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0E7" w:rsidRPr="00134C15" w:rsidRDefault="006070E7" w:rsidP="006070E7">
      <w:pPr>
        <w:spacing w:after="0"/>
        <w:rPr>
          <w:rFonts w:cstheme="majorBidi"/>
          <w:b/>
          <w:bCs/>
          <w:sz w:val="28"/>
          <w:szCs w:val="28"/>
        </w:rPr>
      </w:pPr>
      <w:r>
        <w:rPr>
          <w:rFonts w:cstheme="majorBidi"/>
          <w:b/>
          <w:bCs/>
          <w:sz w:val="28"/>
          <w:szCs w:val="28"/>
        </w:rPr>
        <w:t>The Impact of Urban Sprawl on the Agriculture Lands in Greater Cairo</w:t>
      </w:r>
    </w:p>
    <w:p w:rsidR="001842C9" w:rsidRDefault="001842C9" w:rsidP="006070E7">
      <w:pPr>
        <w:spacing w:after="0" w:line="300" w:lineRule="atLeast"/>
        <w:jc w:val="both"/>
        <w:rPr>
          <w:rStyle w:val="Hyperlink"/>
          <w:rFonts w:cstheme="majorBidi"/>
          <w:color w:val="auto"/>
          <w:szCs w:val="24"/>
        </w:rPr>
        <w:sectPr w:rsidR="001842C9" w:rsidSect="00036E56">
          <w:type w:val="continuous"/>
          <w:pgSz w:w="12240" w:h="15840"/>
          <w:pgMar w:top="1440" w:right="1440" w:bottom="1440" w:left="1440" w:header="720" w:footer="720" w:gutter="0"/>
          <w:cols w:space="720"/>
          <w:docGrid w:linePitch="360"/>
        </w:sectPr>
      </w:pPr>
      <w:bookmarkStart w:id="0" w:name="_GoBack"/>
      <w:bookmarkEnd w:id="0"/>
    </w:p>
    <w:p w:rsidR="000208C2" w:rsidRPr="001842C9" w:rsidRDefault="000208C2" w:rsidP="000208C2">
      <w:pPr>
        <w:pStyle w:val="Heading1"/>
        <w:spacing w:line="480" w:lineRule="auto"/>
        <w:jc w:val="both"/>
        <w:rPr>
          <w:szCs w:val="24"/>
          <w:lang w:bidi="ar-EG"/>
        </w:rPr>
      </w:pPr>
      <w:r w:rsidRPr="001842C9">
        <w:rPr>
          <w:szCs w:val="24"/>
          <w:lang w:bidi="ar-EG"/>
        </w:rPr>
        <w:lastRenderedPageBreak/>
        <w:t>Abstract</w:t>
      </w:r>
    </w:p>
    <w:p w:rsidR="000208C2" w:rsidDel="00DF3863" w:rsidRDefault="000208C2" w:rsidP="006A0B63">
      <w:pPr>
        <w:spacing w:line="480" w:lineRule="auto"/>
        <w:jc w:val="both"/>
        <w:rPr>
          <w:del w:id="1" w:author="OWNER" w:date="2019-12-21T23:28:00Z"/>
          <w:rFonts w:cstheme="majorBidi"/>
        </w:rPr>
      </w:pPr>
      <w:r w:rsidRPr="00A86CC2">
        <w:rPr>
          <w:rFonts w:cstheme="majorBidi"/>
        </w:rPr>
        <w:t xml:space="preserve">Urban sprawl </w:t>
      </w:r>
      <w:r>
        <w:rPr>
          <w:rFonts w:cstheme="majorBidi"/>
        </w:rPr>
        <w:t>is the</w:t>
      </w:r>
      <w:r w:rsidRPr="00A86CC2">
        <w:rPr>
          <w:rFonts w:cstheme="majorBidi"/>
        </w:rPr>
        <w:t xml:space="preserve"> expansion over the limited fertile land</w:t>
      </w:r>
      <w:r>
        <w:rPr>
          <w:rFonts w:cstheme="majorBidi"/>
        </w:rPr>
        <w:t xml:space="preserve">. Urban sprawl </w:t>
      </w:r>
      <w:r w:rsidRPr="00A86CC2">
        <w:rPr>
          <w:rFonts w:cstheme="majorBidi"/>
        </w:rPr>
        <w:t>stress</w:t>
      </w:r>
      <w:r>
        <w:rPr>
          <w:rFonts w:cstheme="majorBidi"/>
        </w:rPr>
        <w:t>es</w:t>
      </w:r>
      <w:r w:rsidRPr="00A86CC2">
        <w:rPr>
          <w:rFonts w:cstheme="majorBidi"/>
        </w:rPr>
        <w:t xml:space="preserve"> </w:t>
      </w:r>
      <w:r>
        <w:rPr>
          <w:rFonts w:cstheme="majorBidi"/>
        </w:rPr>
        <w:t>the</w:t>
      </w:r>
      <w:r w:rsidRPr="00A86CC2">
        <w:rPr>
          <w:rFonts w:cstheme="majorBidi"/>
        </w:rPr>
        <w:t xml:space="preserve"> agricultural resources and </w:t>
      </w:r>
      <w:r>
        <w:rPr>
          <w:rFonts w:cstheme="majorBidi"/>
        </w:rPr>
        <w:t>in return,</w:t>
      </w:r>
      <w:r w:rsidRPr="00A86CC2">
        <w:rPr>
          <w:rFonts w:cstheme="majorBidi"/>
        </w:rPr>
        <w:t xml:space="preserve"> influences food security.</w:t>
      </w:r>
      <w:r w:rsidRPr="00A86CC2">
        <w:rPr>
          <w:rFonts w:cstheme="majorBidi"/>
          <w:b/>
          <w:bCs/>
        </w:rPr>
        <w:t xml:space="preserve"> </w:t>
      </w:r>
      <w:r w:rsidRPr="00A86CC2">
        <w:rPr>
          <w:rFonts w:cstheme="majorBidi"/>
        </w:rPr>
        <w:t xml:space="preserve">This </w:t>
      </w:r>
      <w:r>
        <w:rPr>
          <w:rFonts w:cstheme="majorBidi"/>
        </w:rPr>
        <w:t>study</w:t>
      </w:r>
      <w:r w:rsidRPr="00A86CC2">
        <w:rPr>
          <w:rFonts w:cstheme="majorBidi"/>
        </w:rPr>
        <w:t xml:space="preserve"> </w:t>
      </w:r>
      <w:r>
        <w:rPr>
          <w:rFonts w:cstheme="majorBidi"/>
        </w:rPr>
        <w:t>explores</w:t>
      </w:r>
      <w:r w:rsidRPr="00A86CC2">
        <w:rPr>
          <w:rFonts w:cstheme="majorBidi"/>
        </w:rPr>
        <w:t xml:space="preserve"> the influences of urban sprawl on the agricultural lands in Egypt </w:t>
      </w:r>
      <w:r>
        <w:rPr>
          <w:rFonts w:cstheme="majorBidi"/>
        </w:rPr>
        <w:t xml:space="preserve">through </w:t>
      </w:r>
      <w:r w:rsidRPr="00A86CC2">
        <w:rPr>
          <w:rFonts w:cstheme="majorBidi"/>
        </w:rPr>
        <w:t>a case study in</w:t>
      </w:r>
      <w:r>
        <w:rPr>
          <w:rFonts w:cstheme="majorBidi"/>
        </w:rPr>
        <w:t xml:space="preserve"> Greater Cairo, namely</w:t>
      </w:r>
      <w:r w:rsidRPr="00A86CC2">
        <w:rPr>
          <w:rFonts w:cstheme="majorBidi"/>
        </w:rPr>
        <w:t xml:space="preserve"> Giza governorate (</w:t>
      </w:r>
      <w:proofErr w:type="spellStart"/>
      <w:r w:rsidRPr="00A86CC2">
        <w:rPr>
          <w:rFonts w:cstheme="majorBidi"/>
        </w:rPr>
        <w:t>Tersa</w:t>
      </w:r>
      <w:proofErr w:type="spellEnd"/>
      <w:r w:rsidRPr="00A86CC2">
        <w:rPr>
          <w:rFonts w:cstheme="majorBidi"/>
        </w:rPr>
        <w:t xml:space="preserve"> district). </w:t>
      </w:r>
      <w:r>
        <w:rPr>
          <w:rFonts w:cstheme="majorBidi"/>
        </w:rPr>
        <w:t>It aims to develop a framework that links urban sprawl with its impa</w:t>
      </w:r>
      <w:r w:rsidR="00073B35">
        <w:rPr>
          <w:rFonts w:cstheme="majorBidi"/>
        </w:rPr>
        <w:t xml:space="preserve">ct on agricultural activities. </w:t>
      </w:r>
      <w:r>
        <w:rPr>
          <w:rFonts w:cstheme="majorBidi"/>
        </w:rPr>
        <w:t xml:space="preserve">The study is carried out </w:t>
      </w:r>
      <w:r w:rsidRPr="00A86CC2">
        <w:rPr>
          <w:rFonts w:cstheme="majorBidi"/>
        </w:rPr>
        <w:t xml:space="preserve">throughout </w:t>
      </w:r>
      <w:r>
        <w:rPr>
          <w:rFonts w:cstheme="majorBidi"/>
        </w:rPr>
        <w:t>qualitative and</w:t>
      </w:r>
      <w:r w:rsidRPr="00A86CC2">
        <w:rPr>
          <w:rFonts w:cstheme="majorBidi"/>
        </w:rPr>
        <w:t xml:space="preserve"> </w:t>
      </w:r>
      <w:r>
        <w:rPr>
          <w:rFonts w:cstheme="majorBidi"/>
        </w:rPr>
        <w:t>quantitative field</w:t>
      </w:r>
      <w:r w:rsidRPr="00A86CC2">
        <w:rPr>
          <w:rFonts w:cstheme="majorBidi"/>
        </w:rPr>
        <w:t xml:space="preserve"> study</w:t>
      </w:r>
      <w:r>
        <w:rPr>
          <w:rFonts w:cstheme="majorBidi"/>
        </w:rPr>
        <w:t xml:space="preserve"> as well as analyzing </w:t>
      </w:r>
      <w:r w:rsidRPr="00A86CC2">
        <w:rPr>
          <w:rFonts w:cstheme="majorBidi"/>
        </w:rPr>
        <w:t>irrigation water samples to evaluate irrigation water quality</w:t>
      </w:r>
      <w:r>
        <w:rPr>
          <w:rFonts w:cstheme="majorBidi"/>
        </w:rPr>
        <w:t>.</w:t>
      </w:r>
      <w:ins w:id="2" w:author="OWNER" w:date="2019-12-21T23:28:00Z">
        <w:r w:rsidR="00DF3863">
          <w:rPr>
            <w:rFonts w:cstheme="majorBidi"/>
          </w:rPr>
          <w:t xml:space="preserve"> </w:t>
        </w:r>
      </w:ins>
    </w:p>
    <w:p w:rsidR="000208C2" w:rsidRDefault="000208C2" w:rsidP="00DF3863">
      <w:pPr>
        <w:spacing w:line="480" w:lineRule="auto"/>
        <w:jc w:val="both"/>
        <w:rPr>
          <w:rFonts w:cstheme="majorBidi"/>
        </w:rPr>
      </w:pPr>
      <w:r w:rsidRPr="00A86CC2">
        <w:rPr>
          <w:rFonts w:cstheme="majorBidi"/>
        </w:rPr>
        <w:t xml:space="preserve">The research affirms that urban sprawl led to losing about 19 percent of </w:t>
      </w:r>
      <w:proofErr w:type="spellStart"/>
      <w:r w:rsidRPr="00A86CC2">
        <w:rPr>
          <w:rFonts w:cstheme="majorBidi"/>
        </w:rPr>
        <w:t>Tersa’s</w:t>
      </w:r>
      <w:proofErr w:type="spellEnd"/>
      <w:r w:rsidRPr="00A86CC2">
        <w:rPr>
          <w:rFonts w:cstheme="majorBidi"/>
        </w:rPr>
        <w:t xml:space="preserve"> fertile agricultural lands between 2007 and 2017. Farmers </w:t>
      </w:r>
      <w:r>
        <w:rPr>
          <w:rFonts w:cstheme="majorBidi"/>
        </w:rPr>
        <w:t>working in</w:t>
      </w:r>
      <w:r w:rsidRPr="00A86CC2">
        <w:rPr>
          <w:rFonts w:cstheme="majorBidi"/>
        </w:rPr>
        <w:t xml:space="preserve"> the remaining</w:t>
      </w:r>
      <w:ins w:id="3" w:author="OWNER" w:date="2019-12-21T23:33:00Z">
        <w:r w:rsidR="006A0B63">
          <w:rPr>
            <w:rFonts w:cstheme="majorBidi"/>
          </w:rPr>
          <w:t xml:space="preserve"> fragmented</w:t>
        </w:r>
      </w:ins>
      <w:r w:rsidRPr="00A86CC2">
        <w:rPr>
          <w:rFonts w:cstheme="majorBidi"/>
        </w:rPr>
        <w:t xml:space="preserve"> agricultural lands face many challenges in traditional farming practices. </w:t>
      </w:r>
      <w:r>
        <w:rPr>
          <w:rFonts w:cstheme="majorBidi"/>
        </w:rPr>
        <w:t>A</w:t>
      </w:r>
      <w:r w:rsidRPr="00A86CC2">
        <w:rPr>
          <w:rFonts w:cstheme="majorBidi"/>
        </w:rPr>
        <w:t>s a result of polluted irrigation water</w:t>
      </w:r>
      <w:r>
        <w:rPr>
          <w:rFonts w:cstheme="majorBidi"/>
        </w:rPr>
        <w:t>, t</w:t>
      </w:r>
      <w:r w:rsidRPr="00A86CC2">
        <w:rPr>
          <w:rFonts w:cstheme="majorBidi"/>
        </w:rPr>
        <w:t xml:space="preserve">he remaining agricultural lands are losing </w:t>
      </w:r>
      <w:r>
        <w:rPr>
          <w:rFonts w:cstheme="majorBidi"/>
        </w:rPr>
        <w:t>their</w:t>
      </w:r>
      <w:r w:rsidRPr="00A86CC2">
        <w:rPr>
          <w:rFonts w:cstheme="majorBidi"/>
        </w:rPr>
        <w:t xml:space="preserve"> soil fertility</w:t>
      </w:r>
      <w:r>
        <w:rPr>
          <w:rFonts w:cstheme="majorBidi"/>
        </w:rPr>
        <w:t xml:space="preserve"> and c</w:t>
      </w:r>
      <w:r w:rsidRPr="00A86CC2">
        <w:rPr>
          <w:rFonts w:cstheme="majorBidi"/>
        </w:rPr>
        <w:t>rop type has changed</w:t>
      </w:r>
      <w:r>
        <w:rPr>
          <w:rFonts w:cstheme="majorBidi"/>
        </w:rPr>
        <w:t xml:space="preserve"> from edible vegetable crops to fodder crops.</w:t>
      </w:r>
    </w:p>
    <w:p w:rsidR="000208C2" w:rsidRDefault="000208C2" w:rsidP="006A0B63">
      <w:pPr>
        <w:spacing w:line="480" w:lineRule="auto"/>
        <w:jc w:val="both"/>
        <w:rPr>
          <w:rFonts w:cstheme="majorBidi"/>
        </w:rPr>
      </w:pPr>
      <w:r w:rsidRPr="00403351">
        <w:rPr>
          <w:rFonts w:cstheme="majorBidi"/>
        </w:rPr>
        <w:t xml:space="preserve">Keywords: </w:t>
      </w:r>
      <w:del w:id="4" w:author="OWNER" w:date="2019-12-21T23:41:00Z">
        <w:r w:rsidDel="006A0B63">
          <w:rPr>
            <w:rFonts w:cstheme="majorBidi"/>
          </w:rPr>
          <w:delText>urbanization</w:delText>
        </w:r>
        <w:r w:rsidRPr="00403351" w:rsidDel="006A0B63">
          <w:rPr>
            <w:rFonts w:cstheme="majorBidi"/>
          </w:rPr>
          <w:delText xml:space="preserve">; </w:delText>
        </w:r>
      </w:del>
      <w:r>
        <w:rPr>
          <w:rFonts w:cstheme="majorBidi"/>
        </w:rPr>
        <w:t>urban sprawl</w:t>
      </w:r>
      <w:r w:rsidRPr="00403351">
        <w:rPr>
          <w:rFonts w:cstheme="majorBidi"/>
        </w:rPr>
        <w:t xml:space="preserve">; </w:t>
      </w:r>
      <w:r>
        <w:rPr>
          <w:rFonts w:cstheme="majorBidi"/>
        </w:rPr>
        <w:t>fragmented agricultural lands</w:t>
      </w:r>
    </w:p>
    <w:p w:rsidR="000208C2" w:rsidRPr="001A1DAA" w:rsidRDefault="000208C2" w:rsidP="000208C2">
      <w:pPr>
        <w:pStyle w:val="Heading1"/>
        <w:spacing w:line="480" w:lineRule="auto"/>
        <w:jc w:val="both"/>
        <w:rPr>
          <w:szCs w:val="24"/>
          <w:lang w:bidi="ar-EG"/>
        </w:rPr>
      </w:pPr>
      <w:r w:rsidRPr="001A1DAA">
        <w:rPr>
          <w:szCs w:val="24"/>
          <w:lang w:bidi="ar-EG"/>
        </w:rPr>
        <w:t>Introduction</w:t>
      </w:r>
    </w:p>
    <w:p w:rsidR="000208C2" w:rsidRPr="00A40C8A" w:rsidRDefault="000208C2" w:rsidP="000208C2">
      <w:pPr>
        <w:spacing w:line="480" w:lineRule="auto"/>
        <w:jc w:val="both"/>
        <w:rPr>
          <w:szCs w:val="32"/>
        </w:rPr>
      </w:pPr>
      <w:r>
        <w:t xml:space="preserve">The </w:t>
      </w:r>
      <w:r w:rsidRPr="00A40C8A">
        <w:t xml:space="preserve">world faces an unprecedented rate of urbanization nowadays. More than 50 percent of the world’s population lives in high densely populated areas with different urbanization levels </w:t>
      </w:r>
      <w:r w:rsidRPr="00A40C8A">
        <w:fldChar w:fldCharType="begin" w:fldLock="1"/>
      </w:r>
      <w:r w:rsidRPr="00A40C8A">
        <w:instrText>ADDIN CSL_CITATION { "citationItems" : [ { "id" : "ITEM-1", "itemData" : { "DOI" : "10.4054/DemRes.2005.12.9", "ISBN" : "9789211515176", "ISSN" : "1435-9871", "PMID" : "25246403", "abstract" : "Department of Economic &amp; Social Affairs", "author" : [ { "dropping-particle" : "", "family" : "UNDESA", "given" : "", "non-dropping-particle" : "", "parse-names" : false, "suffix" : "" } ], "container-title" : "Undesa", "id" : "ITEM-1", "issued" : { "date-parts" : [ [ "2014" ] ] }, "number-of-pages" : "32", "title" : "World Urbanization Prospects", "type" : "book" }, "uris" : [ "http://www.mendeley.com/documents/?uuid=75da9ab8-7a77-48d7-8c34-1b00e64880db" ] } ], "mendeley" : { "formattedCitation" : "(UNDESA, 2014)", "plainTextFormattedCitation" : "(UNDESA, 2014)", "previouslyFormattedCitation" : "(UNDESA, 2014)" }, "properties" : {  }, "schema" : "https://github.com/citation-style-language/schema/raw/master/csl-citation.json" }</w:instrText>
      </w:r>
      <w:r w:rsidRPr="00A40C8A">
        <w:fldChar w:fldCharType="separate"/>
      </w:r>
      <w:r w:rsidRPr="00A40C8A">
        <w:rPr>
          <w:noProof/>
        </w:rPr>
        <w:t>(UNDESA, 2014)</w:t>
      </w:r>
      <w:r w:rsidRPr="00A40C8A">
        <w:fldChar w:fldCharType="end"/>
      </w:r>
      <w:r w:rsidRPr="00A40C8A">
        <w:t xml:space="preserve">. Though urbanization </w:t>
      </w:r>
      <w:r>
        <w:t>is taking place</w:t>
      </w:r>
      <w:r w:rsidRPr="00A40C8A">
        <w:t xml:space="preserve"> in both developed and developing countries, urbanization rate occurs at </w:t>
      </w:r>
      <w:r>
        <w:t xml:space="preserve">a </w:t>
      </w:r>
      <w:r w:rsidRPr="00A40C8A">
        <w:t>rapid pace in developing countries and causes significant pressure on</w:t>
      </w:r>
      <w:r>
        <w:t xml:space="preserve"> </w:t>
      </w:r>
      <w:r w:rsidRPr="00A40C8A">
        <w:t xml:space="preserve">the </w:t>
      </w:r>
      <w:r w:rsidRPr="00BE2E6F">
        <w:rPr>
          <w:vertAlign w:val="superscript"/>
        </w:rPr>
        <w:t>limited</w:t>
      </w:r>
      <w:r>
        <w:t xml:space="preserve"> available</w:t>
      </w:r>
      <w:r w:rsidRPr="00A40C8A">
        <w:t xml:space="preserve"> resources in these countries </w:t>
      </w:r>
      <w:r w:rsidRPr="00A40C8A">
        <w:fldChar w:fldCharType="begin" w:fldLock="1"/>
      </w:r>
      <w:r w:rsidRPr="00A40C8A">
        <w:instrText>ADDIN CSL_CITATION { "citationItems" : [ { "id" : "ITEM-1", "itemData" : { "DOI" : "978-92-3-100071-3", "ISBN" : "9789231000713", "ISSN" : "13667017", "abstract" : "Water flows through the three pillars of sustainable development \u2013 economic, social and environmental. Water resources, and the essential services they provide, are among the keys to achieving poverty reduction, inclusive growth, public health, food security, lives of dignity for all and long-lasting harmony with e arth\u2019s essential ecosystems. Water issues have risen in prominence in recent years, reflecting growing understanding of water\u2019s centrality as well as the world\u2019s success in achieving the Millennium d evelopment Goal target of halving the proportion of people without sustainable access to safe drinking water. b etween 1990 and 2010, 2.3 billion people gained access to improved drinking water sources, such as piped supplies and protected wells. t he publication of the World Water Development Report 2015 , \u201cWater for a s ustainable World\u201d, comes as Member s tates strive to build on the gains made under the M d G framework, articulate an inspiring post-2015 development agenda and reach an ambitious agreement on climate change. t he report illustrates the complex linkages between water and critical areas such as human health, food and energy security, urbanization, industrial growth and climate change. i t also describes the status of the world\u2019s water resources, including an overview of the impacts of unsustainable growth on freshwater resources, and suggests possible responses to these challenges. t he World Water Development Report 2015 , coordinated by unes C o \u2019s World Water a ssessment Programme, brings together 31 un -Water Members and 37 Partners, and offers data and information aimed at policy- and decision-makers, inside and outside the water sector. t he decisions that determine how water resources are used (or abused) are not made by water managers alone. Progress towards sustainable development thus requires engaging a broad range of actors. i appeal to Government leaders as well as civil society and the private sector to join forces to protect and share our most precious resource, and to build a more sustainable future for all.", "author" : [ { "dropping-particle" : "", "family" : "UN-WWAP", "given" : "", "non-dropping-particle" : "", "parse-names" : false, "suffix" : "" } ], "id" : "ITEM-1", "issued" : { "date-parts" : [ [ "2015" ] ] }, "number-of-pages" : "1-139", "title" : "The United Nations World Water Development Report 2015: Water for a Sustainable World", "type" : "book" }, "uris" : [ "http://www.mendeley.com/documents/?uuid=1b85a4e2-451e-4a10-a515-5fea350aedd5" ] } ], "mendeley" : { "formattedCitation" : "(UN-WWAP, 2015)", "plainTextFormattedCitation" : "(UN-WWAP, 2015)", "previouslyFormattedCitation" : "(UN-WWAP, 2015)" }, "properties" : {  }, "schema" : "https://github.com/citation-style-language/schema/raw/master/csl-citation.json" }</w:instrText>
      </w:r>
      <w:r w:rsidRPr="00A40C8A">
        <w:fldChar w:fldCharType="separate"/>
      </w:r>
      <w:r w:rsidRPr="00A40C8A">
        <w:rPr>
          <w:noProof/>
        </w:rPr>
        <w:t>(UN-WWAP, 2015)</w:t>
      </w:r>
      <w:r w:rsidRPr="00A40C8A">
        <w:fldChar w:fldCharType="end"/>
      </w:r>
      <w:r w:rsidRPr="00A40C8A">
        <w:t xml:space="preserve">. </w:t>
      </w:r>
    </w:p>
    <w:p w:rsidR="000208C2" w:rsidRPr="00A40C8A" w:rsidRDefault="000208C2" w:rsidP="000208C2">
      <w:pPr>
        <w:spacing w:line="480" w:lineRule="auto"/>
        <w:jc w:val="both"/>
        <w:rPr>
          <w:rFonts w:cstheme="majorBidi"/>
          <w:szCs w:val="24"/>
        </w:rPr>
      </w:pPr>
      <w:r w:rsidRPr="00382057">
        <w:rPr>
          <w:rFonts w:cstheme="majorBidi"/>
          <w:szCs w:val="24"/>
        </w:rPr>
        <w:t xml:space="preserve">Agricultural lands </w:t>
      </w:r>
      <w:r>
        <w:rPr>
          <w:rFonts w:cstheme="majorBidi"/>
          <w:szCs w:val="24"/>
        </w:rPr>
        <w:t xml:space="preserve">on </w:t>
      </w:r>
      <w:r w:rsidRPr="00382057">
        <w:rPr>
          <w:rFonts w:cstheme="majorBidi"/>
          <w:szCs w:val="24"/>
        </w:rPr>
        <w:t xml:space="preserve">the outskirts of urban communities play </w:t>
      </w:r>
      <w:r>
        <w:rPr>
          <w:rFonts w:cstheme="majorBidi"/>
          <w:szCs w:val="24"/>
        </w:rPr>
        <w:t>a</w:t>
      </w:r>
      <w:r w:rsidRPr="00382057">
        <w:rPr>
          <w:rFonts w:cstheme="majorBidi"/>
          <w:szCs w:val="24"/>
        </w:rPr>
        <w:t xml:space="preserve"> vital role as being ecosystem</w:t>
      </w:r>
      <w:r>
        <w:rPr>
          <w:rFonts w:cstheme="majorBidi"/>
          <w:szCs w:val="24"/>
        </w:rPr>
        <w:t xml:space="preserve"> </w:t>
      </w:r>
      <w:r w:rsidRPr="00382057">
        <w:rPr>
          <w:rFonts w:cstheme="majorBidi"/>
          <w:szCs w:val="24"/>
        </w:rPr>
        <w:t>services providers</w:t>
      </w:r>
      <w:r>
        <w:rPr>
          <w:rFonts w:cstheme="majorBidi"/>
          <w:szCs w:val="24"/>
        </w:rPr>
        <w:t xml:space="preserve">. They supply nearby urban regions with </w:t>
      </w:r>
      <w:r w:rsidRPr="00382057">
        <w:rPr>
          <w:rFonts w:cstheme="majorBidi"/>
          <w:szCs w:val="24"/>
        </w:rPr>
        <w:t>clean air, water, soil, and food</w:t>
      </w:r>
      <w:r>
        <w:rPr>
          <w:rFonts w:cstheme="majorBidi"/>
          <w:szCs w:val="24"/>
        </w:rPr>
        <w:t xml:space="preserve">. Additionally, they act as </w:t>
      </w:r>
      <w:r w:rsidRPr="00382057">
        <w:rPr>
          <w:rFonts w:cstheme="majorBidi"/>
          <w:szCs w:val="24"/>
        </w:rPr>
        <w:t xml:space="preserve">buffer areas </w:t>
      </w:r>
      <w:r>
        <w:rPr>
          <w:rFonts w:cstheme="majorBidi"/>
          <w:szCs w:val="24"/>
        </w:rPr>
        <w:t>that</w:t>
      </w:r>
      <w:r w:rsidRPr="00382057">
        <w:rPr>
          <w:rFonts w:cstheme="majorBidi"/>
          <w:szCs w:val="24"/>
        </w:rPr>
        <w:t xml:space="preserve"> lessen</w:t>
      </w:r>
      <w:r>
        <w:rPr>
          <w:rFonts w:cstheme="majorBidi"/>
          <w:szCs w:val="24"/>
        </w:rPr>
        <w:t xml:space="preserve"> the</w:t>
      </w:r>
      <w:r w:rsidRPr="00382057">
        <w:rPr>
          <w:rFonts w:cstheme="majorBidi"/>
          <w:szCs w:val="24"/>
        </w:rPr>
        <w:t xml:space="preserve"> negative impacts of the urban systems on the </w:t>
      </w:r>
      <w:r w:rsidRPr="00382057">
        <w:rPr>
          <w:rFonts w:cstheme="majorBidi"/>
          <w:szCs w:val="24"/>
        </w:rPr>
        <w:lastRenderedPageBreak/>
        <w:t>environment. They are considered transitional regions between natural habitats of rural areas and urban landscapes.</w:t>
      </w:r>
      <w:r w:rsidRPr="00496E30">
        <w:rPr>
          <w:rFonts w:cstheme="majorBidi"/>
          <w:szCs w:val="24"/>
        </w:rPr>
        <w:t xml:space="preserve"> </w:t>
      </w:r>
      <w:r w:rsidRPr="00A40C8A">
        <w:rPr>
          <w:rFonts w:cstheme="majorBidi"/>
          <w:szCs w:val="24"/>
        </w:rPr>
        <w:fldChar w:fldCharType="begin" w:fldLock="1"/>
      </w:r>
      <w:r w:rsidRPr="00A40C8A">
        <w:rPr>
          <w:rFonts w:cstheme="majorBidi"/>
          <w:szCs w:val="24"/>
        </w:rPr>
        <w:instrText>ADDIN CSL_CITATION { "citationItems" : [ { "id" : "ITEM-1", "itemData" : { "DOI" : "10.1007/s10661-008-0597-7", "ISSN" : "01676369", "PMID" : "18951136", "abstract" : "The main objective of this study is to quantify areal loss of olive groves due to urban sprawl of the city of Kahramanmara\u015f, Turkey. Spatial changes were analysed by interpreting the digitized data derived from a black-white monoscopic aerial photograph taken in 1985, panchromatic IKONOS image of 2000 and two pan-sharpened Quickbird images of 2004 and 2006. Data obtained revealed that the area of olive groves decreased by 25% from 460.55 ha in 1985 to 344.46 in 2006, while the number of parcels increased from 170 to 445. Of the total areal loss, 60% was due to building constructions, with the rest being due to clear-cut for new residential gardens composed of exotic plants, new buildings, or new roads. Rapid population growth, increased land prices due to urban expansion, and abandonment of agricultural practices to construction of multi-storey buildings were the main causes of the process that transformed the olive groves into urbanized areas. Results pointed to an urgent need to (1) revise the national and municipal land management practices, (2) balance the gap between the short- and long-term economic benefits that urban and community development plans ignore, and (3) monitor land-use changes periodically by using high resolution satellite images.", "author" : [ { "dropping-particle" : "", "family" : "Doygun", "given" : "Hakan", "non-dropping-particle" : "", "parse-names" : false, "suffix" : "" } ], "container-title" : "Environmental Monitoring and Assessment", "id" : "ITEM-1", "issue" : "1-4", "issued" : { "date-parts" : [ [ "2009" ] ] }, "page" : "471-478", "title" : "Effects of urban sprawl on agricultural land: A case study of Kahramanmara\u015f, Turkey", "type" : "article-journal", "volume" : "158" }, "uris" : [ "http://www.mendeley.com/documents/?uuid=49e03470-8cef-4e13-9451-ffd9f4a4a1fb" ] } ], "mendeley" : { "formattedCitation" : "(Doygun, 2009)", "plainTextFormattedCitation" : "(Doygun, 2009)", "previouslyFormattedCitation" : "(Doygun, 2009)" }, "properties" : {  }, "schema" : "https://github.com/citation-style-language/schema/raw/master/csl-citation.json" }</w:instrText>
      </w:r>
      <w:r w:rsidRPr="00A40C8A">
        <w:rPr>
          <w:rFonts w:cstheme="majorBidi"/>
          <w:szCs w:val="24"/>
        </w:rPr>
        <w:fldChar w:fldCharType="separate"/>
      </w:r>
      <w:r w:rsidRPr="00A40C8A">
        <w:rPr>
          <w:rFonts w:cstheme="majorBidi"/>
          <w:noProof/>
          <w:szCs w:val="24"/>
        </w:rPr>
        <w:t>(Doygun, 2009)</w:t>
      </w:r>
      <w:r w:rsidRPr="00A40C8A">
        <w:rPr>
          <w:rFonts w:cstheme="majorBidi"/>
          <w:szCs w:val="24"/>
        </w:rPr>
        <w:fldChar w:fldCharType="end"/>
      </w:r>
      <w:r w:rsidRPr="00A40C8A">
        <w:rPr>
          <w:rFonts w:cstheme="majorBidi"/>
          <w:szCs w:val="24"/>
        </w:rPr>
        <w:t>.</w:t>
      </w:r>
      <w:r>
        <w:rPr>
          <w:rFonts w:cstheme="majorBidi"/>
          <w:szCs w:val="24"/>
        </w:rPr>
        <w:t xml:space="preserve"> </w:t>
      </w:r>
    </w:p>
    <w:p w:rsidR="000208C2" w:rsidRPr="0095797C" w:rsidRDefault="000208C2" w:rsidP="000208C2">
      <w:pPr>
        <w:keepNext/>
        <w:spacing w:line="480" w:lineRule="auto"/>
      </w:pPr>
      <w:r w:rsidRPr="00A40C8A">
        <w:rPr>
          <w:rFonts w:cstheme="majorBidi"/>
          <w:szCs w:val="24"/>
        </w:rPr>
        <w:t xml:space="preserve">Urban sprawl is linked to the shrinkage of the </w:t>
      </w:r>
      <w:r>
        <w:rPr>
          <w:rFonts w:cstheme="majorBidi"/>
          <w:szCs w:val="24"/>
        </w:rPr>
        <w:t>adjacent</w:t>
      </w:r>
      <w:r w:rsidRPr="00A40C8A">
        <w:rPr>
          <w:rFonts w:cstheme="majorBidi"/>
          <w:szCs w:val="24"/>
        </w:rPr>
        <w:t xml:space="preserve"> surrounding agricultural lands </w:t>
      </w:r>
      <w:r w:rsidRPr="00A40C8A">
        <w:rPr>
          <w:rFonts w:cstheme="majorBidi"/>
          <w:szCs w:val="24"/>
        </w:rPr>
        <w:fldChar w:fldCharType="begin" w:fldLock="1"/>
      </w:r>
      <w:r w:rsidRPr="00A40C8A">
        <w:rPr>
          <w:rFonts w:cstheme="majorBidi"/>
          <w:szCs w:val="24"/>
        </w:rPr>
        <w:instrText>ADDIN CSL_CITATION { "citationItems" : [ { "id" : "ITEM-1", "itemData" : { "DOI" : "10.1080/1747423X.2011.562928", "ISBN" : "1747-423X\\r1747-4248", "ISSN" : "1747423X", "abstract" : "Urban sprawl is one of the main problems that threaten the limited highly fertile land in the Nile Delta of Egypt. In this research, satellite images of Landsat Thematic Mapper (TM) 1992, Landsat Enhanced Thematic Mapper (ETM+) 2001 and Egypt Sat-1 2009 have been used to study the urban sprawl and its impact on agricultural land in Qalubiya Governorate. Maximum likelihood supervised classification and post-classification change detection techniques were applied for monitoring the urban sprawl in this study area. Ground truth collected during several field trips conducted in 2009 and a topographic map from 1992 were used to assess the accuracy of the classification results. Using ancillary data, visual interpretation and expert knowledge of this area through GIS further refined the classification results. Post-classification change detection technique was used to produce change image through cross-tabulation. Combining the soil and land capability maps, on one hand, and the urban thematic layers, on the other hand, using GIS, made it possible to point out the risk of urban expansion on the expense of the highly capability class. During the (1992?2009) period, the high capable soils (Class I) decreased from 683.2\u00a0km2 to 618.5\u00a0km2. The moderate capable soils decreased from 100.5\u00a0km2 to 93.8\u00a0km2 whereas the marginally capable soils decreased from 209.1\u00a0km2 to 198.3\u00a0km2, during the same period. The urban encroachment over the non-capable soils was very limited during the 1992?2001 period. The pattern of urban sprawl changed during the 2001?2009 period whereas most of the urban expansion was on the expense of the non-capable soils.", "author" : [ { "dropping-particle" : "", "family" : "Shalaby", "given" : "Adel A.", "non-dropping-particle" : "", "parse-names" : false, "suffix" : "" }, { "dropping-particle" : "", "family" : "Ali", "given" : "R. R.", "non-dropping-particle" : "", "parse-names" : false, "suffix" : "" }, { "dropping-particle" : "", "family" : "Gad", "given" : "A.", "non-dropping-particle" : "", "parse-names" : false, "suffix" : "" } ], "container-title" : "Journal of Land Use Science", "id" : "ITEM-1", "issue" : "3", "issued" : { "date-parts" : [ [ "2012" ] ] }, "page" : "261-273", "title" : "Urban sprawl impact assessment on the agricultural land in Egypt using remote sensing and GIS: a case study, Qalubiya Governorate", "type" : "article-journal", "volume" : "7" }, "uris" : [ "http://www.mendeley.com/documents/?uuid=60c1d7d2-6af7-4646-84e5-188cec5e0171" ] } ], "mendeley" : { "formattedCitation" : "(Shalaby, Ali, &amp; Gad, 2012)", "plainTextFormattedCitation" : "(Shalaby, Ali, &amp; Gad, 2012)", "previouslyFormattedCitation" : "(Shalaby, Ali, &amp; Gad, 2012)" }, "properties" : {  }, "schema" : "https://github.com/citation-style-language/schema/raw/master/csl-citation.json" }</w:instrText>
      </w:r>
      <w:r w:rsidRPr="00A40C8A">
        <w:rPr>
          <w:rFonts w:cstheme="majorBidi"/>
          <w:szCs w:val="24"/>
        </w:rPr>
        <w:fldChar w:fldCharType="separate"/>
      </w:r>
      <w:r w:rsidRPr="00A40C8A">
        <w:rPr>
          <w:rFonts w:cstheme="majorBidi"/>
          <w:noProof/>
          <w:szCs w:val="24"/>
        </w:rPr>
        <w:t>(Shalaby, Ali, &amp; Gad, 2012)</w:t>
      </w:r>
      <w:r w:rsidRPr="00A40C8A">
        <w:rPr>
          <w:rFonts w:cstheme="majorBidi"/>
          <w:szCs w:val="24"/>
        </w:rPr>
        <w:fldChar w:fldCharType="end"/>
      </w:r>
      <w:r w:rsidRPr="00A40C8A">
        <w:rPr>
          <w:rFonts w:cstheme="majorBidi"/>
          <w:szCs w:val="24"/>
        </w:rPr>
        <w:t xml:space="preserve">.  Encroachments over agricultural lands </w:t>
      </w:r>
      <w:r>
        <w:rPr>
          <w:rFonts w:cstheme="majorBidi"/>
          <w:szCs w:val="24"/>
        </w:rPr>
        <w:t>is usually a</w:t>
      </w:r>
      <w:r w:rsidRPr="00A40C8A">
        <w:rPr>
          <w:rFonts w:cstheme="majorBidi"/>
          <w:szCs w:val="24"/>
        </w:rPr>
        <w:t xml:space="preserve"> profit-oriented process accompanied </w:t>
      </w:r>
      <w:r>
        <w:rPr>
          <w:rFonts w:cstheme="majorBidi"/>
          <w:szCs w:val="24"/>
        </w:rPr>
        <w:t>by</w:t>
      </w:r>
      <w:r w:rsidRPr="00A40C8A">
        <w:rPr>
          <w:rFonts w:cstheme="majorBidi"/>
          <w:szCs w:val="24"/>
        </w:rPr>
        <w:t xml:space="preserve"> ineffective</w:t>
      </w:r>
      <w:r>
        <w:rPr>
          <w:rFonts w:cstheme="majorBidi"/>
          <w:szCs w:val="24"/>
        </w:rPr>
        <w:t xml:space="preserve"> </w:t>
      </w:r>
      <w:r w:rsidRPr="00A40C8A">
        <w:rPr>
          <w:rFonts w:cstheme="majorBidi"/>
          <w:szCs w:val="24"/>
        </w:rPr>
        <w:t xml:space="preserve">land use </w:t>
      </w:r>
      <w:r w:rsidRPr="00A40C8A">
        <w:rPr>
          <w:rFonts w:cstheme="majorBidi"/>
          <w:szCs w:val="24"/>
        </w:rPr>
        <w:fldChar w:fldCharType="begin" w:fldLock="1"/>
      </w:r>
      <w:r w:rsidRPr="00A40C8A">
        <w:rPr>
          <w:rFonts w:cstheme="majorBidi"/>
          <w:szCs w:val="24"/>
        </w:rPr>
        <w:instrText>ADDIN CSL_CITATION { "citationItems" : [ { "id" : "ITEM-1", "itemData" : { "DOI" : "10.3390/land3010034", "ISBN" : "2073-445X", "ISSN" : "2073-445X", "abstract" : "China is rapidly urbanizing and will inevitably face trade-offs between promoting economic growth through further urbanization and protecting fertile farmland against accelerated urban expansion. This paper presents how this dilemma is being addressed in one of the most rapidly urbanizing regions in China, the Pearl River Delta (PRD), by means of assessing urban growth and farmland dynamic, as well as their complex relationships. Land use maps derived from Landsat imagery for 1990, 2000 and 2010 show a process of accelerated urban sprawl whereby built-up lands have more than quadrupled and scattered centers have merged into megacities. Nonetheless, the land use efficiency is considerably low and is declining relative to Hong Kong and Macau with respect to urban population density. On the other hand, the spreading of urban areas on farmlands causes new farmland reclamation and accelerated deforestation in the hilly surroundings. In addition, the displaced farmlands do not ensure food production because of both reclaiming farmlands on infertile lands and diversifying farming activities from grain production to market-oriented ones. The accelerated urbanization and farmland displacement are driven by profit-oriented development strategy and ineffective land use planning. Our findings demonstrate how spatial analysis can help to investigate the integrated effects of land policies on landscape.", "author" : [ { "dropping-particle" : "", "family" : "Du", "given" : "Shiqiang", "non-dropping-particle" : "", "parse-names" : false, "suffix" : "" }, { "dropping-particle" : "", "family" : "Shi", "given" : "Peijun", "non-dropping-particle" : "", "parse-names" : false, "suffix" : "" }, { "dropping-particle" : "", "family" : "Rompaey", "given" : "Anton", "non-dropping-particle" : "", "parse-names" : false, "suffix" : "" } ], "container-title" : "Land", "id" : "ITEM-1", "issue" : "1", "issued" : { "date-parts" : [ [ "2013" ] ] }, "page" : "34-51", "title" : "The Relationship between Urban Sprawl and Farmland Displacement in the Pearl River Delta, China", "type" : "article-journal", "volume" : "3" }, "uris" : [ "http://www.mendeley.com/documents/?uuid=504cb6a2-852f-4d21-b9e5-a85bd8a86fb1" ] } ], "mendeley" : { "formattedCitation" : "(Du, Shi, &amp; Rompaey, 2013)", "plainTextFormattedCitation" : "(Du, Shi, &amp; Rompaey, 2013)", "previouslyFormattedCitation" : "(Du, Shi, &amp; Rompaey, 2013)" }, "properties" : {  }, "schema" : "https://github.com/citation-style-language/schema/raw/master/csl-citation.json" }</w:instrText>
      </w:r>
      <w:r w:rsidRPr="00A40C8A">
        <w:rPr>
          <w:rFonts w:cstheme="majorBidi"/>
          <w:szCs w:val="24"/>
        </w:rPr>
        <w:fldChar w:fldCharType="separate"/>
      </w:r>
      <w:r w:rsidRPr="00A40C8A">
        <w:rPr>
          <w:rFonts w:cstheme="majorBidi"/>
          <w:noProof/>
          <w:szCs w:val="24"/>
        </w:rPr>
        <w:t>(Du, Shi, &amp; Rompaey, 2013)</w:t>
      </w:r>
      <w:r w:rsidRPr="00A40C8A">
        <w:rPr>
          <w:rFonts w:cstheme="majorBidi"/>
          <w:szCs w:val="24"/>
        </w:rPr>
        <w:fldChar w:fldCharType="end"/>
      </w:r>
      <w:r w:rsidRPr="00A40C8A">
        <w:rPr>
          <w:rFonts w:cstheme="majorBidi"/>
          <w:szCs w:val="24"/>
        </w:rPr>
        <w:t xml:space="preserve">. This is mainly due to the low revenues of farming compared to the high profits gained from building activities.  </w:t>
      </w:r>
      <w:r>
        <w:rPr>
          <w:rFonts w:cstheme="majorBidi"/>
          <w:szCs w:val="24"/>
        </w:rPr>
        <w:t>Besides</w:t>
      </w:r>
      <w:r w:rsidRPr="00A40C8A">
        <w:rPr>
          <w:rFonts w:cstheme="majorBidi"/>
          <w:szCs w:val="24"/>
        </w:rPr>
        <w:t xml:space="preserve">, population increase plays a </w:t>
      </w:r>
      <w:r>
        <w:rPr>
          <w:rFonts w:cstheme="majorBidi"/>
          <w:szCs w:val="24"/>
        </w:rPr>
        <w:t>significant</w:t>
      </w:r>
      <w:r w:rsidRPr="00A40C8A">
        <w:rPr>
          <w:rFonts w:cstheme="majorBidi"/>
          <w:szCs w:val="24"/>
        </w:rPr>
        <w:t xml:space="preserve"> role in speeding the process of urban sprawl over the agricultural lands </w:t>
      </w:r>
      <w:r w:rsidRPr="00A40C8A">
        <w:rPr>
          <w:rFonts w:cstheme="majorBidi"/>
          <w:szCs w:val="24"/>
        </w:rPr>
        <w:fldChar w:fldCharType="begin" w:fldLock="1"/>
      </w:r>
      <w:r w:rsidRPr="00A40C8A">
        <w:rPr>
          <w:rFonts w:cstheme="majorBidi"/>
          <w:szCs w:val="24"/>
        </w:rPr>
        <w:instrText>ADDIN CSL_CITATION { "citationItems" : [ { "id" : "ITEM-1", "itemData" : { "ISBN" : "9781618040886", "author" : [ { "dropping-particle" : "", "family" : "Soares", "given" : "Maria Elisabete S", "non-dropping-particle" : "", "parse-names" : false, "suffix" : "" }, { "dropping-particle" : "", "family" : "Ramos", "given" : "R U I A R", "non-dropping-particle" : "", "parse-names" : false, "suffix" : "" }, { "dropping-particle" : "", "family" : "Fonseca", "given" : "A N A Maria D B", "non-dropping-particle" : "", "parse-names" : false, "suffix" : "" } ], "id" : "ITEM-1", "issue" : "1", "issued" : { "date-parts" : [ [ "2011" ] ] }, "page" : "249-254", "title" : "Urban sprawl assessment model in the context ofsustainable development", "type" : "article-journal", "volume" : "3" }, "uris" : [ "http://www.mendeley.com/documents/?uuid=004c3bb9-9dc0-46d0-a93c-2e721ed5be90" ] }, { "id" : "ITEM-2", "itemData" : { "author" : [ { "dropping-particle" : "", "family" : "Khamis", "given" : "Rami Y", "non-dropping-particle" : "", "parse-names" : false, "suffix" : "" }, { "dropping-particle" : "", "family" : "Ali", "given" : "Amr H", "non-dropping-particle" : "", "parse-names" : false, "suffix" : "" }, { "dropping-particle" : "", "family" : "Hahn", "given" : "Michael", "non-dropping-particle" : "", "parse-names" : false, "suffix" : "" } ], "id" : "ITEM-2", "issue" : "11", "issued" : { "date-parts" : [ [ "2015" ] ] }, "title" : "Assessing the Urban Encroachment Phenomenon in Egypt Using Satellite Imagery", "type" : "article-journal", "volume" : "6" }, "uris" : [ "http://www.mendeley.com/documents/?uuid=c125369a-74c0-4ac7-9cba-4267af43d410" ] } ], "mendeley" : { "formattedCitation" : "(Khamis, Ali, &amp; Hahn, 2015; Soares, Ramos, &amp; Fonseca, 2011)", "plainTextFormattedCitation" : "(Khamis, Ali, &amp; Hahn, 2015; Soares, Ramos, &amp; Fonseca, 2011)", "previouslyFormattedCitation" : "(Khamis, Ali, &amp; Hahn, 2015; Soares, Ramos, &amp; Fonseca, 2011)" }, "properties" : {  }, "schema" : "https://github.com/citation-style-language/schema/raw/master/csl-citation.json" }</w:instrText>
      </w:r>
      <w:r w:rsidRPr="00A40C8A">
        <w:rPr>
          <w:rFonts w:cstheme="majorBidi"/>
          <w:szCs w:val="24"/>
        </w:rPr>
        <w:fldChar w:fldCharType="separate"/>
      </w:r>
      <w:r w:rsidRPr="00A40C8A">
        <w:rPr>
          <w:rFonts w:cstheme="majorBidi"/>
          <w:noProof/>
          <w:szCs w:val="24"/>
        </w:rPr>
        <w:t>(Khamis, Ali, &amp; Hahn, 2015; Soares, Ramos, &amp; Fonseca, 2011)</w:t>
      </w:r>
      <w:r w:rsidRPr="00A40C8A">
        <w:rPr>
          <w:rFonts w:cstheme="majorBidi"/>
          <w:szCs w:val="24"/>
        </w:rPr>
        <w:fldChar w:fldCharType="end"/>
      </w:r>
      <w:r>
        <w:rPr>
          <w:rFonts w:cstheme="majorBidi"/>
          <w:szCs w:val="24"/>
        </w:rPr>
        <w:t>. In</w:t>
      </w:r>
      <w:r w:rsidRPr="00A40C8A">
        <w:rPr>
          <w:rFonts w:cstheme="majorBidi"/>
          <w:szCs w:val="24"/>
        </w:rPr>
        <w:t xml:space="preserve"> their global projections of urban expansion leading to loss of agricultural lands through comparing the cropland and crop production loss, Bren </w:t>
      </w:r>
      <w:proofErr w:type="spellStart"/>
      <w:r w:rsidRPr="00A40C8A">
        <w:rPr>
          <w:rFonts w:cstheme="majorBidi"/>
          <w:szCs w:val="24"/>
        </w:rPr>
        <w:t>d’Amour</w:t>
      </w:r>
      <w:proofErr w:type="spellEnd"/>
      <w:r w:rsidRPr="00A40C8A">
        <w:rPr>
          <w:rFonts w:cstheme="majorBidi"/>
          <w:szCs w:val="24"/>
        </w:rPr>
        <w:t xml:space="preserve"> and colleagues (2016) showed that Egypt, in particular</w:t>
      </w:r>
      <w:r>
        <w:rPr>
          <w:rFonts w:cstheme="majorBidi"/>
          <w:szCs w:val="24"/>
        </w:rPr>
        <w:t>,</w:t>
      </w:r>
      <w:r w:rsidRPr="00A40C8A">
        <w:rPr>
          <w:rFonts w:cstheme="majorBidi"/>
          <w:szCs w:val="24"/>
        </w:rPr>
        <w:t xml:space="preserve"> </w:t>
      </w:r>
      <w:r>
        <w:rPr>
          <w:rFonts w:cstheme="majorBidi"/>
          <w:szCs w:val="24"/>
        </w:rPr>
        <w:t>Greater Cairo M</w:t>
      </w:r>
      <w:r w:rsidRPr="00713389">
        <w:rPr>
          <w:rFonts w:cstheme="majorBidi"/>
          <w:szCs w:val="24"/>
        </w:rPr>
        <w:t>etropolitan</w:t>
      </w:r>
      <w:r>
        <w:rPr>
          <w:rFonts w:cstheme="majorBidi"/>
          <w:szCs w:val="24"/>
        </w:rPr>
        <w:t xml:space="preserve"> Region (</w:t>
      </w:r>
      <w:r w:rsidRPr="00A40C8A">
        <w:rPr>
          <w:rFonts w:cstheme="majorBidi"/>
          <w:szCs w:val="24"/>
        </w:rPr>
        <w:t>GCMR</w:t>
      </w:r>
      <w:r>
        <w:rPr>
          <w:rFonts w:cstheme="majorBidi"/>
          <w:szCs w:val="24"/>
        </w:rPr>
        <w:t>)</w:t>
      </w:r>
      <w:r w:rsidRPr="00A40C8A">
        <w:rPr>
          <w:rFonts w:cstheme="majorBidi"/>
          <w:szCs w:val="24"/>
        </w:rPr>
        <w:t xml:space="preserve"> is among the most threatened areas with high probability (&gt;75 percent) of being converted into urban areas by 2030 (Fig. 1 and 2). </w:t>
      </w:r>
    </w:p>
    <w:p w:rsidR="000208C2" w:rsidRDefault="000208C2" w:rsidP="000208C2">
      <w:pPr>
        <w:spacing w:line="480" w:lineRule="auto"/>
        <w:jc w:val="both"/>
        <w:rPr>
          <w:rFonts w:cstheme="majorBidi"/>
          <w:szCs w:val="24"/>
        </w:rPr>
      </w:pPr>
      <w:r w:rsidRPr="00A40C8A">
        <w:rPr>
          <w:rFonts w:cstheme="majorBidi"/>
          <w:szCs w:val="24"/>
        </w:rPr>
        <w:t xml:space="preserve">According to the results in Bren </w:t>
      </w:r>
      <w:proofErr w:type="spellStart"/>
      <w:r w:rsidRPr="00A40C8A">
        <w:rPr>
          <w:rFonts w:cstheme="majorBidi"/>
          <w:szCs w:val="24"/>
        </w:rPr>
        <w:t>d’Amour</w:t>
      </w:r>
      <w:proofErr w:type="spellEnd"/>
      <w:r w:rsidRPr="00A40C8A">
        <w:rPr>
          <w:rFonts w:cstheme="majorBidi"/>
          <w:szCs w:val="24"/>
        </w:rPr>
        <w:t xml:space="preserve"> et al.</w:t>
      </w:r>
      <w:r>
        <w:rPr>
          <w:rFonts w:cstheme="majorBidi"/>
          <w:szCs w:val="24"/>
        </w:rPr>
        <w:t xml:space="preserve"> (2016) study, urban growth will </w:t>
      </w:r>
      <w:r w:rsidRPr="00A40C8A">
        <w:rPr>
          <w:rFonts w:cstheme="majorBidi"/>
          <w:szCs w:val="24"/>
        </w:rPr>
        <w:t>lead</w:t>
      </w:r>
      <w:r>
        <w:rPr>
          <w:rFonts w:cstheme="majorBidi"/>
          <w:szCs w:val="24"/>
        </w:rPr>
        <w:t xml:space="preserve"> to</w:t>
      </w:r>
      <w:r w:rsidRPr="00A40C8A">
        <w:rPr>
          <w:rFonts w:cstheme="majorBidi"/>
          <w:szCs w:val="24"/>
        </w:rPr>
        <w:t xml:space="preserve"> 1.8 </w:t>
      </w:r>
      <w:r>
        <w:rPr>
          <w:rFonts w:cstheme="majorBidi"/>
          <w:szCs w:val="24"/>
        </w:rPr>
        <w:t xml:space="preserve">up </w:t>
      </w:r>
      <w:r w:rsidRPr="00A40C8A">
        <w:rPr>
          <w:rFonts w:cstheme="majorBidi"/>
          <w:szCs w:val="24"/>
        </w:rPr>
        <w:t xml:space="preserve">to 2.4 percent loss of the global </w:t>
      </w:r>
      <w:r>
        <w:rPr>
          <w:rFonts w:cstheme="majorBidi"/>
          <w:szCs w:val="24"/>
        </w:rPr>
        <w:t xml:space="preserve">productive </w:t>
      </w:r>
      <w:r w:rsidRPr="00A40C8A">
        <w:rPr>
          <w:rFonts w:cstheme="majorBidi"/>
          <w:szCs w:val="24"/>
        </w:rPr>
        <w:t>agricultural lands by 2030.</w:t>
      </w:r>
      <w:r>
        <w:rPr>
          <w:rFonts w:cstheme="majorBidi"/>
          <w:szCs w:val="24"/>
        </w:rPr>
        <w:t xml:space="preserve"> About 80 percent of these agricultural lands, prone to sprawl, concentrate in Asia and Africa and have almost double the productivity of other global lands </w:t>
      </w:r>
      <w:r w:rsidRPr="00A40C8A">
        <w:rPr>
          <w:rFonts w:cstheme="majorBidi"/>
          <w:szCs w:val="24"/>
        </w:rPr>
        <w:fldChar w:fldCharType="begin" w:fldLock="1"/>
      </w:r>
      <w:r w:rsidRPr="00A40C8A">
        <w:rPr>
          <w:rFonts w:cstheme="majorBidi"/>
          <w:szCs w:val="24"/>
        </w:rPr>
        <w:instrText>ADDIN CSL_CITATION { "citationItems" : [ { "id" : "ITEM-1", "itemData" : { "author" : [ { "dropping-particle" : "", "family" : "Arunpandiyan", "given" : "M", "non-dropping-particle" : "", "parse-names" : false, "suffix" : "" }, { "dropping-particle" : "", "family" : "Aarthi", "given" : "M", "non-dropping-particle" : "", "parse-names" : false, "suffix" : "" }, { "dropping-particle" : "", "family" : "Vidyalakshmi", "given" : "R", "non-dropping-particle" : "", "parse-names" : false, "suffix" : "" }, { "dropping-particle" : "", "family" : "Rj", "given" : "Savaridhos", "non-dropping-particle" : "", "parse-names" : false, "suffix" : "" }, { "dropping-particle" : "", "family" : "Devi", "given" : "Prashanthi", "non-dropping-particle" : "", "parse-names" : false, "suffix" : "" } ], "id" : "ITEM-1", "issue" : "4", "issued" : { "date-parts" : [ [ "2015" ] ] }, "page" : "43-47", "title" : "Research &amp; Reviews : Journal of Ecology and Environmental Sciences Impacts of Urbanization on Water Resources and Vegetation on the Delta Region of Tamilnadu Using Remote Sensing and GIS", "type" : "article-journal", "volume" : "3" }, "uris" : [ "http://www.mendeley.com/documents/?uuid=6745a659-d5bf-4f32-b4f0-6ebf53d50e74" ] }, { "id" : "ITEM-2", "itemData" : { "abstract" : "The main purpose of this thesis is to (1) study the impacts of urbanization on\r\nenvironmental resources, and (2) propose land use planning strategies to avoid or at least\r\nminimize the impacts from future land use planning and decision making process. Urbanization,\r\none of the major drivers of land use change, has profound impacts on environmental resources.\r\nIt has been revealed that more than one third of the U.S. water resources have already been\r\nimpaired or polluted, and many species have become endangered or threatened with some\r\nalready gone extinct and more on line. My analysis of the impact of urbanization on\r\nenvironmental resources in Austin, Texas has found that more than 10 percent of the existing\r\nurban developments are in environmentally critical areas.\r\nSince 1950 the demographic trend of the United States of America has reversed its\r\npattern from rural to urban. Now more than 80 percent of the U.S. population lives in urban\r\nareas, of which only one third lives in urban core and rest in the suburbs. Many surveys and\r\nresearch estimates show that this trend is more likely to continue for another few decades.\r\nTherefore, the environmental impacts of urbanization are certain to intensify unless we change\r\nour land use planning and decision making process. This thesis proposes two major strategies \r\nv\r\nof land use planning: \u201cWhere to\u201d strategy and \u201cHow to\u201d strategy. These two strategies are based\r\non the premise that recognition and protection of environmental resources must be on the top of\r\nland use planning and decision making hierarchy process.", "author" : [ { "dropping-particle" : "", "family" : "Kharel", "given" : "G", "non-dropping-particle" : "", "parse-names" : false, "suffix" : "" } ], "id" : "ITEM-2", "issue" : "December", "issued" : { "date-parts" : [ [ "2010" ] ] }, "note" : "In this paper, there is case study (urbanized area) in US, I shoud follow the way of writing and chapter discussion", "page" : "1-58", "title" : "Impacts of Urbanization on Environmental Resources: A Land Use Planning Perspective", "type" : "article-journal" }, "uris" : [ "http://www.mendeley.com/documents/?uuid=31f69627-2fd9-44f3-bfa8-01319bc7535c" ] }, { "id" : "ITEM-3", "itemData" : { "DOI" : "10.1061/(ASCE)HE.1943-5584.0000852.", "ISBN" : "0947571825", "ISSN" : "2249-3905(11)", "abstract" : "Healthy streams are essential for protecting water quality. They also add to the quality of life in our are, providing recreational opportunities such as fishing and swimming, and an attractive element of green un the parched desert. As out community grows, it becomes increasingly important to safeguard our streams by planning ahead to avoid impacts.", "author" : [ { "dropping-particle" : "", "family" : "Uttara", "given" : "S", "non-dropping-particle" : "", "parse-names" : false, "suffix" : "" }, { "dropping-particle" : "", "family" : "Bhuvandas", "given" : "N", "non-dropping-particle" : "", "parse-names" : false, "suffix" : "" }, { "dropping-particle" : "", "family" : "Aggarwal", "given" : "V", "non-dropping-particle" : "", "parse-names" : false, "suffix" : "" } ], "container-title" : "International Journal of Research in Engineering &amp; Applied Sciences", "id" : "ITEM-3", "issue" : "2", "issued" : { "date-parts" : [ [ "2012" ] ] }, "page" : "1637-1645", "title" : "Impacts of urbanization on environment", "type" : "article-journal", "volume" : "2" }, "uris" : [ "http://www.mendeley.com/documents/?uuid=25ffbae2-7196-4fff-ac67-d4fa39ab665b" ] } ], "mendeley" : { "formattedCitation" : "(Arunpandiyan, Aarthi, Vidyalakshmi, Rj, &amp; Devi, 2015; Kharel, 2010; Uttara, Bhuvandas, &amp; Aggarwal, 2012)", "plainTextFormattedCitation" : "(Arunpandiyan, Aarthi, Vidyalakshmi, Rj, &amp; Devi, 2015; Kharel, 2010; Uttara, Bhuvandas, &amp; Aggarwal, 2012)", "previouslyFormattedCitation" : "(Arunpandiyan, Aarthi, Vidyalakshmi, Rj, &amp; Devi, 2015; Kharel, 2010; Uttara, Bhuvandas, &amp; Aggarwal, 2012)" }, "properties" : {  }, "schema" : "https://github.com/citation-style-language/schema/raw/master/csl-citation.json" }</w:instrText>
      </w:r>
      <w:r w:rsidRPr="00A40C8A">
        <w:rPr>
          <w:rFonts w:cstheme="majorBidi"/>
          <w:szCs w:val="24"/>
        </w:rPr>
        <w:fldChar w:fldCharType="separate"/>
      </w:r>
      <w:r w:rsidRPr="00A40C8A">
        <w:rPr>
          <w:rFonts w:cstheme="majorBidi"/>
          <w:noProof/>
          <w:szCs w:val="24"/>
        </w:rPr>
        <w:t>(Arunpandiyan, Aarthi, Vidyalakshmi, Rj, &amp; Devi, 2015; Kharel, 2010; Uttara, Bhuvandas, &amp; Aggarwal, 2012)</w:t>
      </w:r>
      <w:r w:rsidRPr="00A40C8A">
        <w:rPr>
          <w:rFonts w:cstheme="majorBidi"/>
          <w:szCs w:val="24"/>
        </w:rPr>
        <w:fldChar w:fldCharType="end"/>
      </w:r>
      <w:r w:rsidRPr="00A40C8A">
        <w:rPr>
          <w:rFonts w:cstheme="majorBidi"/>
          <w:noProof/>
          <w:szCs w:val="24"/>
        </w:rPr>
        <w:t>.</w:t>
      </w:r>
      <w:r>
        <w:rPr>
          <w:rFonts w:cstheme="majorBidi"/>
          <w:szCs w:val="24"/>
        </w:rPr>
        <w:t xml:space="preserve"> </w:t>
      </w:r>
      <w:r w:rsidRPr="00A40C8A">
        <w:rPr>
          <w:rFonts w:cstheme="majorBidi"/>
          <w:szCs w:val="24"/>
        </w:rPr>
        <w:t xml:space="preserve">Thus, urban sprawl is a </w:t>
      </w:r>
      <w:r>
        <w:rPr>
          <w:rFonts w:cstheme="majorBidi"/>
          <w:szCs w:val="24"/>
        </w:rPr>
        <w:t>significant</w:t>
      </w:r>
      <w:r w:rsidRPr="00A40C8A">
        <w:rPr>
          <w:rFonts w:cstheme="majorBidi"/>
          <w:szCs w:val="24"/>
        </w:rPr>
        <w:t xml:space="preserve"> threat for agricultural lands; which </w:t>
      </w:r>
      <w:r>
        <w:rPr>
          <w:rFonts w:cstheme="majorBidi"/>
          <w:szCs w:val="24"/>
        </w:rPr>
        <w:t>i</w:t>
      </w:r>
      <w:r w:rsidRPr="00A40C8A">
        <w:rPr>
          <w:rFonts w:cstheme="majorBidi"/>
          <w:szCs w:val="24"/>
        </w:rPr>
        <w:t>n the long run</w:t>
      </w:r>
      <w:r>
        <w:rPr>
          <w:rFonts w:cstheme="majorBidi"/>
          <w:szCs w:val="24"/>
        </w:rPr>
        <w:t>,</w:t>
      </w:r>
      <w:r w:rsidRPr="00A40C8A">
        <w:rPr>
          <w:rFonts w:cstheme="majorBidi"/>
          <w:szCs w:val="24"/>
        </w:rPr>
        <w:t xml:space="preserve"> influences the ability </w:t>
      </w:r>
      <w:r>
        <w:rPr>
          <w:rFonts w:cstheme="majorBidi"/>
          <w:szCs w:val="24"/>
        </w:rPr>
        <w:t>to produce</w:t>
      </w:r>
      <w:r w:rsidRPr="00A40C8A">
        <w:rPr>
          <w:rFonts w:cstheme="majorBidi"/>
          <w:szCs w:val="24"/>
        </w:rPr>
        <w:t xml:space="preserve"> food and fibers leading to food security problems. Furthermore, because of the loss of many peripheral agricultural lands for sprawl development, the remaining lands work intensively to produce food and sustain the needs of the large urban residents </w:t>
      </w:r>
      <w:r w:rsidRPr="00A40C8A">
        <w:rPr>
          <w:rFonts w:cstheme="majorBidi"/>
          <w:szCs w:val="24"/>
        </w:rPr>
        <w:fldChar w:fldCharType="begin" w:fldLock="1"/>
      </w:r>
      <w:r w:rsidRPr="00A40C8A">
        <w:rPr>
          <w:rFonts w:cstheme="majorBidi"/>
          <w:szCs w:val="24"/>
        </w:rPr>
        <w:instrText>ADDIN CSL_CITATION { "citationItems" : [ { "id" : "ITEM-1", "itemData" : { "author" : [ { "dropping-particle" : "", "family" : "Eko", "given" : "Joy", "non-dropping-particle" : "", "parse-names" : false, "suffix" : "" } ], "container-title" : "Social Sciences", "id" : "ITEM-1", "issue" : "2", "issued" : { "date-parts" : [ [ "2012" ] ] }, "page" : "68-76", "title" : "The Effects of Urban Sprawl on Peripheral Agricultural Lands in Calabar , Nigeria", "type" : "article-journal", "volume" : "2" }, "uris" : [ "http://www.mendeley.com/documents/?uuid=cde3dff7-8a2e-449c-8e12-f64b3e289f08" ] } ], "mendeley" : { "formattedCitation" : "(Eko, 2012)", "plainTextFormattedCitation" : "(Eko, 2012)", "previouslyFormattedCitation" : "(Eko, 2012)" }, "properties" : {  }, "schema" : "https://github.com/citation-style-language/schema/raw/master/csl-citation.json" }</w:instrText>
      </w:r>
      <w:r w:rsidRPr="00A40C8A">
        <w:rPr>
          <w:rFonts w:cstheme="majorBidi"/>
          <w:szCs w:val="24"/>
        </w:rPr>
        <w:fldChar w:fldCharType="separate"/>
      </w:r>
      <w:r w:rsidRPr="00A40C8A">
        <w:rPr>
          <w:rFonts w:cstheme="majorBidi"/>
          <w:noProof/>
          <w:szCs w:val="24"/>
        </w:rPr>
        <w:t>(Eko, 2012)</w:t>
      </w:r>
      <w:r w:rsidRPr="00A40C8A">
        <w:rPr>
          <w:rFonts w:cstheme="majorBidi"/>
          <w:szCs w:val="24"/>
        </w:rPr>
        <w:fldChar w:fldCharType="end"/>
      </w:r>
      <w:r w:rsidRPr="00A40C8A">
        <w:rPr>
          <w:rFonts w:cstheme="majorBidi"/>
          <w:szCs w:val="24"/>
        </w:rPr>
        <w:t xml:space="preserve">. </w:t>
      </w:r>
    </w:p>
    <w:p w:rsidR="000208C2" w:rsidRPr="00A40C8A" w:rsidRDefault="000208C2" w:rsidP="000208C2">
      <w:pPr>
        <w:spacing w:line="480" w:lineRule="auto"/>
        <w:jc w:val="both"/>
        <w:rPr>
          <w:rFonts w:cstheme="majorBidi"/>
          <w:szCs w:val="24"/>
        </w:rPr>
      </w:pPr>
      <w:r w:rsidRPr="00A40C8A">
        <w:rPr>
          <w:rFonts w:cstheme="majorBidi"/>
          <w:szCs w:val="24"/>
        </w:rPr>
        <w:t xml:space="preserve">Population growth and rapid urbanization, especially in developing countries, are expected to increase the stress on agricultural lands’ productivity and increase the difficulties that farmers face </w:t>
      </w:r>
      <w:r w:rsidRPr="00A40C8A">
        <w:rPr>
          <w:rFonts w:cstheme="majorBidi"/>
          <w:szCs w:val="24"/>
        </w:rPr>
        <w:lastRenderedPageBreak/>
        <w:t xml:space="preserve">in agricultural practices </w:t>
      </w:r>
      <w:r w:rsidRPr="00A40C8A">
        <w:rPr>
          <w:rFonts w:cstheme="majorBidi"/>
          <w:szCs w:val="24"/>
        </w:rPr>
        <w:fldChar w:fldCharType="begin" w:fldLock="1"/>
      </w:r>
      <w:r w:rsidRPr="00A40C8A">
        <w:rPr>
          <w:rFonts w:cstheme="majorBidi"/>
          <w:szCs w:val="24"/>
        </w:rPr>
        <w:instrText>ADDIN CSL_CITATION { "citationItems" : [ { "id" : "ITEM-1", "itemData" : { "DOI" : "10.3390/rs9111136", "ISSN" : "20724292", "abstract" : "Many Indian capitals are rapidly becoming megacities due to\nindustrialization and rural-urban emigration. Land use within city\nboundaries has changed dynamically, accommodating development while\nreplacing traditional land-use patterns. Using Landsat-8 and IRS-P6\ndata, this study investigated land-use changes in urban and peri-urban\nHyderabad and their influence on land-use and land-cover. Advanced\nmethods, such as spectral matching techniques with ground information\nwere deployed in the analysis. From 2005 to 2016, the\nwastewater-irrigated area adjacent to the Musi river increased from\n15,553 to 20,573 hectares, with concurrent expansion of the city\nboundaries from 38,863 to 80,111 hectares. Opportunistic shifts in\nland-use, especially related to wastewater-irrigated agriculture,\nemerged in response to growing demand for fresh vegetables and urban\nlivestock feed, and to easy access to markets due to the city's\nexpansion. Validation performed on the land-use maps developed revealed\n80-85% accuracy.", "author" : [ { "dropping-particle" : "", "family" : "Gumma", "given" : "Murali Krishna", "non-dropping-particle" : "", "parse-names" : false, "suffix" : "" }, { "dropping-particle" : "", "family" : "Mohammad", "given" : "Irshad", "non-dropping-particle" : "", "parse-names" : false, "suffix" : "" }, { "dropping-particle" : "", "family" : "Nedumaran", "given" : "Swamikannu", "non-dropping-particle" : "", "parse-names" : false, "suffix" : "" }, { "dropping-particle" : "", "family" : "Whitbread", "given" : "Anthony", "non-dropping-particle" : "", "parse-names" : false, "suffix" : "" }, { "dropping-particle" : "", "family" : "Lagerkvist", "given" : "Carl Johan", "non-dropping-particle" : "", "parse-names" : false, "suffix" : "" } ], "container-title" : "Remote Sensing", "id" : "ITEM-1", "issue" : "11", "issued" : { "date-parts" : [ [ "2017" ] ] }, "page" : "1-16", "title" : "Urban sprawl and adverse impacts on agricultural land: A case study on Hyderabad, India", "type" : "article-journal", "volume" : "9" }, "uris" : [ "http://www.mendeley.com/documents/?uuid=512f9a14-08c4-4c3e-be8c-7e8363d6b950" ] } ], "mendeley" : { "formattedCitation" : "(Gumma, Mohammad, Nedumaran, Whitbread, &amp; Lagerkvist, 2017)", "plainTextFormattedCitation" : "(Gumma, Mohammad, Nedumaran, Whitbread, &amp; Lagerkvist, 2017)", "previouslyFormattedCitation" : "(Gumma, Mohammad, Nedumaran, Whitbread, &amp; Lagerkvist, 2017)" }, "properties" : {  }, "schema" : "https://github.com/citation-style-language/schema/raw/master/csl-citation.json" }</w:instrText>
      </w:r>
      <w:r w:rsidRPr="00A40C8A">
        <w:rPr>
          <w:rFonts w:cstheme="majorBidi"/>
          <w:szCs w:val="24"/>
        </w:rPr>
        <w:fldChar w:fldCharType="separate"/>
      </w:r>
      <w:r w:rsidRPr="00A40C8A">
        <w:rPr>
          <w:rFonts w:cstheme="majorBidi"/>
          <w:noProof/>
          <w:szCs w:val="24"/>
        </w:rPr>
        <w:t>(Gumma, Mohammad, Nedumaran, Whitbread, &amp; Lagerkvist, 2017)</w:t>
      </w:r>
      <w:r w:rsidRPr="00A40C8A">
        <w:rPr>
          <w:rFonts w:cstheme="majorBidi"/>
          <w:szCs w:val="24"/>
        </w:rPr>
        <w:fldChar w:fldCharType="end"/>
      </w:r>
      <w:r w:rsidRPr="00A40C8A">
        <w:rPr>
          <w:rFonts w:cstheme="majorBidi"/>
          <w:szCs w:val="24"/>
        </w:rPr>
        <w:t xml:space="preserve">. According to Larson, </w:t>
      </w:r>
      <w:proofErr w:type="spellStart"/>
      <w:r w:rsidRPr="00A40C8A">
        <w:rPr>
          <w:rFonts w:cstheme="majorBidi"/>
          <w:szCs w:val="24"/>
        </w:rPr>
        <w:t>Findeis</w:t>
      </w:r>
      <w:proofErr w:type="spellEnd"/>
      <w:r w:rsidRPr="00A40C8A">
        <w:rPr>
          <w:rFonts w:cstheme="majorBidi"/>
          <w:szCs w:val="24"/>
        </w:rPr>
        <w:t xml:space="preserve"> &amp; Smith (2001), there are indirect influences on the remaining agricultural lands and agricultural activities beside</w:t>
      </w:r>
      <w:r>
        <w:rPr>
          <w:rFonts w:cstheme="majorBidi"/>
          <w:szCs w:val="24"/>
        </w:rPr>
        <w:t>s</w:t>
      </w:r>
      <w:r w:rsidRPr="00A40C8A">
        <w:rPr>
          <w:rFonts w:cstheme="majorBidi"/>
          <w:szCs w:val="24"/>
        </w:rPr>
        <w:t xml:space="preserve"> the direct impact of sprawl over agricultural lands in the form of loss of fertile lands. Urban sprawl makes it more expensive and hard to cultivate in the traditional ways. </w:t>
      </w:r>
    </w:p>
    <w:p w:rsidR="000208C2" w:rsidRPr="00A40C8A" w:rsidRDefault="000208C2" w:rsidP="000208C2">
      <w:pPr>
        <w:spacing w:line="480" w:lineRule="auto"/>
        <w:jc w:val="both"/>
        <w:rPr>
          <w:rFonts w:cstheme="majorBidi"/>
          <w:szCs w:val="24"/>
        </w:rPr>
      </w:pPr>
      <w:r w:rsidRPr="00A40C8A">
        <w:rPr>
          <w:rFonts w:cstheme="majorBidi"/>
          <w:szCs w:val="24"/>
        </w:rPr>
        <w:t>Farmers face many problems such as increased pressure on available water resources, unbearable spillover from</w:t>
      </w:r>
      <w:r>
        <w:rPr>
          <w:rFonts w:cstheme="majorBidi"/>
          <w:szCs w:val="24"/>
        </w:rPr>
        <w:t xml:space="preserve"> the adjacent</w:t>
      </w:r>
      <w:r w:rsidRPr="00A40C8A">
        <w:rPr>
          <w:rFonts w:cstheme="majorBidi"/>
          <w:szCs w:val="24"/>
        </w:rPr>
        <w:t xml:space="preserve"> urban area</w:t>
      </w:r>
      <w:r>
        <w:rPr>
          <w:rFonts w:cstheme="majorBidi"/>
          <w:szCs w:val="24"/>
        </w:rPr>
        <w:t>,</w:t>
      </w:r>
      <w:r w:rsidRPr="00A40C8A">
        <w:rPr>
          <w:rFonts w:cstheme="majorBidi"/>
          <w:szCs w:val="24"/>
        </w:rPr>
        <w:t xml:space="preserve"> and crop yields deterioration. In some regions, they may suffer from lack of support of machinery dealers and agricultural inputs suppliers</w:t>
      </w:r>
      <w:r>
        <w:rPr>
          <w:rFonts w:cstheme="majorBidi"/>
          <w:szCs w:val="24"/>
        </w:rPr>
        <w:t xml:space="preserve"> and</w:t>
      </w:r>
      <w:r w:rsidRPr="00A40C8A">
        <w:rPr>
          <w:rFonts w:cstheme="majorBidi"/>
          <w:szCs w:val="24"/>
        </w:rPr>
        <w:t xml:space="preserve"> the increased taxation accompanied </w:t>
      </w:r>
      <w:r>
        <w:rPr>
          <w:rFonts w:cstheme="majorBidi"/>
          <w:szCs w:val="24"/>
        </w:rPr>
        <w:t>by the</w:t>
      </w:r>
      <w:r w:rsidRPr="00A40C8A">
        <w:rPr>
          <w:rFonts w:cstheme="majorBidi"/>
          <w:szCs w:val="24"/>
        </w:rPr>
        <w:t xml:space="preserve"> urban lifestyle. Another </w:t>
      </w:r>
      <w:r>
        <w:rPr>
          <w:rFonts w:cstheme="majorBidi"/>
          <w:szCs w:val="24"/>
        </w:rPr>
        <w:t>significant</w:t>
      </w:r>
      <w:r w:rsidRPr="00A40C8A">
        <w:rPr>
          <w:rFonts w:cstheme="majorBidi"/>
          <w:szCs w:val="24"/>
        </w:rPr>
        <w:t xml:space="preserve"> indirect effect is the increase </w:t>
      </w:r>
      <w:r>
        <w:rPr>
          <w:rFonts w:cstheme="majorBidi"/>
          <w:szCs w:val="24"/>
        </w:rPr>
        <w:t xml:space="preserve">in </w:t>
      </w:r>
      <w:r w:rsidRPr="00A40C8A">
        <w:rPr>
          <w:rFonts w:cstheme="majorBidi"/>
          <w:szCs w:val="24"/>
        </w:rPr>
        <w:t>agricultural costs</w:t>
      </w:r>
      <w:r>
        <w:rPr>
          <w:rFonts w:cstheme="majorBidi"/>
          <w:szCs w:val="24"/>
        </w:rPr>
        <w:t>,</w:t>
      </w:r>
      <w:r w:rsidRPr="00A40C8A">
        <w:rPr>
          <w:rFonts w:cstheme="majorBidi"/>
          <w:szCs w:val="24"/>
        </w:rPr>
        <w:t xml:space="preserve"> which decrease</w:t>
      </w:r>
      <w:r>
        <w:rPr>
          <w:rFonts w:cstheme="majorBidi"/>
          <w:szCs w:val="24"/>
        </w:rPr>
        <w:t>s</w:t>
      </w:r>
      <w:r w:rsidRPr="00A40C8A">
        <w:rPr>
          <w:rFonts w:cstheme="majorBidi"/>
          <w:szCs w:val="24"/>
        </w:rPr>
        <w:t xml:space="preserve"> the profitability of sustaining agricultural production </w:t>
      </w:r>
      <w:r w:rsidRPr="00A40C8A">
        <w:rPr>
          <w:rFonts w:cstheme="majorBidi"/>
          <w:szCs w:val="24"/>
        </w:rPr>
        <w:fldChar w:fldCharType="begin" w:fldLock="1"/>
      </w:r>
      <w:r w:rsidRPr="00A40C8A">
        <w:rPr>
          <w:rFonts w:cstheme="majorBidi"/>
          <w:szCs w:val="24"/>
        </w:rPr>
        <w:instrText>ADDIN CSL_CITATION { "citationItems" : [ { "id" : "ITEM-1", "itemData" : { "ISSN" : "1068-2805", "abstract" : "Most agricultural output in the northeastern United States comes from counties tAat have experienced significant development, A mail survey, with 300 responses, was conducted in southeastern Pennsylvania to determine farmer adaptation to urbanization in this region. Despite development, traditional agriculture still predominates. Changes in land use were examined using multinominal logit models. Results show that changes in population density and farm preservation policies have an influence, as increased population density reduced totat land operated and having land in an agricultural security area increased it. Both differential assessment and agricultural security areas increased the cultivation of traditiontd, land extensive crops Preserving agriculture, both farmland and farmers, in the face of expanding and intensifying urban pressure has become an issue of increasing public interest. Concerns include loss of potential future food production, provision of a local fresh food supply, maintaining a diverse and healthy local economy, preserving open space for environmental and aesthetic reasons, and allowing farmers the choice to remain in farming as a livelihood. The last issue becomes one of being able to maintain a profitable operation. Urbanization-increased resi-dential population and expansion of non-farm busi-ness and industry-increases the pressure on farm-ers and makes it more costly and difficult to farm in the traditional way. At the same time, urbaniza-tion also provides opportunities for alternative, higher value agricultural enterprises to take advan-tage of a nearby urban market. The issue is complicated by the fact that popu-lation and businesslindustry growth often takes place in prime agricultural areas. More than half the value of U.S. farm production comes from ur-banizing counties. In the Northeast, 57% of the value of agricultural production comes from met-ropolitan counties, with a further 28$Z0of the value from counties adjacent to metropolitan areas (", "author" : [ { "dropping-particle" : "", "family" : "Larson", "given" : "Janelle M", "non-dropping-particle" : "", "parse-names" : false, "suffix" : "" }, { "dropping-particle" : "", "family" : "Findeis", "given" : "Jill L", "non-dropping-particle" : "", "parse-names" : false, "suffix" : "" }, { "dropping-particle" : "", "family" : "Smith", "given" : "Stephen M", "non-dropping-particle" : "", "parse-names" : false, "suffix" : "" } ], "container-title" : "Agricultural adn Resource Economics Review", "id" : "ITEM-1", "issue" : "April", "issued" : { "date-parts" : [ [ "2001" ] ] }, "page" : "32-43", "title" : "Agricultural Adaptation to Urbanization in Southeastern Pennsylvania", "type" : "article-journal", "volume" : "1" }, "uris" : [ "http://www.mendeley.com/documents/?uuid=6a3bf40d-b116-40d1-a854-4384e9a04931" ] } ], "mendeley" : { "formattedCitation" : "(Larson, Findeis, &amp; Smith, 2001)", "plainTextFormattedCitation" : "(Larson, Findeis, &amp; Smith, 2001)", "previouslyFormattedCitation" : "(Larson, Findeis, &amp; Smith, 2001)" }, "properties" : {  }, "schema" : "https://github.com/citation-style-language/schema/raw/master/csl-citation.json" }</w:instrText>
      </w:r>
      <w:r w:rsidRPr="00A40C8A">
        <w:rPr>
          <w:rFonts w:cstheme="majorBidi"/>
          <w:szCs w:val="24"/>
        </w:rPr>
        <w:fldChar w:fldCharType="separate"/>
      </w:r>
      <w:r w:rsidRPr="00A40C8A">
        <w:rPr>
          <w:rFonts w:cstheme="majorBidi"/>
          <w:noProof/>
          <w:szCs w:val="24"/>
        </w:rPr>
        <w:t>(Larson, Findeis, &amp; Smith, 2001)</w:t>
      </w:r>
      <w:r w:rsidRPr="00A40C8A">
        <w:rPr>
          <w:rFonts w:cstheme="majorBidi"/>
          <w:szCs w:val="24"/>
        </w:rPr>
        <w:fldChar w:fldCharType="end"/>
      </w:r>
      <w:r w:rsidRPr="00A40C8A">
        <w:rPr>
          <w:rFonts w:cstheme="majorBidi"/>
          <w:szCs w:val="24"/>
        </w:rPr>
        <w:t>.</w:t>
      </w:r>
    </w:p>
    <w:p w:rsidR="000208C2" w:rsidRPr="006F2EFF" w:rsidRDefault="000208C2" w:rsidP="000208C2">
      <w:pPr>
        <w:pStyle w:val="Heading2"/>
        <w:spacing w:line="480" w:lineRule="auto"/>
        <w:jc w:val="both"/>
        <w:rPr>
          <w:szCs w:val="24"/>
        </w:rPr>
      </w:pPr>
      <w:r w:rsidRPr="006F2EFF">
        <w:rPr>
          <w:szCs w:val="24"/>
        </w:rPr>
        <w:t>Urban sprawl in Egypt</w:t>
      </w:r>
    </w:p>
    <w:p w:rsidR="000208C2" w:rsidRPr="00A40C8A" w:rsidRDefault="000208C2" w:rsidP="000208C2">
      <w:pPr>
        <w:spacing w:line="480" w:lineRule="auto"/>
        <w:jc w:val="both"/>
        <w:rPr>
          <w:rFonts w:cstheme="majorBidi"/>
          <w:szCs w:val="24"/>
        </w:rPr>
      </w:pPr>
      <w:r w:rsidRPr="00A40C8A">
        <w:rPr>
          <w:rFonts w:cstheme="majorBidi"/>
          <w:szCs w:val="24"/>
        </w:rPr>
        <w:t>Egypt’s population inhabits only 5 percent of its land area</w:t>
      </w:r>
      <w:r>
        <w:rPr>
          <w:rFonts w:cstheme="majorBidi"/>
          <w:szCs w:val="24"/>
        </w:rPr>
        <w:t>,</w:t>
      </w:r>
      <w:r w:rsidRPr="00A40C8A">
        <w:rPr>
          <w:rFonts w:cstheme="majorBidi"/>
          <w:szCs w:val="24"/>
        </w:rPr>
        <w:t xml:space="preserve"> with about 95 percent of its 92 million population residing on Nile Delta </w:t>
      </w:r>
      <w:r w:rsidRPr="00A40C8A">
        <w:rPr>
          <w:rFonts w:cstheme="majorBidi"/>
          <w:szCs w:val="24"/>
        </w:rPr>
        <w:fldChar w:fldCharType="begin" w:fldLock="1"/>
      </w:r>
      <w:r w:rsidRPr="00A40C8A">
        <w:rPr>
          <w:rFonts w:cstheme="majorBidi"/>
          <w:szCs w:val="24"/>
        </w:rPr>
        <w:instrText>ADDIN CSL_CITATION { "citationItems" : [ { "id" : "ITEM-1", "itemData" : { "URL" : "https://www.cia.gov/library/publications/the-world-factbook/geos/eg.html", "accessed" : { "date-parts" : [ [ "2017", "12", "16" ] ] }, "id" : "ITEM-1", "issued" : { "date-parts" : [ [ "0" ] ] }, "title" : "The World Factbook \u2014 Central Intelligence Agency", "type" : "webpage" }, "uris" : [ "http://www.mendeley.com/documents/?uuid=f8d351a9-617a-38fe-8d71-a259ae8de2be" ] } ], "mendeley" : { "formattedCitation" : "(\u201cThe World Factbook \u2014 Central Intelligence Agency,\u201d n.d.)", "plainTextFormattedCitation" : "(\u201cThe World Factbook \u2014 Central Intelligence Agency,\u201d n.d.)", "previouslyFormattedCitation" : "(\u201cThe World Factbook \u2014 Central Intelligence Agency,\u201d n.d.)" }, "properties" : {  }, "schema" : "https://github.com/citation-style-language/schema/raw/master/csl-citation.json" }</w:instrText>
      </w:r>
      <w:r w:rsidRPr="00A40C8A">
        <w:rPr>
          <w:rFonts w:cstheme="majorBidi"/>
          <w:szCs w:val="24"/>
        </w:rPr>
        <w:fldChar w:fldCharType="separate"/>
      </w:r>
      <w:r w:rsidRPr="00A40C8A">
        <w:rPr>
          <w:rFonts w:cstheme="majorBidi"/>
          <w:noProof/>
          <w:szCs w:val="24"/>
        </w:rPr>
        <w:t>(“The World Factbook — Central Intelligence Agency,” n.d.)</w:t>
      </w:r>
      <w:r w:rsidRPr="00A40C8A">
        <w:rPr>
          <w:rFonts w:cstheme="majorBidi"/>
          <w:szCs w:val="24"/>
        </w:rPr>
        <w:fldChar w:fldCharType="end"/>
      </w:r>
      <w:r w:rsidRPr="00A40C8A">
        <w:rPr>
          <w:rFonts w:cstheme="majorBidi"/>
          <w:szCs w:val="24"/>
        </w:rPr>
        <w:t>. In 2014, Egypt was ranked the tenth country on the global urban agglomerations</w:t>
      </w:r>
      <w:r>
        <w:rPr>
          <w:rFonts w:cstheme="majorBidi"/>
          <w:szCs w:val="24"/>
        </w:rPr>
        <w:t>,</w:t>
      </w:r>
      <w:r w:rsidRPr="00A40C8A">
        <w:rPr>
          <w:rFonts w:cstheme="majorBidi"/>
          <w:szCs w:val="24"/>
        </w:rPr>
        <w:t xml:space="preserve"> with more than 55 percent of its population residing in rural areas (CAPMAS</w:t>
      </w:r>
      <w:r>
        <w:rPr>
          <w:rFonts w:cstheme="majorBidi"/>
          <w:szCs w:val="24"/>
        </w:rPr>
        <w:t>,</w:t>
      </w:r>
      <w:r w:rsidRPr="00A40C8A">
        <w:rPr>
          <w:rFonts w:cstheme="majorBidi"/>
          <w:szCs w:val="24"/>
        </w:rPr>
        <w:t xml:space="preserve"> 2017).</w:t>
      </w:r>
      <w:r w:rsidRPr="00A40C8A" w:rsidDel="00B770C7">
        <w:rPr>
          <w:rFonts w:cstheme="majorBidi"/>
          <w:szCs w:val="24"/>
        </w:rPr>
        <w:t xml:space="preserve"> </w:t>
      </w:r>
    </w:p>
    <w:p w:rsidR="000208C2" w:rsidRPr="00A40C8A" w:rsidRDefault="000208C2" w:rsidP="00073B35">
      <w:pPr>
        <w:spacing w:line="480" w:lineRule="auto"/>
        <w:jc w:val="both"/>
        <w:rPr>
          <w:rFonts w:cstheme="majorBidi"/>
          <w:szCs w:val="24"/>
        </w:rPr>
      </w:pPr>
      <w:r>
        <w:rPr>
          <w:rFonts w:cstheme="majorBidi"/>
          <w:szCs w:val="24"/>
        </w:rPr>
        <w:t>Part of the most productive agricultural land in the world is located in Egypt’s Nile Delta</w:t>
      </w:r>
      <w:r w:rsidR="00073B35">
        <w:rPr>
          <w:rFonts w:cstheme="majorBidi"/>
          <w:szCs w:val="24"/>
        </w:rPr>
        <w:t xml:space="preserve"> (Fig. 3.)</w:t>
      </w:r>
      <w:r>
        <w:rPr>
          <w:rFonts w:cstheme="majorBidi"/>
          <w:szCs w:val="24"/>
        </w:rPr>
        <w:t xml:space="preserve">. Almost 60 percent of these lands are cultivated (FAO, 2011). Agriculture is a leading contributor to the Egyptian economic growth, accounting for nearly 15 percent of the country’s GDP. About 55 percent of the population in Egypt relies on the agricultural sector for their livelihood. In 2010, agriculture generated about 36 percent of Egypt’s total employment </w:t>
      </w:r>
      <w:r>
        <w:rPr>
          <w:rFonts w:cstheme="majorBidi"/>
          <w:szCs w:val="24"/>
        </w:rPr>
        <w:fldChar w:fldCharType="begin" w:fldLock="1"/>
      </w:r>
      <w:r>
        <w:rPr>
          <w:rFonts w:cstheme="majorBidi"/>
          <w:szCs w:val="24"/>
        </w:rPr>
        <w:instrText>ADDIN CSL_CITATION { "citationItems" : [ { "id" : "ITEM-1", "itemData" : { "author" : [ { "dropping-particle" : "", "family" : "Karajeh", "given" : "Fawzi", "non-dropping-particle" : "", "parse-names" : false, "suffix" : "" }, { "dropping-particle" : "", "family" : "Oweis", "given" : "Theib", "non-dropping-particle" : "", "parse-names" : false, "suffix" : "" }, { "dropping-particle" : "", "family" : "Swelam", "given" : "Atef", "non-dropping-particle" : "", "parse-names" : false, "suffix" : "" }, { "dropping-particle" : "", "family" : "El-Gindy", "given" : "Abdel-Ghany", "non-dropping-particle" : "", "parse-names" : false, "suffix" : "" }, { "dropping-particle" : "", "family" : "El-Quosy", "given" : "Dia El Din", "non-dropping-particle" : "", "parse-names" : false, "suffix" : "" }, { "dropping-particle" : "", "family" : "Khalifa", "given" : "Hamdy", "non-dropping-particle" : "", "parse-names" : false, "suffix" : "" }, { "dropping-particle" : "", "family" : "El-Kholy", "given" : "Mahmoud", "non-dropping-particle" : "", "parse-names" : false, "suffix" : "" }, { "dropping-particle" : "", "family" : "Abd El-Hafez", "given" : "Sayed", "non-dropping-particle" : "", "parse-names" : false, "suffix" : "" } ], "id" : "ITEM-1", "issue" : "July", "issued" : { "date-parts" : [ [ "2011" ] ] }, "publisher-place" : "Cairo", "title" : "Water and Agriculture in Egypt", "type" : "report" }, "uris" : [ "http://www.mendeley.com/documents/?uuid=80033505-bf30-48a6-904e-96d5bb7ee9ee" ] } ], "mendeley" : { "formattedCitation" : "(Karajeh et al., 2011)", "plainTextFormattedCitation" : "(Karajeh et al., 2011)", "previouslyFormattedCitation" : "(Karajeh et al., 2011)" }, "properties" : {  }, "schema" : "https://github.com/citation-style-language/schema/raw/master/csl-citation.json" }</w:instrText>
      </w:r>
      <w:r>
        <w:rPr>
          <w:rFonts w:cstheme="majorBidi"/>
          <w:szCs w:val="24"/>
        </w:rPr>
        <w:fldChar w:fldCharType="separate"/>
      </w:r>
      <w:r w:rsidRPr="004F5D37">
        <w:rPr>
          <w:rFonts w:cstheme="majorBidi"/>
          <w:noProof/>
          <w:szCs w:val="24"/>
        </w:rPr>
        <w:t>(Karajeh et al., 2011)</w:t>
      </w:r>
      <w:r>
        <w:rPr>
          <w:rFonts w:cstheme="majorBidi"/>
          <w:szCs w:val="24"/>
        </w:rPr>
        <w:fldChar w:fldCharType="end"/>
      </w:r>
      <w:r>
        <w:rPr>
          <w:rFonts w:cstheme="majorBidi"/>
          <w:szCs w:val="24"/>
        </w:rPr>
        <w:t xml:space="preserve">. </w:t>
      </w:r>
      <w:r w:rsidRPr="00A40C8A">
        <w:rPr>
          <w:rFonts w:cstheme="majorBidi"/>
          <w:szCs w:val="24"/>
        </w:rPr>
        <w:t>In 2012, Egypt’s total agricultural lands w</w:t>
      </w:r>
      <w:r>
        <w:rPr>
          <w:rFonts w:cstheme="majorBidi"/>
          <w:szCs w:val="24"/>
        </w:rPr>
        <w:t>ere</w:t>
      </w:r>
      <w:r w:rsidRPr="00A40C8A">
        <w:rPr>
          <w:rFonts w:cstheme="majorBidi"/>
          <w:szCs w:val="24"/>
        </w:rPr>
        <w:t xml:space="preserve"> estimated to be 37503</w:t>
      </w:r>
      <w:r>
        <w:rPr>
          <w:rFonts w:cstheme="majorBidi"/>
          <w:szCs w:val="24"/>
        </w:rPr>
        <w:t xml:space="preserve"> x 10</w:t>
      </w:r>
      <w:r>
        <w:rPr>
          <w:rFonts w:cstheme="majorBidi"/>
          <w:szCs w:val="24"/>
          <w:vertAlign w:val="superscript"/>
        </w:rPr>
        <w:t>6</w:t>
      </w:r>
      <w:r w:rsidRPr="00A40C8A">
        <w:rPr>
          <w:rFonts w:cstheme="majorBidi"/>
          <w:szCs w:val="24"/>
        </w:rPr>
        <w:t xml:space="preserve"> m</w:t>
      </w:r>
      <w:r w:rsidRPr="00A40C8A">
        <w:rPr>
          <w:rFonts w:cstheme="majorBidi"/>
          <w:szCs w:val="24"/>
          <w:vertAlign w:val="superscript"/>
        </w:rPr>
        <w:t>2</w:t>
      </w:r>
      <w:r w:rsidRPr="00A40C8A">
        <w:rPr>
          <w:rFonts w:cstheme="majorBidi"/>
          <w:szCs w:val="24"/>
        </w:rPr>
        <w:t xml:space="preserve"> </w:t>
      </w:r>
      <w:r w:rsidRPr="003D780B">
        <w:rPr>
          <w:rFonts w:cstheme="majorBidi"/>
          <w:szCs w:val="24"/>
        </w:rPr>
        <w:t>(8.92 x 10</w:t>
      </w:r>
      <w:r w:rsidRPr="003D780B">
        <w:rPr>
          <w:rFonts w:cstheme="majorBidi"/>
          <w:szCs w:val="24"/>
          <w:vertAlign w:val="superscript"/>
        </w:rPr>
        <w:t>6</w:t>
      </w:r>
      <w:r w:rsidRPr="003D780B">
        <w:rPr>
          <w:rFonts w:cstheme="majorBidi"/>
          <w:szCs w:val="24"/>
        </w:rPr>
        <w:t xml:space="preserve"> </w:t>
      </w:r>
      <w:proofErr w:type="spellStart"/>
      <w:r>
        <w:rPr>
          <w:rFonts w:cstheme="majorBidi"/>
          <w:szCs w:val="24"/>
        </w:rPr>
        <w:t>F</w:t>
      </w:r>
      <w:r w:rsidRPr="003D780B">
        <w:rPr>
          <w:rFonts w:cstheme="majorBidi"/>
          <w:szCs w:val="24"/>
        </w:rPr>
        <w:t>eddans</w:t>
      </w:r>
      <w:proofErr w:type="spellEnd"/>
      <w:r w:rsidRPr="00A40C8A">
        <w:rPr>
          <w:rFonts w:cstheme="majorBidi"/>
          <w:szCs w:val="24"/>
        </w:rPr>
        <w:t xml:space="preserve">), representing about 3.7 percent of Egypt’s total land area </w:t>
      </w:r>
      <w:r w:rsidRPr="00A40C8A">
        <w:rPr>
          <w:rFonts w:cstheme="majorBidi"/>
          <w:szCs w:val="24"/>
        </w:rPr>
        <w:fldChar w:fldCharType="begin" w:fldLock="1"/>
      </w:r>
      <w:r w:rsidRPr="00A40C8A">
        <w:rPr>
          <w:rFonts w:cstheme="majorBidi"/>
          <w:szCs w:val="24"/>
        </w:rPr>
        <w:instrText>ADDIN CSL_CITATION { "citationItems" : [ { "id" : "ITEM-1", "itemData" : { "DOI" : "10.1016/j.ejrs.2013.03.001", "ISBN" : "1110-9823", "ISSN" : "11109823", "abstract" : "The emergence of satellite images with moderate spatial resolution and wide geographic coverage helped in the estimation of Egypt's entire agricultural land in 2003 and 2012. The country which is situated entirely in the arid region exclusively relies on irrigated agriculture. The enhanced vegetation index (EVI) was the algorithm operated to estimate the vegetated area of the country, which was estimated at 3.3% and 3.7% in 2003 and 2012, respectively. Time series analysis of satellite data revealed the vigor pattern of cultivated lands. \u00a9 2012 National Authority for Remote Sensing and Space Sciences. Production and hosting by Elsevier B.V. All rights reserved. 18.", "author" : [ { "dropping-particle" : "", "family" : "Hereher", "given" : "Mohamed E.", "non-dropping-particle" : "", "parse-names" : false, "suffix" : "" } ], "container-title" : "Egyptian Journal of Remote Sensing and Space Science", "id" : "ITEM-1", "issue" : "1", "issued" : { "date-parts" : [ [ "2013" ] ] }, "page" : "83-89", "publisher" : "Elsevier B.V.", "title" : "The status of Egypt's agricultural lands using MODIS Aqua data", "type" : "article-journal", "volume" : "16" }, "uris" : [ "http://www.mendeley.com/documents/?uuid=79c0dc09-52d2-4017-a6bb-5632d9b5fbd0" ] } ], "mendeley" : { "formattedCitation" : "(Hereher, 2013)", "plainTextFormattedCitation" : "(Hereher, 2013)", "previouslyFormattedCitation" : "(Hereher, 2013)" }, "properties" : {  }, "schema" : "https://github.com/citation-style-language/schema/raw/master/csl-citation.json" }</w:instrText>
      </w:r>
      <w:r w:rsidRPr="00A40C8A">
        <w:rPr>
          <w:rFonts w:cstheme="majorBidi"/>
          <w:szCs w:val="24"/>
        </w:rPr>
        <w:fldChar w:fldCharType="separate"/>
      </w:r>
      <w:r w:rsidRPr="00A40C8A">
        <w:rPr>
          <w:rFonts w:cstheme="majorBidi"/>
          <w:noProof/>
          <w:szCs w:val="24"/>
        </w:rPr>
        <w:t>(Hereher, 2013)</w:t>
      </w:r>
      <w:r w:rsidRPr="00A40C8A">
        <w:rPr>
          <w:rFonts w:cstheme="majorBidi"/>
          <w:szCs w:val="24"/>
        </w:rPr>
        <w:fldChar w:fldCharType="end"/>
      </w:r>
      <w:r>
        <w:rPr>
          <w:rFonts w:cstheme="majorBidi"/>
          <w:szCs w:val="24"/>
        </w:rPr>
        <w:t xml:space="preserve">, besides the contribution </w:t>
      </w:r>
      <w:r>
        <w:rPr>
          <w:rFonts w:cstheme="majorBidi"/>
          <w:szCs w:val="24"/>
        </w:rPr>
        <w:lastRenderedPageBreak/>
        <w:t>to Egypt’s total employment dropped into 32 percent</w:t>
      </w:r>
      <w:r w:rsidRPr="00A40C8A">
        <w:rPr>
          <w:rFonts w:cstheme="majorBidi"/>
          <w:szCs w:val="24"/>
        </w:rPr>
        <w:t>. Between 1952 and 2002, Egypt has lost about 294</w:t>
      </w:r>
      <w:r>
        <w:rPr>
          <w:rFonts w:cstheme="majorBidi"/>
          <w:szCs w:val="24"/>
        </w:rPr>
        <w:t xml:space="preserve"> x 10</w:t>
      </w:r>
      <w:r>
        <w:rPr>
          <w:rFonts w:cstheme="majorBidi"/>
          <w:szCs w:val="24"/>
          <w:vertAlign w:val="superscript"/>
        </w:rPr>
        <w:t>7</w:t>
      </w:r>
      <w:r w:rsidRPr="00A40C8A">
        <w:rPr>
          <w:rFonts w:cstheme="majorBidi"/>
          <w:szCs w:val="24"/>
        </w:rPr>
        <w:t xml:space="preserve"> m</w:t>
      </w:r>
      <w:r w:rsidRPr="00A40C8A">
        <w:rPr>
          <w:rFonts w:cstheme="majorBidi"/>
          <w:szCs w:val="24"/>
          <w:vertAlign w:val="superscript"/>
        </w:rPr>
        <w:t>2</w:t>
      </w:r>
      <w:r w:rsidRPr="00A40C8A">
        <w:rPr>
          <w:rFonts w:cstheme="majorBidi"/>
          <w:szCs w:val="24"/>
        </w:rPr>
        <w:t xml:space="preserve"> of agricultural lands due to urbanization </w:t>
      </w:r>
      <w:r w:rsidRPr="00A40C8A">
        <w:rPr>
          <w:rFonts w:cstheme="majorBidi"/>
          <w:szCs w:val="24"/>
        </w:rPr>
        <w:fldChar w:fldCharType="begin" w:fldLock="1"/>
      </w:r>
      <w:r w:rsidRPr="00A40C8A">
        <w:rPr>
          <w:rFonts w:cstheme="majorBidi"/>
          <w:szCs w:val="24"/>
        </w:rPr>
        <w:instrText>ADDIN CSL_CITATION { "citationItems" : [ { "id" : "ITEM-1", "itemData" : { "DOI" : "10.1016/j.proenv.2012.03.009", "ISBN" : "1878-0296", "ISSN" : "18780296", "abstract" : "In today's world with its scarce resources, Sufficient and suitable food production is considered a big challenge, with almost two thirds of the world population experiencing a critical food deficit and more than third of the world soil suffering from degradation which is primarily caused by Land-use and Land-cover Changes (LUCC). And the most striking human-induced land transformation of the current era is that of urbanization. The Nile Delta is the last stretch of the world's longest river and one of the oldest deltas with highly fertile and productive agricultural soils, it is \u2013 at the same time \u2013 one of the most extensive urban networks worldwide housing almost 50% of the Egyptian population. An urban network that has a high rate of growth, corresponding to high losses of fertile agricultural soil and an overall highly fragmented landscape fabric. The Nile Delta is a complex diverse landscape entity consisting of a lot of different and sometimes contradicting elements with complex interactions between each other and affected by various external factors (e.g.: sea water intrusion in the underground delta aquifer). With an interest in studying the interaction between urban and agriculture landscapes, this paper tackles the exiting situation of the Nile Delta with a focus on the indirect effects of land fragmentation \u2013 due to the extensive urban network of cities, villages and connecting roads \u2013 on the agricultural aspects of the delta, e.g. the obstruction to the irrigation networks due to excessive fragmentation. The paper proposes in a conceptual manner the steps to build and conceive a model aimed at studying those effects while taking the first steps in performing a systems analysis of the Nile Delta system.", "author" : [ { "dropping-particle" : "", "family" : "Alfiky", "given" : "Abdulmoneim", "non-dropping-particle" : "", "parse-names" : false, "suffix" : "" }, { "dropping-particle" : "", "family" : "Kaule", "given" : "Giselher", "non-dropping-particle" : "", "parse-names" : false, "suffix" : "" }, { "dropping-particle" : "", "family" : "Salheen", "given" : "Mohamed", "non-dropping-particle" : "", "parse-names" : false, "suffix" : "" } ], "container-title" : "Procedia Environmental Sciences", "id" : "ITEM-1", "issued" : { "date-parts" : [ [ "2012" ] ] }, "page" : "79-97", "title" : "Agricultural Fragmentation of the Nile Delta; A Modeling Approach to Measuring Agricultural Land Deterioration in Egyptian Nile Delta", "type" : "article-journal", "volume" : "14" }, "uris" : [ "http://www.mendeley.com/documents/?uuid=a09eb0ac-1b07-43ef-838b-878e5129abf8" ] } ], "mendeley" : { "formattedCitation" : "(Alfiky, Kaule, &amp; Salheen, 2012)", "plainTextFormattedCitation" : "(Alfiky, Kaule, &amp; Salheen, 2012)", "previouslyFormattedCitation" : "(Alfiky, Kaule, &amp; Salheen, 2012)" }, "properties" : {  }, "schema" : "https://github.com/citation-style-language/schema/raw/master/csl-citation.json" }</w:instrText>
      </w:r>
      <w:r w:rsidRPr="00A40C8A">
        <w:rPr>
          <w:rFonts w:cstheme="majorBidi"/>
          <w:szCs w:val="24"/>
        </w:rPr>
        <w:fldChar w:fldCharType="separate"/>
      </w:r>
      <w:r w:rsidRPr="00A40C8A">
        <w:rPr>
          <w:rFonts w:cstheme="majorBidi"/>
          <w:noProof/>
          <w:szCs w:val="24"/>
        </w:rPr>
        <w:t>(Alfiky, Kaule, &amp; Salheen, 2012)</w:t>
      </w:r>
      <w:r w:rsidRPr="00A40C8A">
        <w:rPr>
          <w:rFonts w:cstheme="majorBidi"/>
          <w:szCs w:val="24"/>
        </w:rPr>
        <w:fldChar w:fldCharType="end"/>
      </w:r>
      <w:r w:rsidRPr="00A40C8A">
        <w:rPr>
          <w:rFonts w:cstheme="majorBidi"/>
          <w:szCs w:val="24"/>
        </w:rPr>
        <w:t xml:space="preserve">. Moreover, the political instability during the three years </w:t>
      </w:r>
      <w:r>
        <w:rPr>
          <w:rFonts w:cstheme="majorBidi"/>
          <w:szCs w:val="24"/>
        </w:rPr>
        <w:t>succeeding in the revolution of</w:t>
      </w:r>
      <w:r w:rsidRPr="00A40C8A">
        <w:rPr>
          <w:rFonts w:cstheme="majorBidi"/>
          <w:szCs w:val="24"/>
        </w:rPr>
        <w:t xml:space="preserve"> January 25</w:t>
      </w:r>
      <w:r w:rsidRPr="00A40C8A">
        <w:rPr>
          <w:rFonts w:cstheme="majorBidi"/>
          <w:szCs w:val="24"/>
          <w:vertAlign w:val="superscript"/>
        </w:rPr>
        <w:t>th</w:t>
      </w:r>
      <w:r w:rsidRPr="00A40C8A">
        <w:rPr>
          <w:rFonts w:cstheme="majorBidi"/>
          <w:szCs w:val="24"/>
        </w:rPr>
        <w:t xml:space="preserve">, 2011 led to </w:t>
      </w:r>
      <w:r>
        <w:rPr>
          <w:rFonts w:cstheme="majorBidi"/>
          <w:szCs w:val="24"/>
        </w:rPr>
        <w:t>considerable</w:t>
      </w:r>
      <w:r w:rsidRPr="00A40C8A">
        <w:rPr>
          <w:rFonts w:cstheme="majorBidi"/>
          <w:szCs w:val="24"/>
        </w:rPr>
        <w:t xml:space="preserve"> encroachments upon agricultural lands. These infringements over the agriculture lands in the Nile Delta were estimated to be about 215</w:t>
      </w:r>
      <w:r>
        <w:rPr>
          <w:rFonts w:cstheme="majorBidi"/>
          <w:szCs w:val="24"/>
        </w:rPr>
        <w:t xml:space="preserve"> x 10</w:t>
      </w:r>
      <w:r>
        <w:rPr>
          <w:rFonts w:cstheme="majorBidi"/>
          <w:szCs w:val="24"/>
          <w:vertAlign w:val="superscript"/>
        </w:rPr>
        <w:t>6</w:t>
      </w:r>
      <w:r w:rsidRPr="00A40C8A">
        <w:rPr>
          <w:rFonts w:cstheme="majorBidi"/>
          <w:szCs w:val="24"/>
        </w:rPr>
        <w:t xml:space="preserve"> m</w:t>
      </w:r>
      <w:r w:rsidRPr="00A40C8A">
        <w:rPr>
          <w:rFonts w:cstheme="majorBidi"/>
          <w:szCs w:val="24"/>
          <w:vertAlign w:val="superscript"/>
        </w:rPr>
        <w:t>2</w:t>
      </w:r>
      <w:r w:rsidRPr="00A40C8A">
        <w:rPr>
          <w:rFonts w:cstheme="majorBidi"/>
          <w:szCs w:val="24"/>
        </w:rPr>
        <w:t xml:space="preserve"> up to 63</w:t>
      </w:r>
      <w:r>
        <w:rPr>
          <w:rFonts w:cstheme="majorBidi"/>
          <w:szCs w:val="24"/>
        </w:rPr>
        <w:t xml:space="preserve"> x 10</w:t>
      </w:r>
      <w:r>
        <w:rPr>
          <w:rFonts w:cstheme="majorBidi"/>
          <w:szCs w:val="24"/>
          <w:vertAlign w:val="superscript"/>
        </w:rPr>
        <w:t>7</w:t>
      </w:r>
      <w:r w:rsidRPr="00A40C8A">
        <w:rPr>
          <w:rFonts w:cstheme="majorBidi"/>
          <w:szCs w:val="24"/>
        </w:rPr>
        <w:t xml:space="preserve"> m</w:t>
      </w:r>
      <w:r w:rsidRPr="00A40C8A">
        <w:rPr>
          <w:rFonts w:cstheme="majorBidi"/>
          <w:szCs w:val="24"/>
          <w:vertAlign w:val="superscript"/>
        </w:rPr>
        <w:t>2</w:t>
      </w:r>
      <w:r w:rsidRPr="00A40C8A">
        <w:rPr>
          <w:rFonts w:cstheme="majorBidi"/>
          <w:szCs w:val="24"/>
        </w:rPr>
        <w:t xml:space="preserve"> </w:t>
      </w:r>
      <w:r w:rsidRPr="00A40C8A">
        <w:rPr>
          <w:rFonts w:cstheme="majorBidi"/>
          <w:szCs w:val="24"/>
        </w:rPr>
        <w:fldChar w:fldCharType="begin" w:fldLock="1"/>
      </w:r>
      <w:r w:rsidRPr="00A40C8A">
        <w:rPr>
          <w:rFonts w:cstheme="majorBidi"/>
          <w:szCs w:val="24"/>
        </w:rPr>
        <w:instrText>ADDIN CSL_CITATION { "citationItems" : [ { "id" : "ITEM-1", "itemData" : { "DOI" : "10.1515/geosc-2016-0001", "ISSN" : "1802-1115", "abstract" : "&lt;p&gt;The circumstances of urban sprawl in the Middle Eastern cities have been basically examined; now we are aware of the existence of a crawling sprawl in the growth pattern of the region\u2019s cities. Nevertheless, the extent and the causes of this phenomenon have not yet been clearly explained. Thus, two questions are still unanswered: (1) to what extent are the Middle Eastern cities sprawled?, (2) what are the main drivers of sprawl in the Middle East? This paper brings together several evidences from international and the national languages to provide explanation to the above. The findings show that urban and suburban sprawl is an inclusive pattern seen in a wide variety of city sizes, planning concepts, times, etc. Sprawl is not limited to large metropolitan areas; mid-sized and small cities of the region are also sprawling. Furthermore, administrative and planning reasons are the strongest causes of urban sprawl in the region.&lt;/p&gt;", "author" : [ { "dropping-particle" : "", "family" : "Gouda", "given" : "Amr Ah.", "non-dropping-particle" : "", "parse-names" : false, "suffix" : "" }, { "dropping-particle" : "", "family" : "Hosseini", "given" : "Maryamsadat", "non-dropping-particle" : "", "parse-names" : false, "suffix" : "" }, { "dropping-particle" : "", "family" : "Masoumi", "given" : "Houshmand E.", "non-dropping-particle" : "", "parse-names" : false, "suffix" : "" } ], "container-title" : "GeoScape", "id" : "ITEM-1", "issue" : "1", "issued" : { "date-parts" : [ [ "2016" ] ] }, "page" : "1-15", "title" : "The Status of Urban and Suburban Sprawl in Egypt and Iran", "type" : "article-journal", "volume" : "10" }, "uris" : [ "http://www.mendeley.com/documents/?uuid=e6f10962-ed5c-4a81-89c0-4ef6b105d582" ] } ], "mendeley" : { "formattedCitation" : "(Gouda, Hosseini, &amp; Masoumi, 2016)", "plainTextFormattedCitation" : "(Gouda, Hosseini, &amp; Masoumi, 2016)", "previouslyFormattedCitation" : "(Gouda, Hosseini, &amp; Masoumi, 2016)" }, "properties" : {  }, "schema" : "https://github.com/citation-style-language/schema/raw/master/csl-citation.json" }</w:instrText>
      </w:r>
      <w:r w:rsidRPr="00A40C8A">
        <w:rPr>
          <w:rFonts w:cstheme="majorBidi"/>
          <w:szCs w:val="24"/>
        </w:rPr>
        <w:fldChar w:fldCharType="separate"/>
      </w:r>
      <w:r w:rsidRPr="00A40C8A">
        <w:rPr>
          <w:rFonts w:cstheme="majorBidi"/>
          <w:noProof/>
          <w:szCs w:val="24"/>
        </w:rPr>
        <w:t>(Gouda, Hosseini, &amp; Masoumi, 2016)</w:t>
      </w:r>
      <w:r w:rsidRPr="00A40C8A">
        <w:rPr>
          <w:rFonts w:cstheme="majorBidi"/>
          <w:szCs w:val="24"/>
        </w:rPr>
        <w:fldChar w:fldCharType="end"/>
      </w:r>
      <w:r w:rsidRPr="00A40C8A">
        <w:rPr>
          <w:rFonts w:cstheme="majorBidi"/>
          <w:szCs w:val="24"/>
        </w:rPr>
        <w:t>. Sims, D. (2012) asserted that the rate of unlicensed informal building activities after January 25</w:t>
      </w:r>
      <w:r w:rsidRPr="00A40C8A">
        <w:rPr>
          <w:rFonts w:cstheme="majorBidi"/>
          <w:szCs w:val="24"/>
          <w:vertAlign w:val="superscript"/>
        </w:rPr>
        <w:t>th</w:t>
      </w:r>
      <w:r w:rsidRPr="00A40C8A">
        <w:rPr>
          <w:rFonts w:cstheme="majorBidi"/>
          <w:szCs w:val="24"/>
        </w:rPr>
        <w:t xml:space="preserve">, 2011 has </w:t>
      </w:r>
      <w:r>
        <w:rPr>
          <w:rFonts w:cstheme="majorBidi"/>
          <w:szCs w:val="24"/>
        </w:rPr>
        <w:t>risen</w:t>
      </w:r>
      <w:r w:rsidRPr="00A40C8A">
        <w:rPr>
          <w:rFonts w:cstheme="majorBidi"/>
          <w:szCs w:val="24"/>
        </w:rPr>
        <w:t xml:space="preserve"> by 2.5 times than the rate before January’s revolution. </w:t>
      </w:r>
    </w:p>
    <w:p w:rsidR="000208C2" w:rsidRPr="00A40C8A" w:rsidRDefault="000208C2" w:rsidP="000208C2">
      <w:pPr>
        <w:spacing w:line="480" w:lineRule="auto"/>
        <w:jc w:val="both"/>
        <w:rPr>
          <w:rFonts w:cstheme="majorBidi"/>
          <w:szCs w:val="24"/>
        </w:rPr>
      </w:pPr>
      <w:r w:rsidRPr="00A40C8A">
        <w:rPr>
          <w:rFonts w:cstheme="majorBidi"/>
          <w:szCs w:val="24"/>
        </w:rPr>
        <w:t xml:space="preserve">The highest rate of these encroachments </w:t>
      </w:r>
      <w:r>
        <w:rPr>
          <w:rFonts w:cstheme="majorBidi"/>
          <w:szCs w:val="24"/>
        </w:rPr>
        <w:t>was</w:t>
      </w:r>
      <w:r w:rsidRPr="00A40C8A">
        <w:rPr>
          <w:rFonts w:cstheme="majorBidi"/>
          <w:szCs w:val="24"/>
        </w:rPr>
        <w:t xml:space="preserve"> concentrated in Great</w:t>
      </w:r>
      <w:r>
        <w:rPr>
          <w:rFonts w:cstheme="majorBidi"/>
          <w:szCs w:val="24"/>
        </w:rPr>
        <w:t xml:space="preserve">er Cairo and the Nile Delta. </w:t>
      </w:r>
      <w:r w:rsidRPr="00A40C8A">
        <w:rPr>
          <w:rFonts w:cstheme="majorBidi"/>
          <w:szCs w:val="24"/>
        </w:rPr>
        <w:t>GCMR</w:t>
      </w:r>
      <w:r>
        <w:rPr>
          <w:rFonts w:cstheme="majorBidi"/>
          <w:szCs w:val="24"/>
        </w:rPr>
        <w:t xml:space="preserve"> </w:t>
      </w:r>
      <w:r w:rsidRPr="00A40C8A">
        <w:rPr>
          <w:rFonts w:cstheme="majorBidi"/>
          <w:szCs w:val="24"/>
        </w:rPr>
        <w:t>is one of the largest metropolitan cities in Africa (18</w:t>
      </w:r>
      <w:r w:rsidRPr="00A40C8A">
        <w:rPr>
          <w:rFonts w:cstheme="majorBidi"/>
          <w:szCs w:val="24"/>
          <w:vertAlign w:val="superscript"/>
        </w:rPr>
        <w:t>th</w:t>
      </w:r>
      <w:r w:rsidRPr="00A40C8A">
        <w:rPr>
          <w:rFonts w:cstheme="majorBidi"/>
          <w:szCs w:val="24"/>
        </w:rPr>
        <w:t xml:space="preserve"> largest metropolitan area globally), it witnessed unmatched urban sprawl rate concentrated over the fertile agriculture lands </w:t>
      </w:r>
      <w:r w:rsidRPr="00A40C8A">
        <w:rPr>
          <w:rFonts w:cstheme="majorBidi"/>
          <w:szCs w:val="24"/>
        </w:rPr>
        <w:fldChar w:fldCharType="begin" w:fldLock="1"/>
      </w:r>
      <w:r w:rsidRPr="00A40C8A">
        <w:rPr>
          <w:rFonts w:cstheme="majorBidi"/>
          <w:szCs w:val="24"/>
        </w:rPr>
        <w:instrText>ADDIN CSL_CITATION { "citationItems" : [ { "id" : "ITEM-1", "itemData" : { "URL" : "https://unhabitat.org/egypt/urban-issues/#", "accessed" : { "date-parts" : [ [ "2018", "3", "8" ] ] }, "id" : "ITEM-1", "issued" : { "date-parts" : [ [ "0" ] ] }, "title" : "Egypt-Urban Issues \u2013 UN-Habitat", "type" : "webpage" }, "uris" : [ "http://www.mendeley.com/documents/?uuid=016cd4ab-344c-3112-8500-0dcf0ffd0834" ] } ], "mendeley" : { "formattedCitation" : "(\u201cEgypt-Urban Issues \u2013 UN-Habitat,\u201d n.d.)", "plainTextFormattedCitation" : "(\u201cEgypt-Urban Issues \u2013 UN-Habitat,\u201d n.d.)", "previouslyFormattedCitation" : "(\u201cEgypt-Urban Issues \u2013 UN-Habitat,\u201d n.d.)" }, "properties" : {  }, "schema" : "https://github.com/citation-style-language/schema/raw/master/csl-citation.json" }</w:instrText>
      </w:r>
      <w:r w:rsidRPr="00A40C8A">
        <w:rPr>
          <w:rFonts w:cstheme="majorBidi"/>
          <w:szCs w:val="24"/>
        </w:rPr>
        <w:fldChar w:fldCharType="separate"/>
      </w:r>
      <w:r w:rsidRPr="00A40C8A">
        <w:rPr>
          <w:rFonts w:cstheme="majorBidi"/>
          <w:noProof/>
          <w:szCs w:val="24"/>
        </w:rPr>
        <w:t>(“Egypt-Urban Issues – UN-Habitat,” n.d.)</w:t>
      </w:r>
      <w:r w:rsidRPr="00A40C8A">
        <w:rPr>
          <w:rFonts w:cstheme="majorBidi"/>
          <w:szCs w:val="24"/>
        </w:rPr>
        <w:fldChar w:fldCharType="end"/>
      </w:r>
      <w:r w:rsidRPr="00A40C8A">
        <w:rPr>
          <w:rFonts w:cstheme="majorBidi"/>
          <w:szCs w:val="24"/>
        </w:rPr>
        <w:t xml:space="preserve">. </w:t>
      </w:r>
      <w:r w:rsidRPr="00A40C8A">
        <w:rPr>
          <w:rFonts w:cstheme="majorBidi"/>
          <w:szCs w:val="24"/>
        </w:rPr>
        <w:fldChar w:fldCharType="begin" w:fldLock="1"/>
      </w:r>
      <w:r w:rsidRPr="00A40C8A">
        <w:rPr>
          <w:rFonts w:cstheme="majorBidi"/>
          <w:szCs w:val="24"/>
        </w:rPr>
        <w:instrText>ADDIN CSL_CITATION { "citationItems" : [ { "id" : "ITEM-1", "itemData" : { "author" : [ { "dropping-particle" : "", "family" : "Khamis", "given" : "Rami Y", "non-dropping-particle" : "", "parse-names" : false, "suffix" : "" }, { "dropping-particle" : "", "family" : "Ali", "given" : "Amr H", "non-dropping-particle" : "", "parse-names" : false, "suffix" : "" }, { "dropping-particle" : "", "family" : "Hahn", "given" : "Michael", "non-dropping-particle" : "", "parse-names" : false, "suffix" : "" } ], "id" : "ITEM-1", "issue" : "11", "issued" : { "date-parts" : [ [ "2015" ] ] }, "title" : "Assessing the Urban Encroachment Phenomenon in Egypt Using Satellite Imagery", "type" : "article-journal", "volume" : "6" }, "uris" : [ "http://www.mendeley.com/documents/?uuid=c125369a-74c0-4ac7-9cba-4267af43d410" ] } ], "mendeley" : { "formattedCitation" : "(Khamis et al., 2015)", "manualFormatting" : "Khamis, Ali, &amp; Hahn (2015)", "plainTextFormattedCitation" : "(Khamis et al., 2015)", "previouslyFormattedCitation" : "(Khamis et al., 2015)" }, "properties" : {  }, "schema" : "https://github.com/citation-style-language/schema/raw/master/csl-citation.json" }</w:instrText>
      </w:r>
      <w:r w:rsidRPr="00A40C8A">
        <w:rPr>
          <w:rFonts w:cstheme="majorBidi"/>
          <w:szCs w:val="24"/>
        </w:rPr>
        <w:fldChar w:fldCharType="separate"/>
      </w:r>
      <w:r w:rsidRPr="00A40C8A">
        <w:rPr>
          <w:rFonts w:cstheme="majorBidi"/>
          <w:noProof/>
          <w:szCs w:val="24"/>
        </w:rPr>
        <w:t>Khamis, Ali, &amp; Hahn (2015)</w:t>
      </w:r>
      <w:r w:rsidRPr="00A40C8A">
        <w:rPr>
          <w:rFonts w:cstheme="majorBidi"/>
          <w:szCs w:val="24"/>
        </w:rPr>
        <w:fldChar w:fldCharType="end"/>
      </w:r>
      <w:r w:rsidRPr="00A40C8A">
        <w:rPr>
          <w:rFonts w:cstheme="majorBidi"/>
          <w:szCs w:val="24"/>
        </w:rPr>
        <w:t xml:space="preserve"> highlighted in their study that nearly all of Cairo’s urban expansion took place on fertile and </w:t>
      </w:r>
      <w:r>
        <w:rPr>
          <w:rFonts w:cstheme="majorBidi"/>
          <w:szCs w:val="24"/>
        </w:rPr>
        <w:t>productive</w:t>
      </w:r>
      <w:r w:rsidRPr="00A40C8A">
        <w:rPr>
          <w:rFonts w:cstheme="majorBidi"/>
          <w:szCs w:val="24"/>
        </w:rPr>
        <w:t xml:space="preserve"> agricultural lands. </w:t>
      </w:r>
    </w:p>
    <w:p w:rsidR="000208C2" w:rsidRPr="00A40C8A" w:rsidRDefault="000208C2" w:rsidP="000208C2">
      <w:pPr>
        <w:spacing w:line="480" w:lineRule="auto"/>
        <w:jc w:val="both"/>
        <w:rPr>
          <w:rFonts w:cstheme="majorBidi"/>
          <w:szCs w:val="24"/>
        </w:rPr>
      </w:pPr>
      <w:r w:rsidRPr="00A40C8A">
        <w:rPr>
          <w:rFonts w:cstheme="majorBidi"/>
          <w:szCs w:val="24"/>
        </w:rPr>
        <w:t xml:space="preserve">Despite the rapid sprawled process in the area of GCMR, no studies have attempted to develop a framework that links urban sprawl with its impact on agricultural activities within the Egyptian context.  The current study attempts to develop this framework </w:t>
      </w:r>
      <w:r>
        <w:rPr>
          <w:rFonts w:cstheme="majorBidi"/>
          <w:szCs w:val="24"/>
        </w:rPr>
        <w:t>by</w:t>
      </w:r>
      <w:r w:rsidRPr="00A40C8A">
        <w:rPr>
          <w:rFonts w:cstheme="majorBidi"/>
          <w:szCs w:val="24"/>
        </w:rPr>
        <w:t xml:space="preserve"> exploring the influences of urban sprawl on agricultural activities </w:t>
      </w:r>
      <w:r>
        <w:rPr>
          <w:rFonts w:cstheme="majorBidi"/>
          <w:szCs w:val="24"/>
        </w:rPr>
        <w:t>between 2007 and 2017</w:t>
      </w:r>
      <w:r w:rsidRPr="00A40C8A">
        <w:rPr>
          <w:rFonts w:cstheme="majorBidi"/>
          <w:szCs w:val="24"/>
        </w:rPr>
        <w:t xml:space="preserve"> </w:t>
      </w:r>
      <w:r w:rsidRPr="0007003B">
        <w:rPr>
          <w:rFonts w:cstheme="majorBidi"/>
          <w:szCs w:val="24"/>
        </w:rPr>
        <w:t>a small county</w:t>
      </w:r>
      <w:r w:rsidRPr="00266F82">
        <w:rPr>
          <w:rFonts w:cstheme="majorBidi"/>
          <w:szCs w:val="24"/>
        </w:rPr>
        <w:t xml:space="preserve"> representing Giza governorate </w:t>
      </w:r>
      <w:r w:rsidRPr="00A40C8A">
        <w:rPr>
          <w:rFonts w:cstheme="majorBidi"/>
          <w:szCs w:val="24"/>
        </w:rPr>
        <w:t>(</w:t>
      </w:r>
      <w:proofErr w:type="spellStart"/>
      <w:r w:rsidRPr="00A40C8A">
        <w:rPr>
          <w:rFonts w:cstheme="majorBidi"/>
          <w:szCs w:val="24"/>
        </w:rPr>
        <w:t>Tersa</w:t>
      </w:r>
      <w:proofErr w:type="spellEnd"/>
      <w:r w:rsidRPr="00A40C8A">
        <w:rPr>
          <w:rFonts w:cstheme="majorBidi"/>
          <w:szCs w:val="24"/>
        </w:rPr>
        <w:t xml:space="preserve"> district) in Egypt. </w:t>
      </w:r>
    </w:p>
    <w:p w:rsidR="000208C2" w:rsidRDefault="000208C2" w:rsidP="000208C2">
      <w:pPr>
        <w:pStyle w:val="Heading1"/>
        <w:spacing w:line="480" w:lineRule="auto"/>
        <w:jc w:val="both"/>
        <w:rPr>
          <w:szCs w:val="24"/>
        </w:rPr>
      </w:pPr>
      <w:r>
        <w:rPr>
          <w:szCs w:val="24"/>
        </w:rPr>
        <w:t xml:space="preserve">Method of Assessing Urban Sprawl </w:t>
      </w:r>
    </w:p>
    <w:p w:rsidR="000208C2" w:rsidRPr="00A40C8A" w:rsidRDefault="000208C2" w:rsidP="000208C2">
      <w:pPr>
        <w:spacing w:line="480" w:lineRule="auto"/>
        <w:jc w:val="both"/>
        <w:rPr>
          <w:rFonts w:cstheme="majorBidi"/>
          <w:szCs w:val="24"/>
          <w:lang w:bidi="ar-EG"/>
        </w:rPr>
      </w:pPr>
      <w:r w:rsidRPr="00A40C8A">
        <w:rPr>
          <w:rFonts w:cstheme="majorBidi"/>
          <w:szCs w:val="24"/>
        </w:rPr>
        <w:t>This study attempts to explore the links between urban sprawl and agricultural activities through assessing the changes in the different dimensions of farming activities</w:t>
      </w:r>
      <w:r>
        <w:rPr>
          <w:rFonts w:cstheme="majorBidi"/>
          <w:szCs w:val="24"/>
        </w:rPr>
        <w:t>,</w:t>
      </w:r>
      <w:r w:rsidRPr="00A40C8A">
        <w:rPr>
          <w:rFonts w:cstheme="majorBidi"/>
          <w:szCs w:val="24"/>
        </w:rPr>
        <w:t xml:space="preserve"> including crop type, agricultural land’s productivity, and local and national food security. The study relied mainly on </w:t>
      </w:r>
      <w:r w:rsidRPr="00A40C8A">
        <w:rPr>
          <w:rFonts w:cstheme="majorBidi"/>
          <w:szCs w:val="24"/>
        </w:rPr>
        <w:lastRenderedPageBreak/>
        <w:t xml:space="preserve">conducting </w:t>
      </w:r>
      <w:r>
        <w:rPr>
          <w:rFonts w:cstheme="majorBidi"/>
          <w:szCs w:val="24"/>
        </w:rPr>
        <w:t xml:space="preserve">a </w:t>
      </w:r>
      <w:r w:rsidRPr="00A40C8A">
        <w:rPr>
          <w:rFonts w:cstheme="majorBidi"/>
          <w:szCs w:val="24"/>
        </w:rPr>
        <w:t>field study in the fragmented agricultural la</w:t>
      </w:r>
      <w:r>
        <w:rPr>
          <w:rFonts w:cstheme="majorBidi"/>
          <w:szCs w:val="24"/>
        </w:rPr>
        <w:t xml:space="preserve">nds of the selected study area. </w:t>
      </w:r>
      <w:r w:rsidRPr="00A40C8A">
        <w:rPr>
          <w:rFonts w:cstheme="majorBidi"/>
          <w:szCs w:val="24"/>
          <w:lang w:bidi="ar-EG"/>
        </w:rPr>
        <w:t xml:space="preserve">The fieldwork included interviewing </w:t>
      </w:r>
      <w:r w:rsidRPr="00A40C8A">
        <w:rPr>
          <w:rFonts w:cstheme="majorBidi"/>
          <w:szCs w:val="24"/>
        </w:rPr>
        <w:t xml:space="preserve">30 farmers </w:t>
      </w:r>
      <w:r w:rsidRPr="00A40C8A">
        <w:rPr>
          <w:rFonts w:cstheme="majorBidi"/>
          <w:szCs w:val="24"/>
          <w:lang w:bidi="ar-EG"/>
        </w:rPr>
        <w:t>in their farmlands</w:t>
      </w:r>
      <w:r>
        <w:rPr>
          <w:rFonts w:cstheme="majorBidi"/>
          <w:szCs w:val="24"/>
          <w:lang w:bidi="ar-EG"/>
        </w:rPr>
        <w:t xml:space="preserve">, and </w:t>
      </w:r>
      <w:r>
        <w:rPr>
          <w:rFonts w:cstheme="majorBidi" w:hint="cs"/>
          <w:szCs w:val="24"/>
          <w:rtl/>
          <w:lang w:bidi="ar-EG"/>
        </w:rPr>
        <w:t>50</w:t>
      </w:r>
      <w:r w:rsidRPr="00A40C8A">
        <w:rPr>
          <w:rFonts w:cstheme="majorBidi"/>
          <w:szCs w:val="24"/>
          <w:lang w:bidi="ar-EG"/>
        </w:rPr>
        <w:t xml:space="preserve"> residents in </w:t>
      </w:r>
      <w:r>
        <w:rPr>
          <w:rFonts w:cstheme="majorBidi"/>
          <w:szCs w:val="24"/>
          <w:lang w:bidi="ar-EG"/>
        </w:rPr>
        <w:t>areas of different urbanization stage such as residents from existing urban areas before 2007, and residents in areas that were agricultural lands and wholly transformed into urban areas</w:t>
      </w:r>
      <w:r w:rsidRPr="00A40C8A">
        <w:rPr>
          <w:rFonts w:cstheme="majorBidi"/>
          <w:szCs w:val="24"/>
          <w:lang w:bidi="ar-EG"/>
        </w:rPr>
        <w:t xml:space="preserve">. </w:t>
      </w:r>
    </w:p>
    <w:p w:rsidR="000208C2" w:rsidRPr="00A40C8A" w:rsidRDefault="000208C2" w:rsidP="000208C2">
      <w:pPr>
        <w:spacing w:line="480" w:lineRule="auto"/>
        <w:jc w:val="both"/>
        <w:rPr>
          <w:rFonts w:cstheme="majorBidi"/>
          <w:szCs w:val="24"/>
        </w:rPr>
      </w:pPr>
      <w:r w:rsidRPr="00A40C8A">
        <w:rPr>
          <w:rFonts w:cstheme="majorBidi"/>
          <w:szCs w:val="24"/>
        </w:rPr>
        <w:t>The questionnaire used in the farmers’ interviews covered the various dimensions of the agricultural process</w:t>
      </w:r>
      <w:r>
        <w:rPr>
          <w:rFonts w:cstheme="majorBidi"/>
          <w:szCs w:val="24"/>
        </w:rPr>
        <w:t>,</w:t>
      </w:r>
      <w:r w:rsidRPr="00A40C8A">
        <w:rPr>
          <w:rFonts w:cstheme="majorBidi"/>
          <w:szCs w:val="24"/>
        </w:rPr>
        <w:t xml:space="preserve"> which urban sprawl may have influenced according to </w:t>
      </w:r>
      <w:r>
        <w:rPr>
          <w:rFonts w:cstheme="majorBidi"/>
          <w:szCs w:val="24"/>
        </w:rPr>
        <w:t xml:space="preserve">the </w:t>
      </w:r>
      <w:r w:rsidRPr="00A40C8A">
        <w:rPr>
          <w:rFonts w:cstheme="majorBidi"/>
          <w:szCs w:val="24"/>
        </w:rPr>
        <w:t xml:space="preserve">literature review.  These dimensions included land ownership, irrigation, crop type, laborers, fertilizers, machinery, livestock, and productivity. Changes caused by urban sprawl </w:t>
      </w:r>
      <w:r>
        <w:rPr>
          <w:rFonts w:cstheme="majorBidi"/>
          <w:szCs w:val="24"/>
        </w:rPr>
        <w:t>were</w:t>
      </w:r>
      <w:r w:rsidRPr="00A40C8A">
        <w:rPr>
          <w:rFonts w:cstheme="majorBidi"/>
          <w:szCs w:val="24"/>
        </w:rPr>
        <w:t xml:space="preserve"> assessed through a comparison between the current status of the defined dimension</w:t>
      </w:r>
      <w:r>
        <w:rPr>
          <w:rFonts w:cstheme="majorBidi"/>
          <w:szCs w:val="24"/>
        </w:rPr>
        <w:t>s (2017)</w:t>
      </w:r>
      <w:r w:rsidRPr="00A40C8A">
        <w:rPr>
          <w:rFonts w:cstheme="majorBidi"/>
          <w:szCs w:val="24"/>
        </w:rPr>
        <w:t xml:space="preserve"> and its retrospective status in 2007.  The questionnaire included</w:t>
      </w:r>
      <w:r>
        <w:rPr>
          <w:rFonts w:cstheme="majorBidi"/>
          <w:szCs w:val="24"/>
        </w:rPr>
        <w:t xml:space="preserve"> questions on work duration</w:t>
      </w:r>
      <w:r w:rsidRPr="00A40C8A">
        <w:rPr>
          <w:rFonts w:cstheme="majorBidi"/>
          <w:szCs w:val="24"/>
        </w:rPr>
        <w:t xml:space="preserve"> in farming activity, the area of their owned or rented agriculture land, type of cultivated crops, land productivity, method of irrigation, number of other farm laborers working with them, type and amount of the consumed fertilizers, the available livesto</w:t>
      </w:r>
      <w:r>
        <w:rPr>
          <w:rFonts w:cstheme="majorBidi"/>
          <w:szCs w:val="24"/>
        </w:rPr>
        <w:t>ck and machinery, the effect of</w:t>
      </w:r>
      <w:r w:rsidRPr="00A40C8A">
        <w:rPr>
          <w:rFonts w:cstheme="majorBidi"/>
          <w:szCs w:val="24"/>
        </w:rPr>
        <w:t xml:space="preserve"> urban sprawl (surrounding buildings) on their traditional farming practices and the steps they followed in order to adapt to or deal with these influences. </w:t>
      </w:r>
      <w:r>
        <w:rPr>
          <w:rFonts w:cstheme="majorBidi"/>
          <w:szCs w:val="24"/>
        </w:rPr>
        <w:t>Besides</w:t>
      </w:r>
      <w:r w:rsidRPr="00A40C8A">
        <w:rPr>
          <w:rFonts w:cstheme="majorBidi"/>
          <w:szCs w:val="24"/>
        </w:rPr>
        <w:t xml:space="preserve">, a sample from the residents in the surrounding buildings </w:t>
      </w:r>
      <w:r>
        <w:rPr>
          <w:rFonts w:cstheme="majorBidi"/>
          <w:szCs w:val="24"/>
        </w:rPr>
        <w:t>was</w:t>
      </w:r>
      <w:r w:rsidRPr="00A40C8A">
        <w:rPr>
          <w:rFonts w:cstheme="majorBidi"/>
          <w:szCs w:val="24"/>
        </w:rPr>
        <w:t xml:space="preserve"> qualitatively interviewed regarding their reasons to move to their current residence over agricultural land in </w:t>
      </w:r>
      <w:proofErr w:type="spellStart"/>
      <w:r w:rsidRPr="00A40C8A">
        <w:rPr>
          <w:rFonts w:cstheme="majorBidi"/>
          <w:szCs w:val="24"/>
        </w:rPr>
        <w:t>Tersa</w:t>
      </w:r>
      <w:proofErr w:type="spellEnd"/>
      <w:r w:rsidRPr="00A40C8A">
        <w:rPr>
          <w:rFonts w:cstheme="majorBidi"/>
          <w:szCs w:val="24"/>
        </w:rPr>
        <w:t xml:space="preserve"> and the availability and accessibility to infrastructural services</w:t>
      </w:r>
      <w:r>
        <w:rPr>
          <w:rFonts w:cstheme="majorBidi"/>
          <w:szCs w:val="24"/>
        </w:rPr>
        <w:t>,</w:t>
      </w:r>
      <w:r w:rsidRPr="00A40C8A">
        <w:rPr>
          <w:rFonts w:cstheme="majorBidi"/>
          <w:szCs w:val="24"/>
        </w:rPr>
        <w:t xml:space="preserve"> including water and sewage system.</w:t>
      </w:r>
    </w:p>
    <w:p w:rsidR="000208C2" w:rsidRPr="00A40C8A" w:rsidRDefault="000208C2" w:rsidP="000208C2">
      <w:pPr>
        <w:spacing w:line="480" w:lineRule="auto"/>
        <w:jc w:val="both"/>
        <w:rPr>
          <w:rFonts w:cstheme="majorBidi"/>
          <w:szCs w:val="24"/>
          <w:lang w:bidi="ar-EG"/>
        </w:rPr>
      </w:pPr>
      <w:r w:rsidRPr="00A40C8A">
        <w:rPr>
          <w:rFonts w:cstheme="majorBidi"/>
          <w:szCs w:val="24"/>
          <w:lang w:bidi="ar-EG"/>
        </w:rPr>
        <w:t>Parallel to this, in-depth interviews were conducted with governmental representatives from the Ministry of Agriculture and Land Reclamation and</w:t>
      </w:r>
      <w:r>
        <w:rPr>
          <w:rFonts w:cstheme="majorBidi"/>
          <w:szCs w:val="24"/>
          <w:lang w:bidi="ar-EG"/>
        </w:rPr>
        <w:t xml:space="preserve"> the</w:t>
      </w:r>
      <w:r w:rsidRPr="00A40C8A">
        <w:rPr>
          <w:rFonts w:cstheme="majorBidi"/>
          <w:szCs w:val="24"/>
          <w:lang w:bidi="ar-EG"/>
        </w:rPr>
        <w:t xml:space="preserve"> local governmental unit of </w:t>
      </w:r>
      <w:proofErr w:type="spellStart"/>
      <w:r w:rsidRPr="00A40C8A">
        <w:rPr>
          <w:rFonts w:cstheme="majorBidi"/>
          <w:szCs w:val="24"/>
          <w:lang w:bidi="ar-EG"/>
        </w:rPr>
        <w:t>Tersa</w:t>
      </w:r>
      <w:proofErr w:type="spellEnd"/>
      <w:r w:rsidRPr="00A40C8A">
        <w:rPr>
          <w:rFonts w:cstheme="majorBidi"/>
          <w:szCs w:val="24"/>
          <w:lang w:bidi="ar-EG"/>
        </w:rPr>
        <w:t xml:space="preserve"> to collect official data about the history of agricultural activity in </w:t>
      </w:r>
      <w:proofErr w:type="spellStart"/>
      <w:r w:rsidRPr="00A40C8A">
        <w:rPr>
          <w:rFonts w:cstheme="majorBidi"/>
          <w:szCs w:val="24"/>
          <w:lang w:bidi="ar-EG"/>
        </w:rPr>
        <w:t>Tersa</w:t>
      </w:r>
      <w:proofErr w:type="spellEnd"/>
      <w:r w:rsidRPr="00A40C8A">
        <w:rPr>
          <w:rFonts w:cstheme="majorBidi"/>
          <w:szCs w:val="24"/>
          <w:lang w:bidi="ar-EG"/>
        </w:rPr>
        <w:t xml:space="preserve"> since 2007. </w:t>
      </w:r>
      <w:r>
        <w:rPr>
          <w:rFonts w:cstheme="majorBidi"/>
          <w:szCs w:val="24"/>
          <w:lang w:bidi="ar-EG"/>
        </w:rPr>
        <w:t>W</w:t>
      </w:r>
      <w:r w:rsidRPr="00A40C8A">
        <w:rPr>
          <w:rFonts w:cstheme="majorBidi"/>
          <w:szCs w:val="24"/>
        </w:rPr>
        <w:t xml:space="preserve">ater samples were </w:t>
      </w:r>
      <w:r w:rsidRPr="00A40C8A">
        <w:rPr>
          <w:rFonts w:cstheme="majorBidi"/>
          <w:szCs w:val="24"/>
          <w:lang w:bidi="ar-EG"/>
        </w:rPr>
        <w:t>collected from the water canal and three different underground water pumps of average 17</w:t>
      </w:r>
      <w:r>
        <w:rPr>
          <w:rFonts w:cstheme="majorBidi"/>
          <w:szCs w:val="24"/>
          <w:lang w:bidi="ar-EG"/>
        </w:rPr>
        <w:t>-</w:t>
      </w:r>
      <w:r w:rsidRPr="00A40C8A">
        <w:rPr>
          <w:rFonts w:cstheme="majorBidi"/>
          <w:szCs w:val="24"/>
          <w:lang w:bidi="ar-EG"/>
        </w:rPr>
        <w:t xml:space="preserve">meter depth. Water was sampled according to standards and methodologies instructed in EPA </w:t>
      </w:r>
      <w:r w:rsidRPr="00A40C8A">
        <w:rPr>
          <w:rFonts w:cstheme="majorBidi"/>
          <w:szCs w:val="24"/>
          <w:lang w:bidi="ar-EG"/>
        </w:rPr>
        <w:fldChar w:fldCharType="begin" w:fldLock="1"/>
      </w:r>
      <w:r w:rsidRPr="00A40C8A">
        <w:rPr>
          <w:rFonts w:cstheme="majorBidi"/>
          <w:szCs w:val="24"/>
          <w:lang w:bidi="ar-EG"/>
        </w:rPr>
        <w:instrText>ADDIN CSL_CITATION { "citationItems" : [ { "id" : "ITEM-1", "itemData" : { "abstract" : "Field Branches Quality System and Technical Procedures", "author" : [ { "dropping-particle" : "", "family" : "Decker", "given" : "Chris", "non-dropping-particle" : "", "parse-names" : false, "suffix" : "" } ], "container-title" : "USEPA Publication", "id" : "ITEM-1", "issued" : { "date-parts" : [ [ "2013" ] ] }, "page" : "1-22", "title" : "Surface water sampling", "type" : "article-journal" }, "uris" : [ "http://www.mendeley.com/documents/?uuid=94371423-2e01-4f7f-a53f-d2ca62636a57" ] } ], "mendeley" : { "formattedCitation" : "(Decker, 2013)", "plainTextFormattedCitation" : "(Decker, 2013)", "previouslyFormattedCitation" : "(Decker, 2013)" }, "properties" : {  }, "schema" : "https://github.com/citation-style-language/schema/raw/master/csl-citation.json" }</w:instrText>
      </w:r>
      <w:r w:rsidRPr="00A40C8A">
        <w:rPr>
          <w:rFonts w:cstheme="majorBidi"/>
          <w:szCs w:val="24"/>
          <w:lang w:bidi="ar-EG"/>
        </w:rPr>
        <w:fldChar w:fldCharType="separate"/>
      </w:r>
      <w:r w:rsidRPr="00A40C8A">
        <w:rPr>
          <w:rFonts w:cstheme="majorBidi"/>
          <w:noProof/>
          <w:szCs w:val="24"/>
          <w:lang w:bidi="ar-EG"/>
        </w:rPr>
        <w:t xml:space="preserve">(Decker, </w:t>
      </w:r>
      <w:r w:rsidRPr="00A40C8A">
        <w:rPr>
          <w:rFonts w:cstheme="majorBidi"/>
          <w:noProof/>
          <w:szCs w:val="24"/>
          <w:lang w:bidi="ar-EG"/>
        </w:rPr>
        <w:lastRenderedPageBreak/>
        <w:t>2013)</w:t>
      </w:r>
      <w:r w:rsidRPr="00A40C8A">
        <w:rPr>
          <w:rFonts w:cstheme="majorBidi"/>
          <w:szCs w:val="24"/>
          <w:lang w:bidi="ar-EG"/>
        </w:rPr>
        <w:fldChar w:fldCharType="end"/>
      </w:r>
      <w:r w:rsidRPr="00A40C8A">
        <w:rPr>
          <w:rFonts w:cstheme="majorBidi"/>
          <w:szCs w:val="24"/>
          <w:lang w:bidi="ar-EG"/>
        </w:rPr>
        <w:t>. Samples were sent to Soil, Water &amp; Environment Research Institute (SWERI) in the Agricultural Research Centre for chemical analysis according to APHA standard methods and Walkley-Black1986 method</w:t>
      </w:r>
      <w:r>
        <w:rPr>
          <w:rFonts w:cstheme="majorBidi"/>
          <w:szCs w:val="24"/>
          <w:lang w:bidi="ar-EG"/>
        </w:rPr>
        <w:t>,</w:t>
      </w:r>
      <w:r w:rsidRPr="00A40C8A">
        <w:rPr>
          <w:rFonts w:cstheme="majorBidi"/>
          <w:szCs w:val="24"/>
          <w:lang w:bidi="ar-EG"/>
        </w:rPr>
        <w:t xml:space="preserve"> whereas the bacteriological analysis was done according to </w:t>
      </w:r>
      <w:proofErr w:type="spellStart"/>
      <w:r w:rsidRPr="00A40C8A">
        <w:rPr>
          <w:rFonts w:cstheme="majorBidi"/>
          <w:szCs w:val="24"/>
          <w:lang w:bidi="ar-EG"/>
        </w:rPr>
        <w:t>Difco</w:t>
      </w:r>
      <w:proofErr w:type="spellEnd"/>
      <w:r w:rsidRPr="00A40C8A">
        <w:rPr>
          <w:rFonts w:cstheme="majorBidi"/>
          <w:szCs w:val="24"/>
          <w:lang w:bidi="ar-EG"/>
        </w:rPr>
        <w:t xml:space="preserve"> manual 1985. Each sample was analyzed twice to ensure repeatability and reproducibility. Results consequently are compared with the FAO, WHO irrigation guidelines, the Egyptian law for protecting Nile River and water surfaces (Law 48/82) and the Egyptian code for reusing wastewater (ECP 501/2015).</w:t>
      </w:r>
    </w:p>
    <w:p w:rsidR="000208C2" w:rsidRPr="006F2EFF" w:rsidRDefault="000208C2" w:rsidP="000208C2">
      <w:pPr>
        <w:pStyle w:val="Heading1"/>
        <w:keepNext w:val="0"/>
        <w:keepLines w:val="0"/>
        <w:widowControl w:val="0"/>
        <w:spacing w:line="480" w:lineRule="auto"/>
        <w:jc w:val="both"/>
        <w:rPr>
          <w:szCs w:val="24"/>
        </w:rPr>
      </w:pPr>
      <w:r w:rsidRPr="006F2EFF">
        <w:rPr>
          <w:szCs w:val="24"/>
        </w:rPr>
        <w:t xml:space="preserve">Study </w:t>
      </w:r>
      <w:r>
        <w:rPr>
          <w:szCs w:val="24"/>
        </w:rPr>
        <w:t>A</w:t>
      </w:r>
      <w:r w:rsidRPr="006F2EFF">
        <w:rPr>
          <w:szCs w:val="24"/>
        </w:rPr>
        <w:t>rea</w:t>
      </w:r>
    </w:p>
    <w:p w:rsidR="000208C2" w:rsidRPr="00A40C8A" w:rsidRDefault="000208C2" w:rsidP="000208C2">
      <w:pPr>
        <w:widowControl w:val="0"/>
        <w:spacing w:line="480" w:lineRule="auto"/>
        <w:jc w:val="both"/>
        <w:rPr>
          <w:rFonts w:cstheme="majorBidi"/>
          <w:szCs w:val="24"/>
        </w:rPr>
      </w:pPr>
      <w:r w:rsidRPr="00A40C8A">
        <w:rPr>
          <w:rFonts w:cstheme="majorBidi"/>
          <w:szCs w:val="24"/>
          <w:lang w:bidi="ar-EG"/>
        </w:rPr>
        <w:t xml:space="preserve">GIS and remote sensing data for the lost agricultural lands in Greater Cairo Metropolitan Region (GCMR) </w:t>
      </w:r>
      <w:r>
        <w:rPr>
          <w:rFonts w:cstheme="majorBidi"/>
          <w:szCs w:val="24"/>
          <w:lang w:bidi="ar-EG"/>
        </w:rPr>
        <w:t>were</w:t>
      </w:r>
      <w:r w:rsidRPr="00A40C8A">
        <w:rPr>
          <w:rFonts w:cstheme="majorBidi"/>
          <w:szCs w:val="24"/>
          <w:lang w:bidi="ar-EG"/>
        </w:rPr>
        <w:t xml:space="preserve"> assessed. This assessment revealed that Giza governorate was the governorate that experienc</w:t>
      </w:r>
      <w:r>
        <w:rPr>
          <w:rFonts w:cstheme="majorBidi"/>
          <w:szCs w:val="24"/>
          <w:lang w:bidi="ar-EG"/>
        </w:rPr>
        <w:t xml:space="preserve">ed the most significant percentage of </w:t>
      </w:r>
      <w:r w:rsidRPr="00A40C8A">
        <w:rPr>
          <w:rFonts w:cstheme="majorBidi"/>
          <w:szCs w:val="24"/>
          <w:lang w:bidi="ar-EG"/>
        </w:rPr>
        <w:t>lost agricultural land among GCMR</w:t>
      </w:r>
      <w:r>
        <w:rPr>
          <w:rFonts w:cstheme="majorBidi"/>
          <w:szCs w:val="24"/>
          <w:lang w:bidi="ar-EG"/>
        </w:rPr>
        <w:t>’s</w:t>
      </w:r>
      <w:r w:rsidRPr="00A40C8A">
        <w:rPr>
          <w:rFonts w:cstheme="majorBidi"/>
          <w:szCs w:val="24"/>
          <w:lang w:bidi="ar-EG"/>
        </w:rPr>
        <w:t xml:space="preserve"> three governorates. </w:t>
      </w:r>
      <w:r w:rsidRPr="00A40C8A">
        <w:rPr>
          <w:rFonts w:cstheme="majorBidi"/>
          <w:szCs w:val="24"/>
        </w:rPr>
        <w:t xml:space="preserve">This result confirmed </w:t>
      </w:r>
      <w:r w:rsidRPr="00A40C8A">
        <w:rPr>
          <w:rFonts w:cstheme="majorBidi"/>
          <w:szCs w:val="24"/>
        </w:rPr>
        <w:fldChar w:fldCharType="begin" w:fldLock="1"/>
      </w:r>
      <w:r>
        <w:rPr>
          <w:rFonts w:cstheme="majorBidi"/>
          <w:szCs w:val="24"/>
        </w:rPr>
        <w:instrText>ADDIN CSL_CITATION { "citationItems" : [ { "id" : "ITEM-1", "itemData" : { "DOI" : "10.1016/j.landusepol.2016.07.013", "ISSN" : "02648377", "abstract" : "Based on questionnaire surveys and the AHP method, this paper determines the driving forces of urban sprawl and analyzes their relative influence on sprawl in the middle, north, and south sectors of Giza Governorate, which is located in the western part of the Greater Cairo Metropolitan Region. Sprawl patterns in the study area were influenced by seven driving forces: geographical characteristics, availability of life facilities, economic incentives, land demand and supply, population increases, administrative functions, and development plans. These forces have varying degrees of influence in each sector. Amongst these forces, economic incentives in the middle sector, population increases in the north sector, and administrative functions in the south sector were the forces most influential in urban sprawl.", "author" : [ { "dropping-particle" : "", "family" : "Osman", "given" : "Taher", "non-dropping-particle" : "", "parse-names" : false, "suffix" : "" }, { "dropping-particle" : "", "family" : "Divigalpitiya", "given" : "Prasanna", "non-dropping-particle" : "", "parse-names" : false, "suffix" : "" }, { "dropping-particle" : "", "family" : "Arima", "given" : "Takafumi", "non-dropping-particle" : "", "parse-names" : false, "suffix" : "" } ], "container-title" : "Land Use Policy", "id" : "ITEM-1", "issued" : { "date-parts" : [ [ "2016" ] ] }, "page" : "21-31", "publisher" : "Elsevier Ltd", "title" : "Driving factors of urban sprawl in Giza Governorate of Greater Cairo Metropolitan Region using AHP method", "type" : "article-journal", "volume" : "58" }, "uris" : [ "http://www.mendeley.com/documents/?uuid=0377b7d7-b5ce-4695-a283-eddc47f020ef" ] } ], "mendeley" : { "formattedCitation" : "(Osman, Divigalpitiya, &amp; Arima, 2016)", "plainTextFormattedCitation" : "(Osman, Divigalpitiya, &amp; Arima, 2016)", "previouslyFormattedCitation" : "(Osman, Divigalpitiya, &amp; Arima, 2016)" }, "properties" : {  }, "schema" : "https://github.com/citation-style-language/schema/raw/master/csl-citation.json" }</w:instrText>
      </w:r>
      <w:r w:rsidRPr="00A40C8A">
        <w:rPr>
          <w:rFonts w:cstheme="majorBidi"/>
          <w:szCs w:val="24"/>
        </w:rPr>
        <w:fldChar w:fldCharType="separate"/>
      </w:r>
      <w:r w:rsidRPr="002B4CAD">
        <w:rPr>
          <w:rFonts w:cstheme="majorBidi"/>
          <w:noProof/>
          <w:szCs w:val="24"/>
        </w:rPr>
        <w:t>(Osman, Divigalpitiya, &amp; Arima, 2016)</w:t>
      </w:r>
      <w:r w:rsidRPr="00A40C8A">
        <w:rPr>
          <w:rFonts w:cstheme="majorBidi"/>
          <w:szCs w:val="24"/>
        </w:rPr>
        <w:fldChar w:fldCharType="end"/>
      </w:r>
      <w:r w:rsidRPr="00A40C8A">
        <w:rPr>
          <w:rFonts w:cstheme="majorBidi"/>
          <w:szCs w:val="24"/>
        </w:rPr>
        <w:t xml:space="preserve"> </w:t>
      </w:r>
      <w:r>
        <w:rPr>
          <w:rFonts w:cstheme="majorBidi"/>
          <w:szCs w:val="24"/>
        </w:rPr>
        <w:t xml:space="preserve">the </w:t>
      </w:r>
      <w:r w:rsidRPr="00A40C8A">
        <w:rPr>
          <w:rFonts w:cstheme="majorBidi"/>
          <w:szCs w:val="24"/>
        </w:rPr>
        <w:t xml:space="preserve">conclusion that Giza faced </w:t>
      </w:r>
      <w:r>
        <w:rPr>
          <w:rFonts w:cstheme="majorBidi"/>
          <w:szCs w:val="24"/>
        </w:rPr>
        <w:t>severe</w:t>
      </w:r>
      <w:r w:rsidRPr="00A40C8A">
        <w:rPr>
          <w:rFonts w:cstheme="majorBidi"/>
          <w:szCs w:val="24"/>
        </w:rPr>
        <w:t xml:space="preserve"> corrosion of agricultural lands and environmental problems</w:t>
      </w:r>
      <w:r>
        <w:rPr>
          <w:rFonts w:cstheme="majorBidi"/>
          <w:szCs w:val="24"/>
        </w:rPr>
        <w:t>.</w:t>
      </w:r>
    </w:p>
    <w:p w:rsidR="000208C2" w:rsidRPr="00234FE4" w:rsidRDefault="000208C2" w:rsidP="00503556">
      <w:pPr>
        <w:widowControl w:val="0"/>
        <w:spacing w:line="480" w:lineRule="auto"/>
        <w:jc w:val="both"/>
        <w:rPr>
          <w:rFonts w:cstheme="majorBidi"/>
          <w:szCs w:val="24"/>
        </w:rPr>
      </w:pPr>
      <w:proofErr w:type="spellStart"/>
      <w:r>
        <w:rPr>
          <w:rFonts w:cstheme="majorBidi"/>
          <w:szCs w:val="24"/>
        </w:rPr>
        <w:t>Markaz</w:t>
      </w:r>
      <w:proofErr w:type="spellEnd"/>
      <w:r w:rsidRPr="00A40C8A">
        <w:rPr>
          <w:rFonts w:cstheme="majorBidi"/>
          <w:szCs w:val="24"/>
        </w:rPr>
        <w:t xml:space="preserve"> Al-</w:t>
      </w:r>
      <w:proofErr w:type="spellStart"/>
      <w:r w:rsidRPr="00A40C8A">
        <w:rPr>
          <w:rFonts w:cstheme="majorBidi"/>
          <w:szCs w:val="24"/>
        </w:rPr>
        <w:t>Jizah</w:t>
      </w:r>
      <w:proofErr w:type="spellEnd"/>
      <w:r w:rsidR="00234FE4">
        <w:rPr>
          <w:rFonts w:cstheme="majorBidi"/>
          <w:szCs w:val="24"/>
        </w:rPr>
        <w:t xml:space="preserve"> </w:t>
      </w:r>
      <w:r>
        <w:rPr>
          <w:rFonts w:cstheme="majorBidi"/>
          <w:szCs w:val="24"/>
        </w:rPr>
        <w:t>is a local administrative unit subdivided from Giza governorate. It</w:t>
      </w:r>
      <w:r w:rsidRPr="00A40C8A">
        <w:rPr>
          <w:rFonts w:cstheme="majorBidi"/>
          <w:szCs w:val="24"/>
        </w:rPr>
        <w:t xml:space="preserve"> was the district that suffered the</w:t>
      </w:r>
      <w:r>
        <w:rPr>
          <w:rFonts w:cstheme="majorBidi"/>
          <w:szCs w:val="24"/>
        </w:rPr>
        <w:t xml:space="preserve"> most significant</w:t>
      </w:r>
      <w:r w:rsidRPr="00A40C8A">
        <w:rPr>
          <w:rFonts w:cstheme="majorBidi"/>
          <w:szCs w:val="24"/>
        </w:rPr>
        <w:t xml:space="preserve"> percentage of lost agricultural land </w:t>
      </w:r>
      <w:r>
        <w:rPr>
          <w:rFonts w:cstheme="majorBidi"/>
          <w:szCs w:val="24"/>
        </w:rPr>
        <w:t xml:space="preserve">in Giza </w:t>
      </w:r>
      <w:r w:rsidRPr="00A40C8A">
        <w:rPr>
          <w:rFonts w:cstheme="majorBidi"/>
          <w:szCs w:val="24"/>
        </w:rPr>
        <w:t>as shown in Table 1.</w:t>
      </w:r>
      <w:r w:rsidR="00234FE4">
        <w:rPr>
          <w:rFonts w:cstheme="majorBidi"/>
          <w:szCs w:val="24"/>
        </w:rPr>
        <w:t xml:space="preserve"> Fig. 4 presents the land cover of </w:t>
      </w:r>
      <w:proofErr w:type="spellStart"/>
      <w:r w:rsidR="00234FE4">
        <w:rPr>
          <w:rFonts w:cstheme="majorBidi"/>
          <w:szCs w:val="24"/>
        </w:rPr>
        <w:t>Markaz</w:t>
      </w:r>
      <w:proofErr w:type="spellEnd"/>
      <w:r w:rsidR="00234FE4">
        <w:rPr>
          <w:rFonts w:cstheme="majorBidi"/>
          <w:szCs w:val="24"/>
        </w:rPr>
        <w:t xml:space="preserve"> Al-</w:t>
      </w:r>
      <w:proofErr w:type="spellStart"/>
      <w:r w:rsidR="00234FE4">
        <w:rPr>
          <w:rFonts w:cstheme="majorBidi"/>
          <w:szCs w:val="24"/>
        </w:rPr>
        <w:t>Jizah</w:t>
      </w:r>
      <w:proofErr w:type="spellEnd"/>
      <w:r w:rsidR="00234FE4">
        <w:rPr>
          <w:rFonts w:cstheme="majorBidi"/>
          <w:szCs w:val="24"/>
        </w:rPr>
        <w:t xml:space="preserve"> in 2007 while fig. 5 </w:t>
      </w:r>
      <w:r w:rsidR="00503556">
        <w:rPr>
          <w:rFonts w:cstheme="majorBidi"/>
          <w:szCs w:val="24"/>
        </w:rPr>
        <w:t>presents its land cover in 2017 showing</w:t>
      </w:r>
      <w:r w:rsidR="00234FE4">
        <w:rPr>
          <w:rFonts w:cstheme="majorBidi"/>
          <w:szCs w:val="24"/>
        </w:rPr>
        <w:t xml:space="preserve"> the influences of sprawl on the available agricultural lands</w:t>
      </w:r>
      <w:r w:rsidR="00503556">
        <w:rPr>
          <w:rFonts w:cstheme="majorBidi"/>
          <w:szCs w:val="24"/>
        </w:rPr>
        <w:t xml:space="preserve"> (Google Earth, 2018)</w:t>
      </w:r>
      <w:r w:rsidR="00234FE4">
        <w:rPr>
          <w:rFonts w:cstheme="majorBidi"/>
          <w:szCs w:val="24"/>
        </w:rPr>
        <w:t xml:space="preserve">. </w:t>
      </w:r>
      <w:proofErr w:type="spellStart"/>
      <w:r>
        <w:rPr>
          <w:rFonts w:cstheme="majorBidi"/>
          <w:szCs w:val="24"/>
        </w:rPr>
        <w:t>Markaz</w:t>
      </w:r>
      <w:proofErr w:type="spellEnd"/>
      <w:r>
        <w:rPr>
          <w:rFonts w:cstheme="majorBidi"/>
          <w:szCs w:val="24"/>
        </w:rPr>
        <w:t xml:space="preserve"> </w:t>
      </w:r>
      <w:r w:rsidRPr="00A40C8A">
        <w:rPr>
          <w:rFonts w:cstheme="majorBidi"/>
          <w:szCs w:val="24"/>
        </w:rPr>
        <w:t>Al-</w:t>
      </w:r>
      <w:proofErr w:type="spellStart"/>
      <w:r w:rsidRPr="00A40C8A">
        <w:rPr>
          <w:rFonts w:cstheme="majorBidi"/>
          <w:szCs w:val="24"/>
        </w:rPr>
        <w:t>Jiza</w:t>
      </w:r>
      <w:r>
        <w:rPr>
          <w:rFonts w:cstheme="majorBidi"/>
          <w:szCs w:val="24"/>
        </w:rPr>
        <w:t>h</w:t>
      </w:r>
      <w:proofErr w:type="spellEnd"/>
      <w:r>
        <w:rPr>
          <w:rFonts w:cstheme="majorBidi"/>
          <w:szCs w:val="24"/>
        </w:rPr>
        <w:t xml:space="preserve"> is subdivided into districts and administrative units that all faced different percentages of urban </w:t>
      </w:r>
      <w:r w:rsidRPr="002700FC">
        <w:rPr>
          <w:rFonts w:cstheme="majorBidi"/>
          <w:szCs w:val="24"/>
        </w:rPr>
        <w:t>sprawl (Table 2).</w:t>
      </w:r>
      <w:r w:rsidRPr="00A40C8A">
        <w:rPr>
          <w:rFonts w:cstheme="majorBidi"/>
          <w:szCs w:val="24"/>
        </w:rPr>
        <w:t xml:space="preserve"> </w:t>
      </w:r>
      <w:r>
        <w:rPr>
          <w:rFonts w:cstheme="majorBidi"/>
          <w:szCs w:val="24"/>
        </w:rPr>
        <w:t xml:space="preserve">Some districts were excluded </w:t>
      </w:r>
      <w:r>
        <w:rPr>
          <w:sz w:val="23"/>
          <w:szCs w:val="23"/>
        </w:rPr>
        <w:t xml:space="preserve">from selection for the research study due to their small total surface areas such as </w:t>
      </w:r>
      <w:proofErr w:type="spellStart"/>
      <w:r>
        <w:rPr>
          <w:sz w:val="23"/>
          <w:szCs w:val="23"/>
        </w:rPr>
        <w:t>Tamouh</w:t>
      </w:r>
      <w:proofErr w:type="spellEnd"/>
      <w:r>
        <w:rPr>
          <w:sz w:val="23"/>
          <w:szCs w:val="23"/>
        </w:rPr>
        <w:t xml:space="preserve">, </w:t>
      </w:r>
      <w:proofErr w:type="spellStart"/>
      <w:r>
        <w:rPr>
          <w:sz w:val="23"/>
          <w:szCs w:val="23"/>
        </w:rPr>
        <w:t>Bany</w:t>
      </w:r>
      <w:proofErr w:type="spellEnd"/>
      <w:r>
        <w:rPr>
          <w:sz w:val="23"/>
          <w:szCs w:val="23"/>
        </w:rPr>
        <w:t xml:space="preserve"> Youssef, </w:t>
      </w:r>
      <w:proofErr w:type="spellStart"/>
      <w:r>
        <w:rPr>
          <w:sz w:val="23"/>
          <w:szCs w:val="23"/>
        </w:rPr>
        <w:t>Shabramnt</w:t>
      </w:r>
      <w:proofErr w:type="spellEnd"/>
      <w:r>
        <w:rPr>
          <w:sz w:val="23"/>
          <w:szCs w:val="23"/>
        </w:rPr>
        <w:t xml:space="preserve">, and </w:t>
      </w:r>
      <w:proofErr w:type="spellStart"/>
      <w:r>
        <w:rPr>
          <w:sz w:val="23"/>
          <w:szCs w:val="23"/>
        </w:rPr>
        <w:t>Mit</w:t>
      </w:r>
      <w:proofErr w:type="spellEnd"/>
      <w:r>
        <w:rPr>
          <w:sz w:val="23"/>
          <w:szCs w:val="23"/>
        </w:rPr>
        <w:t xml:space="preserve"> </w:t>
      </w:r>
      <w:proofErr w:type="spellStart"/>
      <w:r>
        <w:rPr>
          <w:sz w:val="23"/>
          <w:szCs w:val="23"/>
        </w:rPr>
        <w:t>Shamas</w:t>
      </w:r>
      <w:proofErr w:type="spellEnd"/>
      <w:r>
        <w:rPr>
          <w:sz w:val="23"/>
          <w:szCs w:val="23"/>
        </w:rPr>
        <w:t xml:space="preserve">. Secondary data collected showed social and political preferences in some districts, which accordingly were excluded from the selection process. For example, some parliament members live in </w:t>
      </w:r>
      <w:proofErr w:type="spellStart"/>
      <w:r>
        <w:rPr>
          <w:sz w:val="23"/>
          <w:szCs w:val="23"/>
        </w:rPr>
        <w:t>Abou</w:t>
      </w:r>
      <w:proofErr w:type="spellEnd"/>
      <w:r>
        <w:rPr>
          <w:sz w:val="23"/>
          <w:szCs w:val="23"/>
        </w:rPr>
        <w:t xml:space="preserve"> Al-</w:t>
      </w:r>
      <w:proofErr w:type="spellStart"/>
      <w:r>
        <w:rPr>
          <w:sz w:val="23"/>
          <w:szCs w:val="23"/>
        </w:rPr>
        <w:t>Nomros</w:t>
      </w:r>
      <w:proofErr w:type="spellEnd"/>
      <w:r>
        <w:rPr>
          <w:sz w:val="23"/>
          <w:szCs w:val="23"/>
        </w:rPr>
        <w:t xml:space="preserve">; accordingly, the district undergoes special treatment in terms of the provided </w:t>
      </w:r>
      <w:r>
        <w:rPr>
          <w:sz w:val="23"/>
          <w:szCs w:val="23"/>
        </w:rPr>
        <w:lastRenderedPageBreak/>
        <w:t>services.</w:t>
      </w:r>
    </w:p>
    <w:p w:rsidR="000208C2" w:rsidRDefault="000208C2" w:rsidP="000208C2">
      <w:pPr>
        <w:widowControl w:val="0"/>
        <w:spacing w:line="480" w:lineRule="auto"/>
        <w:jc w:val="both"/>
      </w:pPr>
      <w:proofErr w:type="spellStart"/>
      <w:r w:rsidRPr="00C97F80">
        <w:rPr>
          <w:rFonts w:cstheme="majorBidi"/>
          <w:szCs w:val="24"/>
        </w:rPr>
        <w:t>Ter</w:t>
      </w:r>
      <w:r w:rsidRPr="00A40C8A">
        <w:rPr>
          <w:rFonts w:cstheme="majorBidi"/>
          <w:szCs w:val="24"/>
        </w:rPr>
        <w:t>sa</w:t>
      </w:r>
      <w:proofErr w:type="spellEnd"/>
      <w:r w:rsidRPr="00A40C8A">
        <w:rPr>
          <w:rFonts w:cstheme="majorBidi"/>
          <w:szCs w:val="24"/>
        </w:rPr>
        <w:t xml:space="preserve"> is a relatively small county located at the north of </w:t>
      </w:r>
      <w:proofErr w:type="spellStart"/>
      <w:r>
        <w:rPr>
          <w:rFonts w:cstheme="majorBidi"/>
          <w:szCs w:val="24"/>
        </w:rPr>
        <w:t>M</w:t>
      </w:r>
      <w:r w:rsidRPr="00A40C8A">
        <w:rPr>
          <w:rFonts w:cstheme="majorBidi"/>
          <w:szCs w:val="24"/>
        </w:rPr>
        <w:t>arkaz</w:t>
      </w:r>
      <w:proofErr w:type="spellEnd"/>
      <w:r w:rsidRPr="00A40C8A">
        <w:rPr>
          <w:rFonts w:cstheme="majorBidi"/>
          <w:szCs w:val="24"/>
        </w:rPr>
        <w:t xml:space="preserve"> Al-</w:t>
      </w:r>
      <w:proofErr w:type="spellStart"/>
      <w:r w:rsidRPr="00A40C8A">
        <w:rPr>
          <w:rFonts w:cstheme="majorBidi"/>
          <w:szCs w:val="24"/>
        </w:rPr>
        <w:t>Jizaha</w:t>
      </w:r>
      <w:proofErr w:type="spellEnd"/>
      <w:r w:rsidRPr="00A40C8A">
        <w:rPr>
          <w:rFonts w:cstheme="majorBidi"/>
          <w:szCs w:val="24"/>
        </w:rPr>
        <w:t xml:space="preserve"> between latitude 29°58'50"N &amp; 29°57'00"N and longitude 31°10'50"E &amp; 31°13'10"E. </w:t>
      </w:r>
      <w:proofErr w:type="spellStart"/>
      <w:r w:rsidRPr="00A40C8A">
        <w:rPr>
          <w:rFonts w:cstheme="majorBidi"/>
          <w:szCs w:val="24"/>
        </w:rPr>
        <w:t>Tersa’s</w:t>
      </w:r>
      <w:proofErr w:type="spellEnd"/>
      <w:r w:rsidRPr="00A40C8A">
        <w:rPr>
          <w:rFonts w:cstheme="majorBidi"/>
          <w:szCs w:val="24"/>
        </w:rPr>
        <w:t xml:space="preserve"> total surface area is 651</w:t>
      </w:r>
      <w:r>
        <w:rPr>
          <w:rFonts w:cstheme="majorBidi"/>
          <w:szCs w:val="24"/>
        </w:rPr>
        <w:t xml:space="preserve"> </w:t>
      </w:r>
      <w:r>
        <w:rPr>
          <w:rFonts w:cstheme="majorBidi"/>
          <w:kern w:val="24"/>
          <w:szCs w:val="24"/>
        </w:rPr>
        <w:t>x 10</w:t>
      </w:r>
      <w:r>
        <w:rPr>
          <w:rFonts w:cstheme="majorBidi"/>
          <w:kern w:val="24"/>
          <w:szCs w:val="24"/>
          <w:vertAlign w:val="superscript"/>
        </w:rPr>
        <w:t>4</w:t>
      </w:r>
      <w:r w:rsidRPr="00A40C8A">
        <w:rPr>
          <w:rFonts w:cstheme="majorBidi"/>
          <w:szCs w:val="24"/>
        </w:rPr>
        <w:t xml:space="preserve"> m</w:t>
      </w:r>
      <w:r w:rsidRPr="00A40C8A">
        <w:rPr>
          <w:rFonts w:cstheme="majorBidi"/>
          <w:szCs w:val="24"/>
          <w:vertAlign w:val="superscript"/>
        </w:rPr>
        <w:t>2</w:t>
      </w:r>
      <w:r w:rsidRPr="00A40C8A">
        <w:rPr>
          <w:rFonts w:cstheme="majorBidi"/>
          <w:szCs w:val="24"/>
        </w:rPr>
        <w:t xml:space="preserve">, its population increased from 21324 in 2007 to </w:t>
      </w:r>
      <w:r w:rsidRPr="00A40C8A">
        <w:rPr>
          <w:rFonts w:cstheme="majorBidi"/>
          <w:szCs w:val="24"/>
          <w:rtl/>
        </w:rPr>
        <w:t>23644</w:t>
      </w:r>
      <w:r w:rsidRPr="00A40C8A">
        <w:rPr>
          <w:rFonts w:cstheme="majorBidi"/>
          <w:szCs w:val="24"/>
        </w:rPr>
        <w:t xml:space="preserve"> in 201</w:t>
      </w:r>
      <w:r w:rsidRPr="00A40C8A">
        <w:rPr>
          <w:rFonts w:cstheme="majorBidi"/>
          <w:szCs w:val="24"/>
          <w:rtl/>
        </w:rPr>
        <w:t>5</w:t>
      </w:r>
      <w:r w:rsidRPr="00A40C8A">
        <w:rPr>
          <w:rFonts w:cstheme="majorBidi"/>
          <w:szCs w:val="24"/>
        </w:rPr>
        <w:t xml:space="preserve"> (CAPMAS, 2018). </w:t>
      </w:r>
      <w:proofErr w:type="spellStart"/>
      <w:r w:rsidRPr="00A40C8A">
        <w:rPr>
          <w:rFonts w:cstheme="majorBidi"/>
          <w:szCs w:val="24"/>
        </w:rPr>
        <w:t>Tersa</w:t>
      </w:r>
      <w:proofErr w:type="spellEnd"/>
      <w:r w:rsidRPr="00A40C8A">
        <w:rPr>
          <w:rFonts w:cstheme="majorBidi"/>
          <w:szCs w:val="24"/>
        </w:rPr>
        <w:t xml:space="preserve">, was selected for the study due to the </w:t>
      </w:r>
      <w:r>
        <w:rPr>
          <w:rFonts w:cstheme="majorBidi"/>
          <w:szCs w:val="24"/>
        </w:rPr>
        <w:t xml:space="preserve">large </w:t>
      </w:r>
      <w:r w:rsidRPr="00A40C8A">
        <w:rPr>
          <w:rFonts w:cstheme="majorBidi"/>
          <w:szCs w:val="24"/>
        </w:rPr>
        <w:t xml:space="preserve">relative percent of fertile agricultural land lost under urban sprawl compared to its total surface </w:t>
      </w:r>
      <w:r>
        <w:rPr>
          <w:rFonts w:cstheme="majorBidi"/>
          <w:szCs w:val="24"/>
        </w:rPr>
        <w:t>representing urban sprawl in Giza</w:t>
      </w:r>
      <w:r w:rsidRPr="00A40C8A">
        <w:rPr>
          <w:rFonts w:cstheme="majorBidi"/>
          <w:szCs w:val="24"/>
        </w:rPr>
        <w:t xml:space="preserve">. </w:t>
      </w:r>
      <w:proofErr w:type="spellStart"/>
      <w:r w:rsidRPr="00A40C8A">
        <w:rPr>
          <w:rFonts w:cstheme="majorBidi"/>
          <w:szCs w:val="24"/>
        </w:rPr>
        <w:t>Tersa</w:t>
      </w:r>
      <w:proofErr w:type="spellEnd"/>
      <w:r w:rsidRPr="00A40C8A">
        <w:rPr>
          <w:rFonts w:cstheme="majorBidi"/>
          <w:szCs w:val="24"/>
        </w:rPr>
        <w:t xml:space="preserve"> lost about 127</w:t>
      </w:r>
      <w:r>
        <w:rPr>
          <w:rFonts w:cstheme="majorBidi"/>
          <w:szCs w:val="24"/>
        </w:rPr>
        <w:t xml:space="preserve"> </w:t>
      </w:r>
      <w:r>
        <w:rPr>
          <w:rFonts w:cstheme="majorBidi"/>
          <w:kern w:val="24"/>
          <w:szCs w:val="24"/>
        </w:rPr>
        <w:t>x 10</w:t>
      </w:r>
      <w:r>
        <w:rPr>
          <w:rFonts w:cstheme="majorBidi"/>
          <w:kern w:val="24"/>
          <w:szCs w:val="24"/>
          <w:vertAlign w:val="superscript"/>
        </w:rPr>
        <w:t>4</w:t>
      </w:r>
      <w:r w:rsidRPr="00A40C8A">
        <w:rPr>
          <w:rFonts w:cstheme="majorBidi"/>
          <w:szCs w:val="24"/>
        </w:rPr>
        <w:t xml:space="preserve"> m</w:t>
      </w:r>
      <w:r w:rsidRPr="00A40C8A">
        <w:rPr>
          <w:rFonts w:cstheme="majorBidi"/>
          <w:szCs w:val="24"/>
          <w:vertAlign w:val="superscript"/>
        </w:rPr>
        <w:t>2</w:t>
      </w:r>
      <w:r w:rsidRPr="00A40C8A">
        <w:rPr>
          <w:rFonts w:cstheme="majorBidi"/>
          <w:szCs w:val="24"/>
        </w:rPr>
        <w:t xml:space="preserve"> of its agricultural land area under urban sprawl. These lost arable lands were mainly contributing to</w:t>
      </w:r>
      <w:r>
        <w:rPr>
          <w:rFonts w:cstheme="majorBidi"/>
          <w:szCs w:val="24"/>
        </w:rPr>
        <w:t xml:space="preserve"> </w:t>
      </w:r>
      <w:r w:rsidRPr="00A40C8A">
        <w:rPr>
          <w:rFonts w:cstheme="majorBidi"/>
          <w:szCs w:val="24"/>
        </w:rPr>
        <w:t xml:space="preserve">local food production. </w:t>
      </w:r>
    </w:p>
    <w:p w:rsidR="000208C2" w:rsidRDefault="000208C2" w:rsidP="00503556">
      <w:pPr>
        <w:keepNext/>
        <w:widowControl w:val="0"/>
        <w:spacing w:line="480" w:lineRule="auto"/>
        <w:rPr>
          <w:rFonts w:cstheme="majorBidi"/>
          <w:szCs w:val="24"/>
          <w:lang w:bidi="ar-EG"/>
        </w:rPr>
      </w:pPr>
      <w:r w:rsidRPr="00A40C8A">
        <w:rPr>
          <w:rFonts w:cstheme="majorBidi"/>
          <w:szCs w:val="24"/>
          <w:lang w:bidi="ar-EG"/>
        </w:rPr>
        <w:t xml:space="preserve">Fig. </w:t>
      </w:r>
      <w:r w:rsidR="00503556">
        <w:rPr>
          <w:rFonts w:cstheme="majorBidi"/>
          <w:szCs w:val="24"/>
          <w:lang w:bidi="ar-EG"/>
        </w:rPr>
        <w:t>6</w:t>
      </w:r>
      <w:r>
        <w:rPr>
          <w:rFonts w:cstheme="majorBidi"/>
          <w:szCs w:val="24"/>
          <w:lang w:bidi="ar-EG"/>
        </w:rPr>
        <w:t xml:space="preserve"> and Fig </w:t>
      </w:r>
      <w:r w:rsidR="00503556">
        <w:rPr>
          <w:rFonts w:cstheme="majorBidi"/>
          <w:szCs w:val="24"/>
          <w:lang w:bidi="ar-EG"/>
        </w:rPr>
        <w:t>7</w:t>
      </w:r>
      <w:r w:rsidRPr="00A40C8A">
        <w:rPr>
          <w:rFonts w:cstheme="majorBidi"/>
          <w:szCs w:val="24"/>
          <w:lang w:bidi="ar-EG"/>
        </w:rPr>
        <w:t xml:space="preserve"> present</w:t>
      </w:r>
      <w:r>
        <w:rPr>
          <w:rFonts w:cstheme="majorBidi"/>
          <w:szCs w:val="24"/>
          <w:lang w:bidi="ar-EG"/>
        </w:rPr>
        <w:t xml:space="preserve"> </w:t>
      </w:r>
      <w:r w:rsidRPr="00A40C8A">
        <w:rPr>
          <w:rFonts w:cstheme="majorBidi"/>
          <w:szCs w:val="24"/>
          <w:lang w:bidi="ar-EG"/>
        </w:rPr>
        <w:t>Google Earth image</w:t>
      </w:r>
      <w:r>
        <w:rPr>
          <w:rFonts w:cstheme="majorBidi"/>
          <w:szCs w:val="24"/>
          <w:lang w:bidi="ar-EG"/>
        </w:rPr>
        <w:t>s</w:t>
      </w:r>
      <w:r w:rsidRPr="00A40C8A">
        <w:rPr>
          <w:rFonts w:cstheme="majorBidi"/>
          <w:szCs w:val="24"/>
          <w:lang w:bidi="ar-EG"/>
        </w:rPr>
        <w:t xml:space="preserve"> of </w:t>
      </w:r>
      <w:proofErr w:type="spellStart"/>
      <w:r w:rsidRPr="00A40C8A">
        <w:rPr>
          <w:rFonts w:cstheme="majorBidi"/>
          <w:szCs w:val="24"/>
          <w:lang w:bidi="ar-EG"/>
        </w:rPr>
        <w:t>Tersa</w:t>
      </w:r>
      <w:proofErr w:type="spellEnd"/>
      <w:r w:rsidRPr="00A40C8A">
        <w:rPr>
          <w:rFonts w:cstheme="majorBidi"/>
          <w:szCs w:val="24"/>
          <w:lang w:bidi="ar-EG"/>
        </w:rPr>
        <w:t xml:space="preserve"> in </w:t>
      </w:r>
      <w:r>
        <w:rPr>
          <w:rFonts w:cstheme="majorBidi"/>
          <w:szCs w:val="24"/>
          <w:lang w:bidi="ar-EG"/>
        </w:rPr>
        <w:t xml:space="preserve">2007 and </w:t>
      </w:r>
      <w:r w:rsidRPr="00A40C8A">
        <w:rPr>
          <w:rFonts w:cstheme="majorBidi"/>
          <w:szCs w:val="24"/>
          <w:lang w:bidi="ar-EG"/>
        </w:rPr>
        <w:t>2017</w:t>
      </w:r>
      <w:r>
        <w:rPr>
          <w:rFonts w:cstheme="majorBidi"/>
          <w:szCs w:val="24"/>
          <w:lang w:bidi="ar-EG"/>
        </w:rPr>
        <w:t>,</w:t>
      </w:r>
      <w:r w:rsidRPr="00A40C8A">
        <w:rPr>
          <w:rFonts w:cstheme="majorBidi"/>
          <w:szCs w:val="24"/>
          <w:lang w:bidi="ar-EG"/>
        </w:rPr>
        <w:t xml:space="preserve"> where the green line represents </w:t>
      </w:r>
      <w:proofErr w:type="spellStart"/>
      <w:r w:rsidRPr="00A40C8A">
        <w:rPr>
          <w:rFonts w:cstheme="majorBidi"/>
          <w:szCs w:val="24"/>
          <w:lang w:bidi="ar-EG"/>
        </w:rPr>
        <w:t>Tersa’s</w:t>
      </w:r>
      <w:proofErr w:type="spellEnd"/>
      <w:r w:rsidRPr="00A40C8A">
        <w:rPr>
          <w:rFonts w:cstheme="majorBidi"/>
          <w:szCs w:val="24"/>
          <w:lang w:bidi="ar-EG"/>
        </w:rPr>
        <w:t xml:space="preserve"> outer borders</w:t>
      </w:r>
      <w:r>
        <w:rPr>
          <w:rFonts w:cstheme="majorBidi"/>
          <w:szCs w:val="24"/>
          <w:lang w:bidi="ar-EG"/>
        </w:rPr>
        <w:t xml:space="preserve">. In fig. </w:t>
      </w:r>
      <w:r w:rsidR="00503556">
        <w:rPr>
          <w:rFonts w:cstheme="majorBidi"/>
          <w:szCs w:val="24"/>
          <w:lang w:bidi="ar-EG"/>
        </w:rPr>
        <w:t>7</w:t>
      </w:r>
      <w:r>
        <w:rPr>
          <w:rFonts w:cstheme="majorBidi"/>
          <w:szCs w:val="24"/>
          <w:lang w:bidi="ar-EG"/>
        </w:rPr>
        <w:t>,</w:t>
      </w:r>
      <w:r w:rsidRPr="00A40C8A">
        <w:rPr>
          <w:rFonts w:cstheme="majorBidi"/>
          <w:szCs w:val="24"/>
          <w:lang w:bidi="ar-EG"/>
        </w:rPr>
        <w:t xml:space="preserve"> the pre-existing urban areas that were already there in 2007 are enclosed in yellow borders; accordingly, the remaining urban cover represents the areas where sprawl take</w:t>
      </w:r>
      <w:r>
        <w:rPr>
          <w:rFonts w:cstheme="majorBidi"/>
          <w:szCs w:val="24"/>
          <w:lang w:bidi="ar-EG"/>
        </w:rPr>
        <w:t>s</w:t>
      </w:r>
      <w:r w:rsidRPr="00A40C8A">
        <w:rPr>
          <w:rFonts w:cstheme="majorBidi"/>
          <w:szCs w:val="24"/>
          <w:lang w:bidi="ar-EG"/>
        </w:rPr>
        <w:t xml:space="preserve"> place over (Google Earth, 2018). </w:t>
      </w:r>
    </w:p>
    <w:p w:rsidR="000208C2" w:rsidRPr="0093507A" w:rsidRDefault="000208C2" w:rsidP="00503556">
      <w:pPr>
        <w:keepNext/>
        <w:widowControl w:val="0"/>
        <w:spacing w:line="480" w:lineRule="auto"/>
        <w:rPr>
          <w:rFonts w:cstheme="majorBidi"/>
          <w:szCs w:val="24"/>
          <w:lang w:bidi="ar-EG"/>
        </w:rPr>
      </w:pPr>
      <w:r w:rsidRPr="00A40C8A">
        <w:rPr>
          <w:rFonts w:cstheme="majorBidi"/>
          <w:szCs w:val="24"/>
        </w:rPr>
        <w:t xml:space="preserve">Despite the rapid pace transformation in the land cover, </w:t>
      </w:r>
      <w:proofErr w:type="spellStart"/>
      <w:r w:rsidRPr="00A40C8A">
        <w:rPr>
          <w:rFonts w:cstheme="majorBidi"/>
          <w:szCs w:val="24"/>
        </w:rPr>
        <w:t>Tersa</w:t>
      </w:r>
      <w:proofErr w:type="spellEnd"/>
      <w:r w:rsidRPr="00A40C8A">
        <w:rPr>
          <w:rFonts w:cstheme="majorBidi"/>
          <w:szCs w:val="24"/>
        </w:rPr>
        <w:t xml:space="preserve"> is still predominately a rural village.</w:t>
      </w:r>
      <w:r>
        <w:rPr>
          <w:rFonts w:cstheme="majorBidi"/>
          <w:szCs w:val="24"/>
          <w:lang w:bidi="ar-EG"/>
        </w:rPr>
        <w:t xml:space="preserve"> </w:t>
      </w:r>
      <w:r w:rsidRPr="00A40C8A">
        <w:rPr>
          <w:rFonts w:cstheme="majorBidi"/>
          <w:szCs w:val="24"/>
          <w:lang w:bidi="ar-EG"/>
        </w:rPr>
        <w:t>Transportation</w:t>
      </w:r>
      <w:r>
        <w:rPr>
          <w:rFonts w:cstheme="majorBidi"/>
          <w:szCs w:val="24"/>
          <w:lang w:bidi="ar-EG"/>
        </w:rPr>
        <w:t xml:space="preserve"> </w:t>
      </w:r>
      <w:r w:rsidRPr="00A40C8A">
        <w:rPr>
          <w:rFonts w:cstheme="majorBidi"/>
          <w:szCs w:val="24"/>
          <w:lang w:bidi="ar-EG"/>
        </w:rPr>
        <w:t xml:space="preserve">to </w:t>
      </w:r>
      <w:proofErr w:type="spellStart"/>
      <w:r w:rsidRPr="00A40C8A">
        <w:rPr>
          <w:rFonts w:cstheme="majorBidi"/>
          <w:szCs w:val="24"/>
          <w:lang w:bidi="ar-EG"/>
        </w:rPr>
        <w:t>Tersa</w:t>
      </w:r>
      <w:proofErr w:type="spellEnd"/>
      <w:r w:rsidRPr="00A40C8A">
        <w:rPr>
          <w:rFonts w:cstheme="majorBidi"/>
          <w:szCs w:val="24"/>
          <w:lang w:bidi="ar-EG"/>
        </w:rPr>
        <w:t xml:space="preserve"> is accessible through public transportation; however, the inner transportation within </w:t>
      </w:r>
      <w:proofErr w:type="spellStart"/>
      <w:r w:rsidRPr="00A40C8A">
        <w:rPr>
          <w:rFonts w:cstheme="majorBidi"/>
          <w:szCs w:val="24"/>
          <w:lang w:bidi="ar-EG"/>
        </w:rPr>
        <w:t>Tersa</w:t>
      </w:r>
      <w:proofErr w:type="spellEnd"/>
      <w:r w:rsidRPr="00A40C8A">
        <w:rPr>
          <w:rFonts w:cstheme="majorBidi"/>
          <w:szCs w:val="24"/>
          <w:lang w:bidi="ar-EG"/>
        </w:rPr>
        <w:t xml:space="preserve"> is </w:t>
      </w:r>
      <w:r>
        <w:rPr>
          <w:rFonts w:cstheme="majorBidi"/>
          <w:szCs w:val="24"/>
          <w:lang w:bidi="ar-EG"/>
        </w:rPr>
        <w:t>challenging</w:t>
      </w:r>
      <w:r w:rsidRPr="00A40C8A">
        <w:rPr>
          <w:rFonts w:cstheme="majorBidi"/>
          <w:szCs w:val="24"/>
          <w:lang w:bidi="ar-EG"/>
        </w:rPr>
        <w:t xml:space="preserve"> and relatively costly</w:t>
      </w:r>
      <w:r w:rsidRPr="007B5F65">
        <w:rPr>
          <w:rFonts w:cstheme="majorBidi"/>
          <w:szCs w:val="24"/>
          <w:lang w:bidi="ar-EG"/>
        </w:rPr>
        <w:t xml:space="preserve">. </w:t>
      </w:r>
      <w:r w:rsidRPr="0093507A">
        <w:rPr>
          <w:rFonts w:cstheme="majorBidi"/>
          <w:szCs w:val="24"/>
          <w:lang w:bidi="ar-EG"/>
        </w:rPr>
        <w:t>El-</w:t>
      </w:r>
      <w:proofErr w:type="spellStart"/>
      <w:r w:rsidRPr="0093507A">
        <w:rPr>
          <w:rFonts w:cstheme="majorBidi"/>
          <w:szCs w:val="24"/>
          <w:lang w:bidi="ar-EG"/>
        </w:rPr>
        <w:t>Munib</w:t>
      </w:r>
      <w:proofErr w:type="spellEnd"/>
      <w:r>
        <w:rPr>
          <w:rFonts w:cstheme="majorBidi"/>
          <w:szCs w:val="24"/>
          <w:lang w:bidi="ar-EG"/>
        </w:rPr>
        <w:t xml:space="preserve"> metro station is the nearest station to reach </w:t>
      </w:r>
      <w:proofErr w:type="spellStart"/>
      <w:r>
        <w:rPr>
          <w:rFonts w:cstheme="majorBidi"/>
          <w:szCs w:val="24"/>
          <w:lang w:bidi="ar-EG"/>
        </w:rPr>
        <w:t>Tersa</w:t>
      </w:r>
      <w:proofErr w:type="spellEnd"/>
      <w:r>
        <w:rPr>
          <w:rFonts w:cstheme="majorBidi"/>
          <w:szCs w:val="24"/>
          <w:lang w:bidi="ar-EG"/>
        </w:rPr>
        <w:t>; it is almost 6900 meters between El-</w:t>
      </w:r>
      <w:proofErr w:type="spellStart"/>
      <w:r>
        <w:rPr>
          <w:rFonts w:cstheme="majorBidi"/>
          <w:szCs w:val="24"/>
          <w:lang w:bidi="ar-EG"/>
        </w:rPr>
        <w:t>Munib</w:t>
      </w:r>
      <w:proofErr w:type="spellEnd"/>
      <w:r>
        <w:rPr>
          <w:rFonts w:cstheme="majorBidi"/>
          <w:szCs w:val="24"/>
          <w:lang w:bidi="ar-EG"/>
        </w:rPr>
        <w:t xml:space="preserve"> and </w:t>
      </w:r>
      <w:proofErr w:type="spellStart"/>
      <w:r>
        <w:rPr>
          <w:rFonts w:cstheme="majorBidi"/>
          <w:szCs w:val="24"/>
          <w:lang w:bidi="ar-EG"/>
        </w:rPr>
        <w:t>Tersa’s</w:t>
      </w:r>
      <w:proofErr w:type="spellEnd"/>
      <w:r>
        <w:rPr>
          <w:rFonts w:cstheme="majorBidi"/>
          <w:szCs w:val="24"/>
          <w:lang w:bidi="ar-EG"/>
        </w:rPr>
        <w:t xml:space="preserve"> main street “</w:t>
      </w:r>
      <w:proofErr w:type="spellStart"/>
      <w:r>
        <w:rPr>
          <w:rFonts w:cstheme="majorBidi"/>
          <w:szCs w:val="24"/>
          <w:lang w:bidi="ar-EG"/>
        </w:rPr>
        <w:t>Tersa</w:t>
      </w:r>
      <w:proofErr w:type="spellEnd"/>
      <w:r>
        <w:rPr>
          <w:rFonts w:cstheme="majorBidi"/>
          <w:szCs w:val="24"/>
          <w:lang w:bidi="ar-EG"/>
        </w:rPr>
        <w:t xml:space="preserve"> El-</w:t>
      </w:r>
      <w:proofErr w:type="spellStart"/>
      <w:r>
        <w:rPr>
          <w:rFonts w:cstheme="majorBidi"/>
          <w:szCs w:val="24"/>
          <w:lang w:bidi="ar-EG"/>
        </w:rPr>
        <w:t>Omomi</w:t>
      </w:r>
      <w:proofErr w:type="spellEnd"/>
      <w:r>
        <w:rPr>
          <w:rFonts w:cstheme="majorBidi"/>
          <w:szCs w:val="24"/>
          <w:lang w:bidi="ar-EG"/>
        </w:rPr>
        <w:t xml:space="preserve">” (Fig. </w:t>
      </w:r>
      <w:r w:rsidR="00503556">
        <w:rPr>
          <w:rFonts w:cstheme="majorBidi"/>
          <w:szCs w:val="24"/>
          <w:lang w:bidi="ar-EG"/>
        </w:rPr>
        <w:t>8</w:t>
      </w:r>
      <w:r>
        <w:rPr>
          <w:rFonts w:cstheme="majorBidi"/>
          <w:szCs w:val="24"/>
          <w:lang w:bidi="ar-EG"/>
        </w:rPr>
        <w:t>).</w:t>
      </w:r>
      <w:r w:rsidRPr="0093507A">
        <w:rPr>
          <w:rFonts w:cstheme="majorBidi"/>
          <w:szCs w:val="24"/>
          <w:lang w:bidi="ar-EG"/>
        </w:rPr>
        <w:t xml:space="preserve"> </w:t>
      </w:r>
      <w:r>
        <w:rPr>
          <w:rFonts w:cstheme="majorBidi"/>
          <w:szCs w:val="24"/>
          <w:lang w:bidi="ar-EG"/>
        </w:rPr>
        <w:t>M</w:t>
      </w:r>
      <w:r w:rsidRPr="0093507A">
        <w:rPr>
          <w:rFonts w:cstheme="majorBidi"/>
          <w:szCs w:val="24"/>
          <w:lang w:bidi="ar-EG"/>
        </w:rPr>
        <w:t xml:space="preserve">icrobus or </w:t>
      </w:r>
      <w:proofErr w:type="spellStart"/>
      <w:r w:rsidRPr="0093507A">
        <w:rPr>
          <w:rFonts w:cstheme="majorBidi"/>
          <w:szCs w:val="24"/>
          <w:lang w:bidi="ar-EG"/>
        </w:rPr>
        <w:t>tuk-tuk</w:t>
      </w:r>
      <w:proofErr w:type="spellEnd"/>
      <w:r w:rsidRPr="0093507A">
        <w:rPr>
          <w:rFonts w:cstheme="majorBidi"/>
          <w:szCs w:val="24"/>
          <w:lang w:bidi="ar-EG"/>
        </w:rPr>
        <w:t xml:space="preserve"> can be picked </w:t>
      </w:r>
      <w:r>
        <w:rPr>
          <w:rFonts w:cstheme="majorBidi"/>
          <w:szCs w:val="24"/>
          <w:lang w:bidi="ar-EG"/>
        </w:rPr>
        <w:t xml:space="preserve">up </w:t>
      </w:r>
      <w:r w:rsidRPr="0093507A">
        <w:rPr>
          <w:rFonts w:cstheme="majorBidi"/>
          <w:szCs w:val="24"/>
          <w:lang w:bidi="ar-EG"/>
        </w:rPr>
        <w:t xml:space="preserve">to </w:t>
      </w:r>
      <w:r>
        <w:rPr>
          <w:rFonts w:cstheme="majorBidi"/>
          <w:szCs w:val="24"/>
          <w:lang w:bidi="ar-EG"/>
        </w:rPr>
        <w:t xml:space="preserve">reach </w:t>
      </w:r>
      <w:proofErr w:type="spellStart"/>
      <w:r w:rsidRPr="0093507A">
        <w:rPr>
          <w:rFonts w:cstheme="majorBidi"/>
          <w:szCs w:val="24"/>
          <w:lang w:bidi="ar-EG"/>
        </w:rPr>
        <w:t>Tersa</w:t>
      </w:r>
      <w:proofErr w:type="spellEnd"/>
      <w:r w:rsidRPr="0093507A">
        <w:rPr>
          <w:rFonts w:cstheme="majorBidi"/>
          <w:szCs w:val="24"/>
          <w:lang w:bidi="ar-EG"/>
        </w:rPr>
        <w:t xml:space="preserve"> El-</w:t>
      </w:r>
      <w:proofErr w:type="spellStart"/>
      <w:r w:rsidRPr="0093507A">
        <w:rPr>
          <w:rFonts w:cstheme="majorBidi"/>
          <w:szCs w:val="24"/>
          <w:lang w:bidi="ar-EG"/>
        </w:rPr>
        <w:t>Omomi</w:t>
      </w:r>
      <w:proofErr w:type="spellEnd"/>
      <w:r w:rsidRPr="0093507A">
        <w:rPr>
          <w:rFonts w:cstheme="majorBidi"/>
          <w:szCs w:val="24"/>
          <w:lang w:bidi="ar-EG"/>
        </w:rPr>
        <w:t xml:space="preserve">. However, </w:t>
      </w:r>
      <w:proofErr w:type="spellStart"/>
      <w:r w:rsidRPr="0093507A">
        <w:rPr>
          <w:rFonts w:cstheme="majorBidi"/>
          <w:szCs w:val="24"/>
          <w:lang w:bidi="ar-EG"/>
        </w:rPr>
        <w:t>tuk-tuk</w:t>
      </w:r>
      <w:proofErr w:type="spellEnd"/>
      <w:r w:rsidRPr="0093507A">
        <w:rPr>
          <w:rFonts w:cstheme="majorBidi"/>
          <w:szCs w:val="24"/>
          <w:lang w:bidi="ar-EG"/>
        </w:rPr>
        <w:t xml:space="preserve"> is the only transportation method to </w:t>
      </w:r>
      <w:r>
        <w:rPr>
          <w:rFonts w:cstheme="majorBidi"/>
          <w:szCs w:val="24"/>
          <w:lang w:bidi="ar-EG"/>
        </w:rPr>
        <w:t>go through the</w:t>
      </w:r>
      <w:r w:rsidRPr="0093507A">
        <w:rPr>
          <w:rFonts w:cstheme="majorBidi"/>
          <w:szCs w:val="24"/>
          <w:lang w:bidi="ar-EG"/>
        </w:rPr>
        <w:t xml:space="preserve"> side and inner streets of </w:t>
      </w:r>
      <w:proofErr w:type="spellStart"/>
      <w:r w:rsidRPr="0093507A">
        <w:rPr>
          <w:rFonts w:cstheme="majorBidi"/>
          <w:szCs w:val="24"/>
          <w:lang w:bidi="ar-EG"/>
        </w:rPr>
        <w:t>Tersa</w:t>
      </w:r>
      <w:proofErr w:type="spellEnd"/>
      <w:r w:rsidRPr="0093507A">
        <w:rPr>
          <w:rFonts w:cstheme="majorBidi"/>
          <w:szCs w:val="24"/>
          <w:lang w:bidi="ar-EG"/>
        </w:rPr>
        <w:t xml:space="preserve">. </w:t>
      </w:r>
    </w:p>
    <w:p w:rsidR="000208C2" w:rsidRPr="00266F82" w:rsidRDefault="000208C2" w:rsidP="000208C2">
      <w:pPr>
        <w:keepNext/>
        <w:widowControl w:val="0"/>
        <w:spacing w:line="480" w:lineRule="auto"/>
        <w:jc w:val="both"/>
      </w:pPr>
      <w:r>
        <w:rPr>
          <w:sz w:val="23"/>
          <w:szCs w:val="23"/>
        </w:rPr>
        <w:t xml:space="preserve">Although </w:t>
      </w:r>
      <w:proofErr w:type="spellStart"/>
      <w:r>
        <w:rPr>
          <w:sz w:val="23"/>
          <w:szCs w:val="23"/>
        </w:rPr>
        <w:t>tuk-tuk</w:t>
      </w:r>
      <w:proofErr w:type="spellEnd"/>
      <w:r>
        <w:rPr>
          <w:sz w:val="23"/>
          <w:szCs w:val="23"/>
        </w:rPr>
        <w:t xml:space="preserve"> is available all the time in the main streets, it is hard to find one strolling in the inner areas due to the condition of the streets (narrow and unpaved roads). It is also not affordable for daily use, especially to reach inner areas such as </w:t>
      </w:r>
      <w:r w:rsidRPr="00A40C8A">
        <w:rPr>
          <w:rFonts w:cstheme="majorBidi"/>
          <w:szCs w:val="24"/>
          <w:lang w:bidi="ar-EG"/>
        </w:rPr>
        <w:t>El-</w:t>
      </w:r>
      <w:proofErr w:type="spellStart"/>
      <w:r w:rsidRPr="00A40C8A">
        <w:rPr>
          <w:rFonts w:cstheme="majorBidi"/>
          <w:szCs w:val="24"/>
          <w:lang w:bidi="ar-EG"/>
        </w:rPr>
        <w:t>Konayesah</w:t>
      </w:r>
      <w:proofErr w:type="spellEnd"/>
      <w:r>
        <w:rPr>
          <w:sz w:val="23"/>
          <w:szCs w:val="23"/>
        </w:rPr>
        <w:t>; almost 6100 meters from El-</w:t>
      </w:r>
      <w:proofErr w:type="spellStart"/>
      <w:r>
        <w:rPr>
          <w:sz w:val="23"/>
          <w:szCs w:val="23"/>
        </w:rPr>
        <w:t>Munib</w:t>
      </w:r>
      <w:proofErr w:type="spellEnd"/>
      <w:r>
        <w:rPr>
          <w:sz w:val="23"/>
          <w:szCs w:val="23"/>
        </w:rPr>
        <w:t xml:space="preserve"> and </w:t>
      </w:r>
      <w:r>
        <w:rPr>
          <w:sz w:val="23"/>
          <w:szCs w:val="23"/>
        </w:rPr>
        <w:lastRenderedPageBreak/>
        <w:t xml:space="preserve">4200 meters from </w:t>
      </w:r>
      <w:proofErr w:type="spellStart"/>
      <w:r>
        <w:rPr>
          <w:sz w:val="23"/>
          <w:szCs w:val="23"/>
        </w:rPr>
        <w:t>Tersa</w:t>
      </w:r>
      <w:proofErr w:type="spellEnd"/>
      <w:r>
        <w:rPr>
          <w:sz w:val="23"/>
          <w:szCs w:val="23"/>
        </w:rPr>
        <w:t xml:space="preserve"> El-</w:t>
      </w:r>
      <w:proofErr w:type="spellStart"/>
      <w:r>
        <w:rPr>
          <w:sz w:val="23"/>
          <w:szCs w:val="23"/>
        </w:rPr>
        <w:t>Omomi</w:t>
      </w:r>
      <w:proofErr w:type="spellEnd"/>
      <w:r>
        <w:rPr>
          <w:sz w:val="23"/>
          <w:szCs w:val="23"/>
        </w:rPr>
        <w:t xml:space="preserve">. </w:t>
      </w:r>
      <w:proofErr w:type="spellStart"/>
      <w:r>
        <w:rPr>
          <w:sz w:val="23"/>
          <w:szCs w:val="23"/>
        </w:rPr>
        <w:t>Tuk-tuk</w:t>
      </w:r>
      <w:proofErr w:type="spellEnd"/>
      <w:r>
        <w:rPr>
          <w:sz w:val="23"/>
          <w:szCs w:val="23"/>
        </w:rPr>
        <w:t xml:space="preserve"> fare costs EGP 20-25 from </w:t>
      </w:r>
      <w:proofErr w:type="spellStart"/>
      <w:r>
        <w:rPr>
          <w:sz w:val="23"/>
          <w:szCs w:val="23"/>
        </w:rPr>
        <w:t>Tersa</w:t>
      </w:r>
      <w:proofErr w:type="spellEnd"/>
      <w:r>
        <w:rPr>
          <w:sz w:val="23"/>
          <w:szCs w:val="23"/>
        </w:rPr>
        <w:t xml:space="preserve"> El-</w:t>
      </w:r>
      <w:proofErr w:type="spellStart"/>
      <w:r>
        <w:rPr>
          <w:sz w:val="23"/>
          <w:szCs w:val="23"/>
        </w:rPr>
        <w:t>Omomi</w:t>
      </w:r>
      <w:proofErr w:type="spellEnd"/>
      <w:r>
        <w:rPr>
          <w:sz w:val="23"/>
          <w:szCs w:val="23"/>
        </w:rPr>
        <w:t xml:space="preserve"> to </w:t>
      </w:r>
      <w:r w:rsidRPr="00A40C8A">
        <w:rPr>
          <w:rFonts w:cstheme="majorBidi"/>
          <w:szCs w:val="24"/>
          <w:lang w:bidi="ar-EG"/>
        </w:rPr>
        <w:t>El-</w:t>
      </w:r>
      <w:proofErr w:type="spellStart"/>
      <w:r w:rsidRPr="00A40C8A">
        <w:rPr>
          <w:rFonts w:cstheme="majorBidi"/>
          <w:szCs w:val="24"/>
          <w:lang w:bidi="ar-EG"/>
        </w:rPr>
        <w:t>Konayesah</w:t>
      </w:r>
      <w:proofErr w:type="spellEnd"/>
      <w:r>
        <w:rPr>
          <w:sz w:val="23"/>
          <w:szCs w:val="23"/>
        </w:rPr>
        <w:t xml:space="preserve">, which is considered expensive to be used daily by all family members. Magdy Sayed, an employee, mentioned that he walks daily for 40 to 50 minutes from his house near </w:t>
      </w:r>
      <w:r w:rsidRPr="00A40C8A">
        <w:rPr>
          <w:rFonts w:cstheme="majorBidi"/>
          <w:szCs w:val="24"/>
          <w:lang w:bidi="ar-EG"/>
        </w:rPr>
        <w:t>El-</w:t>
      </w:r>
      <w:proofErr w:type="spellStart"/>
      <w:r w:rsidRPr="00A40C8A">
        <w:rPr>
          <w:rFonts w:cstheme="majorBidi"/>
          <w:szCs w:val="24"/>
          <w:lang w:bidi="ar-EG"/>
        </w:rPr>
        <w:t>Konayesah</w:t>
      </w:r>
      <w:proofErr w:type="spellEnd"/>
      <w:r>
        <w:rPr>
          <w:rFonts w:cstheme="majorBidi"/>
          <w:szCs w:val="24"/>
          <w:lang w:bidi="ar-EG"/>
        </w:rPr>
        <w:t xml:space="preserve"> </w:t>
      </w:r>
      <w:r>
        <w:rPr>
          <w:sz w:val="23"/>
          <w:szCs w:val="23"/>
        </w:rPr>
        <w:t>to El-</w:t>
      </w:r>
      <w:proofErr w:type="spellStart"/>
      <w:r>
        <w:rPr>
          <w:sz w:val="23"/>
          <w:szCs w:val="23"/>
        </w:rPr>
        <w:t>Munib</w:t>
      </w:r>
      <w:proofErr w:type="spellEnd"/>
      <w:r>
        <w:rPr>
          <w:sz w:val="23"/>
          <w:szCs w:val="23"/>
        </w:rPr>
        <w:t xml:space="preserve"> station then he picks up a microbus or subway to his work. The further areas from </w:t>
      </w:r>
      <w:proofErr w:type="spellStart"/>
      <w:r>
        <w:rPr>
          <w:sz w:val="23"/>
          <w:szCs w:val="23"/>
        </w:rPr>
        <w:t>Tersa</w:t>
      </w:r>
      <w:proofErr w:type="spellEnd"/>
      <w:r>
        <w:rPr>
          <w:sz w:val="23"/>
          <w:szCs w:val="23"/>
        </w:rPr>
        <w:t xml:space="preserve"> El-</w:t>
      </w:r>
      <w:proofErr w:type="spellStart"/>
      <w:r>
        <w:rPr>
          <w:sz w:val="23"/>
          <w:szCs w:val="23"/>
        </w:rPr>
        <w:t>Omomi</w:t>
      </w:r>
      <w:proofErr w:type="spellEnd"/>
      <w:r>
        <w:rPr>
          <w:sz w:val="23"/>
          <w:szCs w:val="23"/>
        </w:rPr>
        <w:t xml:space="preserve">, the less accessible and less affordable to pick up a </w:t>
      </w:r>
      <w:proofErr w:type="spellStart"/>
      <w:r>
        <w:rPr>
          <w:sz w:val="23"/>
          <w:szCs w:val="23"/>
        </w:rPr>
        <w:t>tuk-tuk</w:t>
      </w:r>
      <w:proofErr w:type="spellEnd"/>
      <w:r>
        <w:rPr>
          <w:sz w:val="23"/>
          <w:szCs w:val="23"/>
        </w:rPr>
        <w:t>.</w:t>
      </w:r>
    </w:p>
    <w:p w:rsidR="000208C2" w:rsidRDefault="000208C2" w:rsidP="000208C2">
      <w:pPr>
        <w:widowControl w:val="0"/>
        <w:spacing w:line="480" w:lineRule="auto"/>
        <w:jc w:val="both"/>
      </w:pPr>
      <w:r w:rsidRPr="00266F82">
        <w:rPr>
          <w:sz w:val="23"/>
          <w:szCs w:val="23"/>
        </w:rPr>
        <w:t xml:space="preserve">The closer residential areas to </w:t>
      </w:r>
      <w:proofErr w:type="spellStart"/>
      <w:r w:rsidRPr="00266F82">
        <w:rPr>
          <w:sz w:val="23"/>
          <w:szCs w:val="23"/>
        </w:rPr>
        <w:t>Tersa</w:t>
      </w:r>
      <w:proofErr w:type="spellEnd"/>
      <w:r w:rsidRPr="00266F82">
        <w:rPr>
          <w:sz w:val="23"/>
          <w:szCs w:val="23"/>
        </w:rPr>
        <w:t xml:space="preserve"> El-</w:t>
      </w:r>
      <w:proofErr w:type="spellStart"/>
      <w:r w:rsidRPr="00266F82">
        <w:rPr>
          <w:sz w:val="23"/>
          <w:szCs w:val="23"/>
        </w:rPr>
        <w:t>Omomi</w:t>
      </w:r>
      <w:proofErr w:type="spellEnd"/>
      <w:r w:rsidRPr="00266F82">
        <w:rPr>
          <w:sz w:val="23"/>
          <w:szCs w:val="23"/>
        </w:rPr>
        <w:t xml:space="preserve">, the easier and more accessible to means of transportation. </w:t>
      </w:r>
      <w:r w:rsidR="009A220E">
        <w:rPr>
          <w:sz w:val="23"/>
          <w:szCs w:val="23"/>
        </w:rPr>
        <w:t xml:space="preserve">Fig. 9 presents the residents responses about the easiness of transportation in </w:t>
      </w:r>
      <w:proofErr w:type="spellStart"/>
      <w:r w:rsidR="009A220E">
        <w:rPr>
          <w:sz w:val="23"/>
          <w:szCs w:val="23"/>
        </w:rPr>
        <w:t>Tersa</w:t>
      </w:r>
      <w:proofErr w:type="spellEnd"/>
      <w:r w:rsidR="009A220E">
        <w:rPr>
          <w:sz w:val="23"/>
          <w:szCs w:val="23"/>
        </w:rPr>
        <w:t xml:space="preserve"> through 2007 and 2017. </w:t>
      </w:r>
      <w:r w:rsidRPr="00266F82">
        <w:rPr>
          <w:sz w:val="23"/>
          <w:szCs w:val="23"/>
        </w:rPr>
        <w:t>M</w:t>
      </w:r>
      <w:r w:rsidRPr="00CA4748">
        <w:rPr>
          <w:sz w:val="23"/>
          <w:szCs w:val="23"/>
        </w:rPr>
        <w:t xml:space="preserve">ost of the surveyed households </w:t>
      </w:r>
      <w:r w:rsidRPr="00266F82">
        <w:rPr>
          <w:sz w:val="23"/>
          <w:szCs w:val="23"/>
        </w:rPr>
        <w:t>stated</w:t>
      </w:r>
      <w:r w:rsidRPr="00CA4748">
        <w:rPr>
          <w:sz w:val="23"/>
          <w:szCs w:val="23"/>
        </w:rPr>
        <w:t xml:space="preserve"> that the mobility within </w:t>
      </w:r>
      <w:proofErr w:type="spellStart"/>
      <w:r w:rsidRPr="00CA4748">
        <w:rPr>
          <w:sz w:val="23"/>
          <w:szCs w:val="23"/>
        </w:rPr>
        <w:t>Tersa</w:t>
      </w:r>
      <w:proofErr w:type="spellEnd"/>
      <w:r w:rsidRPr="00CA4748">
        <w:rPr>
          <w:sz w:val="23"/>
          <w:szCs w:val="23"/>
        </w:rPr>
        <w:t xml:space="preserve"> is</w:t>
      </w:r>
      <w:r w:rsidRPr="00266F82">
        <w:rPr>
          <w:sz w:val="23"/>
          <w:szCs w:val="23"/>
        </w:rPr>
        <w:t xml:space="preserve"> currently</w:t>
      </w:r>
      <w:r w:rsidRPr="00CA4748">
        <w:rPr>
          <w:sz w:val="23"/>
          <w:szCs w:val="23"/>
        </w:rPr>
        <w:t xml:space="preserve"> difficult in terms of accessibility and affordability</w:t>
      </w:r>
      <w:r>
        <w:rPr>
          <w:sz w:val="23"/>
          <w:szCs w:val="23"/>
        </w:rPr>
        <w:t>,</w:t>
      </w:r>
      <w:r w:rsidRPr="00266F82">
        <w:rPr>
          <w:sz w:val="23"/>
          <w:szCs w:val="23"/>
        </w:rPr>
        <w:t xml:space="preserve"> especially the residents of the inner sprawled areas.</w:t>
      </w:r>
      <w:r w:rsidRPr="00CA4748">
        <w:rPr>
          <w:sz w:val="23"/>
          <w:szCs w:val="23"/>
        </w:rPr>
        <w:t xml:space="preserve"> </w:t>
      </w:r>
      <w:r w:rsidRPr="00266F82">
        <w:rPr>
          <w:sz w:val="23"/>
          <w:szCs w:val="23"/>
        </w:rPr>
        <w:t>However,</w:t>
      </w:r>
      <w:r w:rsidRPr="00CA4748">
        <w:rPr>
          <w:sz w:val="23"/>
          <w:szCs w:val="23"/>
        </w:rPr>
        <w:t xml:space="preserve"> the situation </w:t>
      </w:r>
      <w:r w:rsidRPr="00266F82">
        <w:rPr>
          <w:sz w:val="23"/>
          <w:szCs w:val="23"/>
        </w:rPr>
        <w:t xml:space="preserve">in 2007 </w:t>
      </w:r>
      <w:r w:rsidRPr="00CA4748">
        <w:rPr>
          <w:sz w:val="23"/>
          <w:szCs w:val="23"/>
        </w:rPr>
        <w:t xml:space="preserve">was </w:t>
      </w:r>
      <w:r>
        <w:rPr>
          <w:sz w:val="23"/>
          <w:szCs w:val="23"/>
        </w:rPr>
        <w:t>harder</w:t>
      </w:r>
      <w:r w:rsidRPr="00CA4748">
        <w:rPr>
          <w:sz w:val="23"/>
          <w:szCs w:val="23"/>
        </w:rPr>
        <w:t xml:space="preserve"> in terms of availability. About 65 percent of the surveyed households who reported the difficulty the transportation in 2007, referred this to the absence of any means of transportation within </w:t>
      </w:r>
      <w:proofErr w:type="spellStart"/>
      <w:r w:rsidRPr="00CA4748">
        <w:rPr>
          <w:sz w:val="23"/>
          <w:szCs w:val="23"/>
        </w:rPr>
        <w:t>Tersa</w:t>
      </w:r>
      <w:proofErr w:type="spellEnd"/>
      <w:r w:rsidRPr="00CA4748">
        <w:rPr>
          <w:sz w:val="23"/>
          <w:szCs w:val="23"/>
        </w:rPr>
        <w:t xml:space="preserve"> and that they used to walk or use livestock as means of transport</w:t>
      </w:r>
      <w:r w:rsidRPr="00266F82">
        <w:rPr>
          <w:sz w:val="23"/>
          <w:szCs w:val="23"/>
        </w:rPr>
        <w:t>a</w:t>
      </w:r>
      <w:r w:rsidRPr="00CA4748">
        <w:rPr>
          <w:sz w:val="23"/>
          <w:szCs w:val="23"/>
        </w:rPr>
        <w:t>tion.</w:t>
      </w:r>
      <w:r>
        <w:rPr>
          <w:sz w:val="23"/>
          <w:szCs w:val="23"/>
        </w:rPr>
        <w:t xml:space="preserve"> </w:t>
      </w:r>
    </w:p>
    <w:p w:rsidR="000208C2" w:rsidRDefault="000208C2" w:rsidP="009A220E">
      <w:pPr>
        <w:keepNext/>
        <w:widowControl w:val="0"/>
        <w:spacing w:line="480" w:lineRule="auto"/>
        <w:jc w:val="both"/>
      </w:pPr>
      <w:r w:rsidRPr="00A40C8A">
        <w:rPr>
          <w:rFonts w:cstheme="majorBidi"/>
          <w:szCs w:val="24"/>
          <w:lang w:bidi="ar-EG"/>
        </w:rPr>
        <w:t xml:space="preserve">Fig. </w:t>
      </w:r>
      <w:r w:rsidR="00503556">
        <w:rPr>
          <w:rFonts w:cstheme="majorBidi"/>
          <w:szCs w:val="24"/>
          <w:lang w:bidi="ar-EG"/>
        </w:rPr>
        <w:t>10</w:t>
      </w:r>
      <w:r w:rsidRPr="00A40C8A">
        <w:rPr>
          <w:rFonts w:cstheme="majorBidi"/>
          <w:szCs w:val="24"/>
          <w:lang w:bidi="ar-EG"/>
        </w:rPr>
        <w:t xml:space="preserve"> shows fragmented agricultural lands (5131 m</w:t>
      </w:r>
      <w:r w:rsidRPr="00A40C8A">
        <w:rPr>
          <w:rFonts w:cstheme="majorBidi"/>
          <w:szCs w:val="24"/>
          <w:vertAlign w:val="superscript"/>
          <w:lang w:bidi="ar-EG"/>
        </w:rPr>
        <w:t>2</w:t>
      </w:r>
      <w:r w:rsidRPr="00A40C8A">
        <w:rPr>
          <w:rFonts w:cstheme="majorBidi"/>
          <w:szCs w:val="24"/>
          <w:lang w:bidi="ar-EG"/>
        </w:rPr>
        <w:t xml:space="preserve">) located </w:t>
      </w:r>
      <w:r>
        <w:rPr>
          <w:rFonts w:cstheme="majorBidi"/>
          <w:szCs w:val="24"/>
          <w:lang w:bidi="ar-EG"/>
        </w:rPr>
        <w:t>in</w:t>
      </w:r>
      <w:r w:rsidRPr="00A40C8A">
        <w:rPr>
          <w:rFonts w:cstheme="majorBidi"/>
          <w:szCs w:val="24"/>
          <w:lang w:bidi="ar-EG"/>
        </w:rPr>
        <w:t xml:space="preserve"> the North and North East of </w:t>
      </w:r>
      <w:proofErr w:type="spellStart"/>
      <w:r w:rsidRPr="00A40C8A">
        <w:rPr>
          <w:rFonts w:cstheme="majorBidi"/>
          <w:szCs w:val="24"/>
          <w:lang w:bidi="ar-EG"/>
        </w:rPr>
        <w:t>Tersa</w:t>
      </w:r>
      <w:proofErr w:type="spellEnd"/>
      <w:r w:rsidRPr="00A40C8A">
        <w:rPr>
          <w:rFonts w:cstheme="majorBidi"/>
          <w:szCs w:val="24"/>
          <w:lang w:bidi="ar-EG"/>
        </w:rPr>
        <w:t xml:space="preserve"> where </w:t>
      </w:r>
      <w:r>
        <w:rPr>
          <w:rFonts w:cstheme="majorBidi"/>
          <w:szCs w:val="24"/>
          <w:lang w:bidi="ar-EG"/>
        </w:rPr>
        <w:t xml:space="preserve">part of </w:t>
      </w:r>
      <w:r w:rsidRPr="00A40C8A">
        <w:rPr>
          <w:rFonts w:cstheme="majorBidi"/>
          <w:szCs w:val="24"/>
          <w:lang w:bidi="ar-EG"/>
        </w:rPr>
        <w:t xml:space="preserve">the research study was conducted (Google Earth, 2018). These lands are confined within constructions and buildings and become isolated from other agricultural lands due to urban sprawl. Buildings surrounding these agricultural pockets </w:t>
      </w:r>
      <w:r>
        <w:rPr>
          <w:rFonts w:cstheme="majorBidi"/>
          <w:szCs w:val="24"/>
          <w:lang w:bidi="ar-EG"/>
        </w:rPr>
        <w:t>were not</w:t>
      </w:r>
      <w:r w:rsidRPr="00A40C8A">
        <w:rPr>
          <w:rFonts w:cstheme="majorBidi"/>
          <w:szCs w:val="24"/>
          <w:lang w:bidi="ar-EG"/>
        </w:rPr>
        <w:t xml:space="preserve"> exist</w:t>
      </w:r>
      <w:r>
        <w:rPr>
          <w:rFonts w:cstheme="majorBidi"/>
          <w:szCs w:val="24"/>
          <w:lang w:bidi="ar-EG"/>
        </w:rPr>
        <w:t>ing</w:t>
      </w:r>
      <w:r w:rsidRPr="00A40C8A">
        <w:rPr>
          <w:rFonts w:cstheme="majorBidi"/>
          <w:szCs w:val="24"/>
          <w:lang w:bidi="ar-EG"/>
        </w:rPr>
        <w:t xml:space="preserve"> in 2007. Residents of these buildings included farmers and non-farmers who moved recently to this area (5 to 10 years). About 66 percent of the sprawled residents </w:t>
      </w:r>
      <w:r>
        <w:rPr>
          <w:rFonts w:cstheme="majorBidi"/>
          <w:szCs w:val="24"/>
          <w:lang w:bidi="ar-EG"/>
        </w:rPr>
        <w:t>have initially been</w:t>
      </w:r>
      <w:r w:rsidRPr="00A40C8A">
        <w:rPr>
          <w:rFonts w:cstheme="majorBidi"/>
          <w:szCs w:val="24"/>
          <w:lang w:bidi="ar-EG"/>
        </w:rPr>
        <w:t xml:space="preserve"> living in </w:t>
      </w:r>
      <w:proofErr w:type="spellStart"/>
      <w:r w:rsidRPr="00A40C8A">
        <w:rPr>
          <w:rFonts w:cstheme="majorBidi"/>
          <w:szCs w:val="24"/>
          <w:lang w:bidi="ar-EG"/>
        </w:rPr>
        <w:t>Tersa</w:t>
      </w:r>
      <w:proofErr w:type="spellEnd"/>
      <w:r w:rsidRPr="00A40C8A">
        <w:rPr>
          <w:rFonts w:cstheme="majorBidi"/>
          <w:szCs w:val="24"/>
          <w:lang w:bidi="ar-EG"/>
        </w:rPr>
        <w:t xml:space="preserve"> itself in the pre-existing urban areas.</w:t>
      </w:r>
      <w:r>
        <w:rPr>
          <w:rFonts w:cstheme="majorBidi"/>
          <w:szCs w:val="24"/>
          <w:lang w:bidi="ar-EG"/>
        </w:rPr>
        <w:t xml:space="preserve"> </w:t>
      </w:r>
      <w:r w:rsidRPr="00A40C8A">
        <w:rPr>
          <w:rFonts w:cstheme="majorBidi"/>
          <w:szCs w:val="24"/>
          <w:lang w:bidi="ar-EG"/>
        </w:rPr>
        <w:t xml:space="preserve">Low prices of the agricultural lands and low renting prices in the inner parts of </w:t>
      </w:r>
      <w:proofErr w:type="spellStart"/>
      <w:r w:rsidRPr="00A40C8A">
        <w:rPr>
          <w:rFonts w:cstheme="majorBidi"/>
          <w:szCs w:val="24"/>
          <w:lang w:bidi="ar-EG"/>
        </w:rPr>
        <w:t>Tersa</w:t>
      </w:r>
      <w:proofErr w:type="spellEnd"/>
      <w:r w:rsidRPr="00A40C8A">
        <w:rPr>
          <w:rFonts w:cstheme="majorBidi"/>
          <w:szCs w:val="24"/>
          <w:lang w:bidi="ar-EG"/>
        </w:rPr>
        <w:t xml:space="preserve"> compared to higher renting prices in </w:t>
      </w:r>
      <w:proofErr w:type="spellStart"/>
      <w:r w:rsidRPr="00A40C8A">
        <w:rPr>
          <w:rFonts w:cstheme="majorBidi"/>
          <w:szCs w:val="24"/>
          <w:lang w:bidi="ar-EG"/>
        </w:rPr>
        <w:t>Tersa</w:t>
      </w:r>
      <w:proofErr w:type="spellEnd"/>
      <w:r w:rsidRPr="00A40C8A">
        <w:rPr>
          <w:rFonts w:cstheme="majorBidi"/>
          <w:szCs w:val="24"/>
          <w:lang w:bidi="ar-EG"/>
        </w:rPr>
        <w:t xml:space="preserve"> Al-</w:t>
      </w:r>
      <w:proofErr w:type="spellStart"/>
      <w:r w:rsidRPr="00A40C8A">
        <w:rPr>
          <w:rFonts w:cstheme="majorBidi"/>
          <w:szCs w:val="24"/>
          <w:lang w:bidi="ar-EG"/>
        </w:rPr>
        <w:t>Omomi</w:t>
      </w:r>
      <w:proofErr w:type="spellEnd"/>
      <w:r w:rsidRPr="00A40C8A">
        <w:rPr>
          <w:rFonts w:cstheme="majorBidi"/>
          <w:szCs w:val="24"/>
          <w:lang w:bidi="ar-EG"/>
        </w:rPr>
        <w:t xml:space="preserve"> is the main reason that led to sprawling over the inner agricultural lands in </w:t>
      </w:r>
      <w:proofErr w:type="spellStart"/>
      <w:r w:rsidRPr="00A40C8A">
        <w:rPr>
          <w:rFonts w:cstheme="majorBidi"/>
          <w:szCs w:val="24"/>
          <w:lang w:bidi="ar-EG"/>
        </w:rPr>
        <w:t>Tersa</w:t>
      </w:r>
      <w:proofErr w:type="spellEnd"/>
      <w:r w:rsidRPr="00A40C8A">
        <w:rPr>
          <w:rFonts w:cstheme="majorBidi"/>
          <w:szCs w:val="24"/>
          <w:lang w:bidi="ar-EG"/>
        </w:rPr>
        <w:t>. The remaining one</w:t>
      </w:r>
      <w:r>
        <w:rPr>
          <w:rFonts w:cstheme="majorBidi"/>
          <w:szCs w:val="24"/>
          <w:lang w:bidi="ar-EG"/>
        </w:rPr>
        <w:t>-</w:t>
      </w:r>
      <w:r w:rsidRPr="00A40C8A">
        <w:rPr>
          <w:rFonts w:cstheme="majorBidi"/>
          <w:szCs w:val="24"/>
          <w:lang w:bidi="ar-EG"/>
        </w:rPr>
        <w:t xml:space="preserve">third of the sprawled residents came from other parts of Giza governorate, </w:t>
      </w:r>
      <w:r>
        <w:rPr>
          <w:rFonts w:cstheme="majorBidi"/>
          <w:szCs w:val="24"/>
          <w:lang w:bidi="ar-EG"/>
        </w:rPr>
        <w:t>Upper</w:t>
      </w:r>
      <w:r w:rsidRPr="00A40C8A">
        <w:rPr>
          <w:rFonts w:cstheme="majorBidi"/>
          <w:szCs w:val="24"/>
          <w:lang w:bidi="ar-EG"/>
        </w:rPr>
        <w:t xml:space="preserve"> Egypt and other urban governorates </w:t>
      </w:r>
      <w:r w:rsidRPr="00A40C8A">
        <w:rPr>
          <w:rFonts w:cstheme="majorBidi"/>
          <w:szCs w:val="24"/>
          <w:lang w:bidi="ar-EG"/>
        </w:rPr>
        <w:lastRenderedPageBreak/>
        <w:t xml:space="preserve">seeking job opportunities or because of marriage. There is </w:t>
      </w:r>
      <w:r>
        <w:rPr>
          <w:rFonts w:cstheme="majorBidi"/>
          <w:szCs w:val="24"/>
          <w:lang w:bidi="ar-EG"/>
        </w:rPr>
        <w:t>apparent</w:t>
      </w:r>
      <w:r w:rsidRPr="00A40C8A">
        <w:rPr>
          <w:rFonts w:cstheme="majorBidi"/>
          <w:szCs w:val="24"/>
          <w:lang w:bidi="ar-EG"/>
        </w:rPr>
        <w:t xml:space="preserve"> tension between farmers and non-farmers dwellers because of the residents’ practices that significantly influence the farming activity. </w:t>
      </w:r>
      <w:r>
        <w:rPr>
          <w:rFonts w:cstheme="majorBidi"/>
          <w:szCs w:val="24"/>
          <w:lang w:bidi="ar-EG"/>
        </w:rPr>
        <w:t>Fig. 1</w:t>
      </w:r>
      <w:r w:rsidR="009A220E">
        <w:rPr>
          <w:rFonts w:cstheme="majorBidi"/>
          <w:szCs w:val="24"/>
          <w:lang w:bidi="ar-EG"/>
        </w:rPr>
        <w:t>1</w:t>
      </w:r>
      <w:r>
        <w:rPr>
          <w:rFonts w:cstheme="majorBidi"/>
          <w:szCs w:val="24"/>
          <w:lang w:bidi="ar-EG"/>
        </w:rPr>
        <w:t xml:space="preserve"> presents the complete transformation of one of the agricultural areas (17477 m</w:t>
      </w:r>
      <w:r w:rsidRPr="00266F82">
        <w:rPr>
          <w:rFonts w:cstheme="majorBidi"/>
          <w:szCs w:val="24"/>
          <w:vertAlign w:val="superscript"/>
          <w:lang w:bidi="ar-EG"/>
        </w:rPr>
        <w:t>2</w:t>
      </w:r>
      <w:r>
        <w:rPr>
          <w:rFonts w:cstheme="majorBidi"/>
          <w:szCs w:val="24"/>
          <w:lang w:bidi="ar-EG"/>
        </w:rPr>
        <w:t xml:space="preserve">) in </w:t>
      </w:r>
      <w:proofErr w:type="spellStart"/>
      <w:r>
        <w:rPr>
          <w:rFonts w:cstheme="majorBidi"/>
          <w:szCs w:val="24"/>
          <w:lang w:bidi="ar-EG"/>
        </w:rPr>
        <w:t>Tersa</w:t>
      </w:r>
      <w:proofErr w:type="spellEnd"/>
      <w:r>
        <w:rPr>
          <w:rFonts w:cstheme="majorBidi"/>
          <w:szCs w:val="24"/>
          <w:lang w:bidi="ar-EG"/>
        </w:rPr>
        <w:t xml:space="preserve"> that faced illegal encroachments between 2007 and 2017. </w:t>
      </w:r>
      <w:r w:rsidRPr="00A40C8A">
        <w:rPr>
          <w:rFonts w:cstheme="majorBidi"/>
          <w:szCs w:val="24"/>
          <w:lang w:bidi="ar-EG"/>
        </w:rPr>
        <w:t>Roads are informal, muddy</w:t>
      </w:r>
      <w:r>
        <w:rPr>
          <w:rFonts w:cstheme="majorBidi"/>
          <w:szCs w:val="24"/>
          <w:lang w:bidi="ar-EG"/>
        </w:rPr>
        <w:t>,</w:t>
      </w:r>
      <w:r w:rsidRPr="00A40C8A">
        <w:rPr>
          <w:rFonts w:cstheme="majorBidi"/>
          <w:szCs w:val="24"/>
          <w:lang w:bidi="ar-EG"/>
        </w:rPr>
        <w:t xml:space="preserve"> and unpaved. All buildings are in red brick with very primi</w:t>
      </w:r>
      <w:r>
        <w:rPr>
          <w:rFonts w:cstheme="majorBidi"/>
          <w:szCs w:val="24"/>
          <w:lang w:bidi="ar-EG"/>
        </w:rPr>
        <w:t xml:space="preserve">tive infrastructure services. </w:t>
      </w:r>
      <w:r w:rsidRPr="00A40C8A">
        <w:rPr>
          <w:rFonts w:cstheme="majorBidi"/>
          <w:szCs w:val="24"/>
          <w:lang w:bidi="ar-EG"/>
        </w:rPr>
        <w:t xml:space="preserve">More than 80 percent of the residents rely on underground water pumps for water access and use </w:t>
      </w:r>
      <w:r>
        <w:rPr>
          <w:rFonts w:cstheme="majorBidi"/>
          <w:szCs w:val="24"/>
          <w:lang w:bidi="ar-EG"/>
        </w:rPr>
        <w:t>inferior</w:t>
      </w:r>
      <w:r w:rsidRPr="00A40C8A">
        <w:rPr>
          <w:rFonts w:cstheme="majorBidi"/>
          <w:szCs w:val="24"/>
          <w:lang w:bidi="ar-EG"/>
        </w:rPr>
        <w:t xml:space="preserve"> quality septic tanks. </w:t>
      </w:r>
    </w:p>
    <w:p w:rsidR="000208C2" w:rsidRPr="00A13D03" w:rsidRDefault="000208C2" w:rsidP="000208C2">
      <w:pPr>
        <w:pStyle w:val="Heading1"/>
        <w:keepNext w:val="0"/>
        <w:keepLines w:val="0"/>
        <w:widowControl w:val="0"/>
        <w:spacing w:line="480" w:lineRule="auto"/>
        <w:jc w:val="both"/>
        <w:rPr>
          <w:szCs w:val="24"/>
          <w:lang w:bidi="ar-EG"/>
        </w:rPr>
      </w:pPr>
      <w:r w:rsidRPr="00A13D03">
        <w:rPr>
          <w:szCs w:val="24"/>
          <w:lang w:bidi="ar-EG"/>
        </w:rPr>
        <w:t xml:space="preserve">Results </w:t>
      </w:r>
      <w:r>
        <w:rPr>
          <w:szCs w:val="24"/>
          <w:lang w:bidi="ar-EG"/>
        </w:rPr>
        <w:t xml:space="preserve">of the Field Study </w:t>
      </w:r>
    </w:p>
    <w:p w:rsidR="000208C2" w:rsidRDefault="000208C2" w:rsidP="000208C2">
      <w:pPr>
        <w:widowControl w:val="0"/>
        <w:spacing w:line="480" w:lineRule="auto"/>
        <w:jc w:val="both"/>
        <w:rPr>
          <w:rFonts w:cstheme="majorBidi"/>
          <w:szCs w:val="24"/>
          <w:lang w:bidi="ar-EG"/>
        </w:rPr>
      </w:pPr>
      <w:r w:rsidRPr="00A94082">
        <w:rPr>
          <w:rFonts w:cstheme="majorBidi"/>
          <w:szCs w:val="24"/>
          <w:lang w:bidi="ar-EG"/>
        </w:rPr>
        <w:t>The General Manager of</w:t>
      </w:r>
      <w:r>
        <w:rPr>
          <w:rFonts w:cstheme="majorBidi"/>
          <w:szCs w:val="24"/>
          <w:lang w:bidi="ar-EG"/>
        </w:rPr>
        <w:t xml:space="preserve"> the</w:t>
      </w:r>
      <w:r w:rsidRPr="00A94082">
        <w:rPr>
          <w:rFonts w:cstheme="majorBidi"/>
          <w:szCs w:val="24"/>
          <w:lang w:bidi="ar-EG"/>
        </w:rPr>
        <w:t xml:space="preserve"> land improvement department in the Ministry of Agriculture and Land Reclamation of Egypt reported through the in-depth interview that</w:t>
      </w:r>
      <w:r>
        <w:rPr>
          <w:rFonts w:cstheme="majorBidi"/>
          <w:sz w:val="22"/>
        </w:rPr>
        <w:t>: “</w:t>
      </w:r>
      <w:r>
        <w:rPr>
          <w:rFonts w:cstheme="majorBidi"/>
          <w:szCs w:val="24"/>
          <w:lang w:bidi="ar-EG"/>
        </w:rPr>
        <w:t>T</w:t>
      </w:r>
      <w:r w:rsidRPr="00A40C8A">
        <w:rPr>
          <w:rFonts w:cstheme="majorBidi"/>
          <w:szCs w:val="24"/>
          <w:lang w:bidi="ar-EG"/>
        </w:rPr>
        <w:t xml:space="preserve">he nature of the farming activity in </w:t>
      </w:r>
      <w:proofErr w:type="spellStart"/>
      <w:r w:rsidRPr="00A40C8A">
        <w:rPr>
          <w:rFonts w:cstheme="majorBidi"/>
          <w:szCs w:val="24"/>
          <w:lang w:bidi="ar-EG"/>
        </w:rPr>
        <w:t>Tersa</w:t>
      </w:r>
      <w:proofErr w:type="spellEnd"/>
      <w:r w:rsidRPr="00A40C8A">
        <w:rPr>
          <w:rFonts w:cstheme="majorBidi"/>
          <w:szCs w:val="24"/>
          <w:lang w:bidi="ar-EG"/>
        </w:rPr>
        <w:t xml:space="preserve"> has transformed due to urban sprawl and the resulted pollution</w:t>
      </w:r>
      <w:r>
        <w:rPr>
          <w:rFonts w:cstheme="majorBidi"/>
          <w:szCs w:val="24"/>
          <w:lang w:bidi="ar-EG"/>
        </w:rPr>
        <w:t>.</w:t>
      </w:r>
      <w:r w:rsidRPr="00A40C8A">
        <w:rPr>
          <w:rFonts w:cstheme="majorBidi"/>
          <w:szCs w:val="24"/>
          <w:lang w:bidi="ar-EG"/>
        </w:rPr>
        <w:t>”</w:t>
      </w:r>
      <w:r>
        <w:rPr>
          <w:rFonts w:cstheme="majorBidi"/>
          <w:szCs w:val="24"/>
          <w:lang w:bidi="ar-EG"/>
        </w:rPr>
        <w:t xml:space="preserve"> </w:t>
      </w:r>
      <w:r w:rsidRPr="00A40C8A">
        <w:rPr>
          <w:rFonts w:cstheme="majorBidi"/>
          <w:noProof/>
          <w:szCs w:val="24"/>
        </w:rPr>
        <w:t xml:space="preserve">The </w:t>
      </w:r>
      <w:r w:rsidRPr="00A40C8A">
        <w:rPr>
          <w:rFonts w:cstheme="majorBidi"/>
          <w:szCs w:val="24"/>
          <w:lang w:bidi="ar-EG"/>
        </w:rPr>
        <w:t xml:space="preserve">total agricultural land in </w:t>
      </w:r>
      <w:proofErr w:type="spellStart"/>
      <w:r w:rsidRPr="00A40C8A">
        <w:rPr>
          <w:rFonts w:cstheme="majorBidi"/>
          <w:szCs w:val="24"/>
          <w:lang w:bidi="ar-EG"/>
        </w:rPr>
        <w:t>Tersa</w:t>
      </w:r>
      <w:proofErr w:type="spellEnd"/>
      <w:r w:rsidRPr="00A40C8A">
        <w:rPr>
          <w:rFonts w:cstheme="majorBidi"/>
          <w:szCs w:val="24"/>
          <w:lang w:bidi="ar-EG"/>
        </w:rPr>
        <w:t xml:space="preserve"> and El-</w:t>
      </w:r>
      <w:proofErr w:type="spellStart"/>
      <w:r w:rsidRPr="00A40C8A">
        <w:rPr>
          <w:rFonts w:cstheme="majorBidi"/>
          <w:szCs w:val="24"/>
          <w:lang w:bidi="ar-EG"/>
        </w:rPr>
        <w:t>Munib</w:t>
      </w:r>
      <w:proofErr w:type="spellEnd"/>
      <w:r w:rsidRPr="00A40C8A">
        <w:rPr>
          <w:rFonts w:cstheme="majorBidi"/>
          <w:szCs w:val="24"/>
          <w:lang w:bidi="ar-EG"/>
        </w:rPr>
        <w:t xml:space="preserve"> was </w:t>
      </w:r>
      <w:r w:rsidRPr="00266F82">
        <w:rPr>
          <w:rFonts w:cstheme="majorBidi"/>
          <w:szCs w:val="24"/>
          <w:lang w:bidi="ar-EG"/>
        </w:rPr>
        <w:t>6,749,400 m</w:t>
      </w:r>
      <w:r w:rsidRPr="00266F82">
        <w:rPr>
          <w:rFonts w:cstheme="majorBidi"/>
          <w:szCs w:val="24"/>
          <w:vertAlign w:val="superscript"/>
          <w:lang w:bidi="ar-EG"/>
        </w:rPr>
        <w:t>2</w:t>
      </w:r>
      <w:r w:rsidRPr="00A40C8A">
        <w:rPr>
          <w:rFonts w:cstheme="majorBidi"/>
          <w:szCs w:val="24"/>
          <w:lang w:bidi="ar-EG"/>
        </w:rPr>
        <w:t xml:space="preserve"> in 2004. Abu Al-</w:t>
      </w:r>
      <w:proofErr w:type="spellStart"/>
      <w:r w:rsidRPr="00A40C8A">
        <w:rPr>
          <w:rFonts w:cstheme="majorBidi"/>
          <w:szCs w:val="24"/>
          <w:lang w:bidi="ar-EG"/>
        </w:rPr>
        <w:t>Nomros</w:t>
      </w:r>
      <w:proofErr w:type="spellEnd"/>
      <w:r w:rsidRPr="00A40C8A">
        <w:rPr>
          <w:rFonts w:cstheme="majorBidi"/>
          <w:szCs w:val="24"/>
          <w:lang w:bidi="ar-EG"/>
        </w:rPr>
        <w:t xml:space="preserve"> water canal feeds the main water stream in </w:t>
      </w:r>
      <w:proofErr w:type="spellStart"/>
      <w:r w:rsidRPr="00A40C8A">
        <w:rPr>
          <w:rFonts w:cstheme="majorBidi"/>
          <w:szCs w:val="24"/>
          <w:lang w:bidi="ar-EG"/>
        </w:rPr>
        <w:t>Tersa</w:t>
      </w:r>
      <w:proofErr w:type="spellEnd"/>
      <w:r w:rsidRPr="00A40C8A">
        <w:rPr>
          <w:rFonts w:cstheme="majorBidi"/>
          <w:szCs w:val="24"/>
          <w:lang w:bidi="ar-EG"/>
        </w:rPr>
        <w:t xml:space="preserve"> “</w:t>
      </w:r>
      <w:proofErr w:type="spellStart"/>
      <w:r w:rsidRPr="00A40C8A">
        <w:rPr>
          <w:rFonts w:cstheme="majorBidi"/>
          <w:szCs w:val="24"/>
          <w:lang w:bidi="ar-EG"/>
        </w:rPr>
        <w:t>Tersa</w:t>
      </w:r>
      <w:proofErr w:type="spellEnd"/>
      <w:r w:rsidRPr="00A40C8A">
        <w:rPr>
          <w:rFonts w:cstheme="majorBidi"/>
          <w:szCs w:val="24"/>
          <w:lang w:bidi="ar-EG"/>
        </w:rPr>
        <w:t xml:space="preserve"> El-</w:t>
      </w:r>
      <w:proofErr w:type="spellStart"/>
      <w:r w:rsidRPr="00A40C8A">
        <w:rPr>
          <w:rFonts w:cstheme="majorBidi"/>
          <w:szCs w:val="24"/>
          <w:lang w:bidi="ar-EG"/>
        </w:rPr>
        <w:t>Omomia</w:t>
      </w:r>
      <w:proofErr w:type="spellEnd"/>
      <w:r w:rsidRPr="00A40C8A">
        <w:rPr>
          <w:rFonts w:cstheme="majorBidi"/>
          <w:szCs w:val="24"/>
          <w:lang w:bidi="ar-EG"/>
        </w:rPr>
        <w:t xml:space="preserve">” water canal, which subdivides into </w:t>
      </w:r>
      <w:r>
        <w:rPr>
          <w:rFonts w:cstheme="majorBidi"/>
          <w:szCs w:val="24"/>
          <w:lang w:bidi="ar-EG"/>
        </w:rPr>
        <w:t>three</w:t>
      </w:r>
      <w:r w:rsidRPr="00A40C8A">
        <w:rPr>
          <w:rFonts w:cstheme="majorBidi"/>
          <w:szCs w:val="24"/>
          <w:lang w:bidi="ar-EG"/>
        </w:rPr>
        <w:t xml:space="preserve"> branches. There were </w:t>
      </w:r>
      <w:r>
        <w:rPr>
          <w:rFonts w:cstheme="majorBidi"/>
          <w:szCs w:val="24"/>
          <w:lang w:bidi="ar-EG"/>
        </w:rPr>
        <w:t>two</w:t>
      </w:r>
      <w:r w:rsidRPr="00A40C8A">
        <w:rPr>
          <w:rFonts w:cstheme="majorBidi"/>
          <w:szCs w:val="24"/>
          <w:lang w:bidi="ar-EG"/>
        </w:rPr>
        <w:t xml:space="preserve"> drainages in </w:t>
      </w:r>
      <w:proofErr w:type="spellStart"/>
      <w:r w:rsidRPr="00A40C8A">
        <w:rPr>
          <w:rFonts w:cstheme="majorBidi"/>
          <w:szCs w:val="24"/>
          <w:lang w:bidi="ar-EG"/>
        </w:rPr>
        <w:t>Tersa</w:t>
      </w:r>
      <w:proofErr w:type="spellEnd"/>
      <w:r>
        <w:rPr>
          <w:rFonts w:cstheme="majorBidi"/>
          <w:szCs w:val="24"/>
          <w:lang w:bidi="ar-EG"/>
        </w:rPr>
        <w:t>,</w:t>
      </w:r>
      <w:r w:rsidRPr="00A40C8A">
        <w:rPr>
          <w:rFonts w:cstheme="majorBidi"/>
          <w:szCs w:val="24"/>
          <w:lang w:bidi="ar-EG"/>
        </w:rPr>
        <w:t xml:space="preserve"> which are: </w:t>
      </w:r>
      <w:proofErr w:type="spellStart"/>
      <w:r w:rsidRPr="00A40C8A">
        <w:rPr>
          <w:rFonts w:cstheme="majorBidi"/>
          <w:szCs w:val="24"/>
          <w:lang w:bidi="ar-EG"/>
        </w:rPr>
        <w:t>Bukbashy</w:t>
      </w:r>
      <w:proofErr w:type="spellEnd"/>
      <w:r w:rsidRPr="00A40C8A">
        <w:rPr>
          <w:rFonts w:cstheme="majorBidi"/>
          <w:szCs w:val="24"/>
          <w:lang w:bidi="ar-EG"/>
        </w:rPr>
        <w:t xml:space="preserve"> </w:t>
      </w:r>
      <w:r>
        <w:rPr>
          <w:rFonts w:cstheme="majorBidi"/>
          <w:szCs w:val="24"/>
          <w:lang w:bidi="ar-EG"/>
        </w:rPr>
        <w:t>on</w:t>
      </w:r>
      <w:r w:rsidRPr="00A40C8A">
        <w:rPr>
          <w:rFonts w:cstheme="majorBidi"/>
          <w:szCs w:val="24"/>
          <w:lang w:bidi="ar-EG"/>
        </w:rPr>
        <w:t xml:space="preserve"> the eastern side and El-</w:t>
      </w:r>
      <w:proofErr w:type="spellStart"/>
      <w:r w:rsidRPr="00A40C8A">
        <w:rPr>
          <w:rFonts w:cstheme="majorBidi"/>
          <w:szCs w:val="24"/>
          <w:lang w:bidi="ar-EG"/>
        </w:rPr>
        <w:t>Konayesah</w:t>
      </w:r>
      <w:proofErr w:type="spellEnd"/>
      <w:r w:rsidRPr="00A40C8A">
        <w:rPr>
          <w:rFonts w:cstheme="majorBidi"/>
          <w:szCs w:val="24"/>
          <w:lang w:bidi="ar-EG"/>
        </w:rPr>
        <w:t xml:space="preserve"> </w:t>
      </w:r>
      <w:r>
        <w:rPr>
          <w:rFonts w:cstheme="majorBidi"/>
          <w:szCs w:val="24"/>
          <w:lang w:bidi="ar-EG"/>
        </w:rPr>
        <w:t>on</w:t>
      </w:r>
      <w:r w:rsidRPr="00A40C8A">
        <w:rPr>
          <w:rFonts w:cstheme="majorBidi"/>
          <w:szCs w:val="24"/>
          <w:lang w:bidi="ar-EG"/>
        </w:rPr>
        <w:t xml:space="preserve"> the western side.</w:t>
      </w:r>
      <w:r>
        <w:rPr>
          <w:rFonts w:cstheme="majorBidi"/>
          <w:szCs w:val="24"/>
          <w:lang w:bidi="ar-EG"/>
        </w:rPr>
        <w:t xml:space="preserve"> </w:t>
      </w:r>
      <w:r w:rsidRPr="00A40C8A">
        <w:rPr>
          <w:rFonts w:cstheme="majorBidi"/>
          <w:szCs w:val="24"/>
          <w:lang w:bidi="ar-EG"/>
        </w:rPr>
        <w:t xml:space="preserve">The salinity and alkalinity of </w:t>
      </w:r>
      <w:proofErr w:type="spellStart"/>
      <w:r w:rsidRPr="00A40C8A">
        <w:rPr>
          <w:rFonts w:cstheme="majorBidi"/>
          <w:szCs w:val="24"/>
          <w:lang w:bidi="ar-EG"/>
        </w:rPr>
        <w:t>Tersa’s</w:t>
      </w:r>
      <w:proofErr w:type="spellEnd"/>
      <w:r w:rsidRPr="00A40C8A">
        <w:rPr>
          <w:rFonts w:cstheme="majorBidi"/>
          <w:szCs w:val="24"/>
          <w:lang w:bidi="ar-EG"/>
        </w:rPr>
        <w:t xml:space="preserve"> soil w</w:t>
      </w:r>
      <w:r>
        <w:rPr>
          <w:rFonts w:cstheme="majorBidi"/>
          <w:szCs w:val="24"/>
          <w:lang w:bidi="ar-EG"/>
        </w:rPr>
        <w:t>ere</w:t>
      </w:r>
      <w:r w:rsidRPr="00A40C8A">
        <w:rPr>
          <w:rFonts w:cstheme="majorBidi"/>
          <w:szCs w:val="24"/>
          <w:lang w:bidi="ar-EG"/>
        </w:rPr>
        <w:t xml:space="preserve"> appropriate for producing </w:t>
      </w:r>
      <w:r>
        <w:rPr>
          <w:rFonts w:cstheme="majorBidi"/>
          <w:szCs w:val="24"/>
          <w:lang w:bidi="ar-EG"/>
        </w:rPr>
        <w:t xml:space="preserve">a </w:t>
      </w:r>
      <w:r w:rsidRPr="00A40C8A">
        <w:rPr>
          <w:rFonts w:cstheme="majorBidi"/>
          <w:szCs w:val="24"/>
          <w:lang w:bidi="ar-EG"/>
        </w:rPr>
        <w:t>wide variety of vegetation such as wheat, maize, vegetables</w:t>
      </w:r>
      <w:r>
        <w:rPr>
          <w:rFonts w:cstheme="majorBidi"/>
          <w:szCs w:val="24"/>
          <w:lang w:bidi="ar-EG"/>
        </w:rPr>
        <w:t>, fruits,</w:t>
      </w:r>
      <w:r w:rsidRPr="00A40C8A">
        <w:rPr>
          <w:rFonts w:cstheme="majorBidi"/>
          <w:szCs w:val="24"/>
          <w:lang w:bidi="ar-EG"/>
        </w:rPr>
        <w:t xml:space="preserve"> and forage. </w:t>
      </w:r>
      <w:r>
        <w:rPr>
          <w:rFonts w:cstheme="majorBidi"/>
          <w:szCs w:val="24"/>
          <w:lang w:bidi="ar-EG"/>
        </w:rPr>
        <w:t>However, the water and soil quality deteriorated through the successive years.</w:t>
      </w:r>
    </w:p>
    <w:p w:rsidR="000208C2" w:rsidRPr="00A40C8A" w:rsidRDefault="000208C2" w:rsidP="000208C2">
      <w:pPr>
        <w:widowControl w:val="0"/>
        <w:spacing w:line="480" w:lineRule="auto"/>
        <w:jc w:val="both"/>
        <w:rPr>
          <w:rFonts w:cstheme="majorBidi"/>
          <w:szCs w:val="24"/>
        </w:rPr>
      </w:pPr>
      <w:r w:rsidRPr="00A40C8A">
        <w:rPr>
          <w:rFonts w:cstheme="majorBidi"/>
          <w:szCs w:val="24"/>
          <w:lang w:bidi="ar-EG"/>
        </w:rPr>
        <w:t xml:space="preserve">The following subsections present the results of the field study. It starts with the results of the water quality analysis as water is the most crucial element in the agricultural process, followed by a discussion of other </w:t>
      </w:r>
      <w:r>
        <w:rPr>
          <w:rFonts w:cstheme="majorBidi"/>
          <w:szCs w:val="24"/>
          <w:lang w:bidi="ar-EG"/>
        </w:rPr>
        <w:t>essential</w:t>
      </w:r>
      <w:r w:rsidRPr="00A40C8A">
        <w:rPr>
          <w:rFonts w:cstheme="majorBidi"/>
          <w:szCs w:val="24"/>
          <w:lang w:bidi="ar-EG"/>
        </w:rPr>
        <w:t xml:space="preserve"> agricultural elements</w:t>
      </w:r>
      <w:r>
        <w:rPr>
          <w:rFonts w:cstheme="majorBidi"/>
          <w:szCs w:val="24"/>
          <w:lang w:bidi="ar-EG"/>
        </w:rPr>
        <w:t>,</w:t>
      </w:r>
      <w:r w:rsidRPr="00A40C8A">
        <w:rPr>
          <w:rFonts w:cstheme="majorBidi"/>
          <w:szCs w:val="24"/>
          <w:lang w:bidi="ar-EG"/>
        </w:rPr>
        <w:t xml:space="preserve"> namely ownership, laborers, agricultural cooperation organization, crop type</w:t>
      </w:r>
      <w:r>
        <w:rPr>
          <w:rFonts w:cstheme="majorBidi"/>
          <w:szCs w:val="24"/>
          <w:lang w:bidi="ar-EG"/>
        </w:rPr>
        <w:t>,</w:t>
      </w:r>
      <w:r w:rsidRPr="00A40C8A">
        <w:rPr>
          <w:rFonts w:cstheme="majorBidi"/>
          <w:szCs w:val="24"/>
          <w:lang w:bidi="ar-EG"/>
        </w:rPr>
        <w:t xml:space="preserve"> and livestock</w:t>
      </w:r>
      <w:r w:rsidRPr="00A40C8A">
        <w:rPr>
          <w:rFonts w:cstheme="majorBidi"/>
          <w:szCs w:val="24"/>
        </w:rPr>
        <w:t>.</w:t>
      </w:r>
    </w:p>
    <w:p w:rsidR="000208C2" w:rsidRPr="007F350B" w:rsidRDefault="000208C2" w:rsidP="000208C2">
      <w:pPr>
        <w:pStyle w:val="Heading2"/>
        <w:keepNext w:val="0"/>
        <w:keepLines w:val="0"/>
        <w:widowControl w:val="0"/>
        <w:spacing w:before="360" w:after="60" w:line="480" w:lineRule="auto"/>
        <w:ind w:right="567"/>
        <w:contextualSpacing/>
        <w:jc w:val="both"/>
        <w:rPr>
          <w:rFonts w:ascii="Times New Roman" w:eastAsia="Times New Roman" w:hAnsi="Times New Roman" w:cs="Arial"/>
          <w:bCs/>
          <w:iCs/>
          <w:szCs w:val="28"/>
          <w:lang w:val="en-GB" w:eastAsia="en-GB"/>
        </w:rPr>
      </w:pPr>
      <w:r w:rsidRPr="007F350B">
        <w:rPr>
          <w:rFonts w:ascii="Times New Roman" w:eastAsia="Times New Roman" w:hAnsi="Times New Roman" w:cs="Arial"/>
          <w:bCs/>
          <w:iCs/>
          <w:szCs w:val="28"/>
          <w:lang w:val="en-GB" w:eastAsia="en-GB"/>
        </w:rPr>
        <w:t>Water quality</w:t>
      </w:r>
    </w:p>
    <w:p w:rsidR="000208C2" w:rsidRDefault="000208C2" w:rsidP="000208C2">
      <w:pPr>
        <w:spacing w:line="480" w:lineRule="auto"/>
        <w:jc w:val="both"/>
        <w:rPr>
          <w:sz w:val="23"/>
          <w:szCs w:val="23"/>
        </w:rPr>
      </w:pPr>
      <w:r w:rsidRPr="00A40C8A">
        <w:rPr>
          <w:rFonts w:cstheme="majorBidi"/>
          <w:szCs w:val="24"/>
        </w:rPr>
        <w:lastRenderedPageBreak/>
        <w:t>The practices of the sprawled urban resident</w:t>
      </w:r>
      <w:r>
        <w:rPr>
          <w:rFonts w:cstheme="majorBidi"/>
          <w:szCs w:val="24"/>
        </w:rPr>
        <w:t>s</w:t>
      </w:r>
      <w:r w:rsidRPr="00A40C8A">
        <w:rPr>
          <w:rFonts w:cstheme="majorBidi"/>
          <w:szCs w:val="24"/>
        </w:rPr>
        <w:t xml:space="preserve"> and the poor quality of infrastructure (sewage system and septic tanks) </w:t>
      </w:r>
      <w:r>
        <w:rPr>
          <w:rFonts w:cstheme="majorBidi"/>
          <w:szCs w:val="24"/>
        </w:rPr>
        <w:t>profoundly</w:t>
      </w:r>
      <w:r w:rsidRPr="00A40C8A">
        <w:rPr>
          <w:rFonts w:cstheme="majorBidi"/>
          <w:szCs w:val="24"/>
        </w:rPr>
        <w:t xml:space="preserve"> affected the quality of water resources in </w:t>
      </w:r>
      <w:proofErr w:type="spellStart"/>
      <w:r w:rsidRPr="00A40C8A">
        <w:rPr>
          <w:rFonts w:cstheme="majorBidi"/>
          <w:szCs w:val="24"/>
        </w:rPr>
        <w:t>Tersa</w:t>
      </w:r>
      <w:proofErr w:type="spellEnd"/>
      <w:r>
        <w:rPr>
          <w:rFonts w:cstheme="majorBidi"/>
          <w:szCs w:val="24"/>
        </w:rPr>
        <w:t>, leading to contaminating drinking water and irrigation water resources.</w:t>
      </w:r>
      <w:r w:rsidRPr="00A40C8A">
        <w:rPr>
          <w:rFonts w:cstheme="majorBidi"/>
          <w:szCs w:val="24"/>
        </w:rPr>
        <w:t xml:space="preserve"> Residents throwing garbage in the water canal, </w:t>
      </w:r>
      <w:r>
        <w:rPr>
          <w:rFonts w:cstheme="majorBidi"/>
          <w:szCs w:val="24"/>
        </w:rPr>
        <w:t>also</w:t>
      </w:r>
      <w:r w:rsidRPr="00A40C8A">
        <w:rPr>
          <w:rFonts w:cstheme="majorBidi"/>
          <w:szCs w:val="24"/>
        </w:rPr>
        <w:t xml:space="preserve">, the failure of the sewage system led to </w:t>
      </w:r>
      <w:r>
        <w:rPr>
          <w:rFonts w:cstheme="majorBidi"/>
          <w:szCs w:val="24"/>
        </w:rPr>
        <w:t xml:space="preserve">the </w:t>
      </w:r>
      <w:r w:rsidRPr="00A40C8A">
        <w:rPr>
          <w:rFonts w:cstheme="majorBidi"/>
          <w:szCs w:val="24"/>
        </w:rPr>
        <w:t>contamination of the water canal and stresse</w:t>
      </w:r>
      <w:r>
        <w:rPr>
          <w:rFonts w:cstheme="majorBidi"/>
          <w:szCs w:val="24"/>
        </w:rPr>
        <w:t>d</w:t>
      </w:r>
      <w:r w:rsidRPr="00A40C8A">
        <w:rPr>
          <w:rFonts w:cstheme="majorBidi"/>
          <w:szCs w:val="24"/>
        </w:rPr>
        <w:t xml:space="preserve"> the available underground water.</w:t>
      </w:r>
      <w:r>
        <w:rPr>
          <w:rFonts w:cstheme="majorBidi"/>
          <w:szCs w:val="24"/>
        </w:rPr>
        <w:t xml:space="preserve"> Complaints of the surveyed households in different locations in </w:t>
      </w:r>
      <w:proofErr w:type="spellStart"/>
      <w:r>
        <w:rPr>
          <w:rFonts w:cstheme="majorBidi"/>
          <w:szCs w:val="24"/>
        </w:rPr>
        <w:t>Tersa</w:t>
      </w:r>
      <w:proofErr w:type="spellEnd"/>
      <w:r>
        <w:rPr>
          <w:sz w:val="23"/>
          <w:szCs w:val="23"/>
        </w:rPr>
        <w:t xml:space="preserve"> included water mixed with sewage, impurities, smelly, abnormal color, and sour taste. Almost all responses confirmed that the water is mixed with sewage and impurities. Even households who rely on underground water pumps face the same problems. Mohamed Abu El-</w:t>
      </w:r>
      <w:proofErr w:type="spellStart"/>
      <w:r>
        <w:rPr>
          <w:sz w:val="23"/>
          <w:szCs w:val="23"/>
        </w:rPr>
        <w:t>Mwaheb</w:t>
      </w:r>
      <w:proofErr w:type="spellEnd"/>
      <w:r>
        <w:rPr>
          <w:sz w:val="23"/>
          <w:szCs w:val="23"/>
        </w:rPr>
        <w:t xml:space="preserve">, a resident, pointed out that most of the residence in </w:t>
      </w:r>
      <w:proofErr w:type="spellStart"/>
      <w:r>
        <w:rPr>
          <w:sz w:val="23"/>
          <w:szCs w:val="23"/>
        </w:rPr>
        <w:t>Tersa</w:t>
      </w:r>
      <w:proofErr w:type="spellEnd"/>
      <w:r>
        <w:rPr>
          <w:sz w:val="23"/>
          <w:szCs w:val="23"/>
        </w:rPr>
        <w:t xml:space="preserve"> suffer from renal failure and hepatic disease due to the polluted water. All these problems increased significantly in 2017 compared to responses about 2007. </w:t>
      </w:r>
    </w:p>
    <w:p w:rsidR="000208C2" w:rsidRDefault="000208C2" w:rsidP="000208C2">
      <w:pPr>
        <w:widowControl w:val="0"/>
        <w:spacing w:line="480" w:lineRule="auto"/>
        <w:jc w:val="both"/>
        <w:rPr>
          <w:rFonts w:cstheme="majorBidi"/>
          <w:szCs w:val="24"/>
        </w:rPr>
      </w:pPr>
      <w:r w:rsidRPr="00A40C8A">
        <w:rPr>
          <w:rFonts w:cstheme="majorBidi"/>
          <w:szCs w:val="24"/>
        </w:rPr>
        <w:t xml:space="preserve">Water and irrigation system is </w:t>
      </w:r>
      <w:r>
        <w:rPr>
          <w:rFonts w:cstheme="majorBidi"/>
          <w:szCs w:val="24"/>
        </w:rPr>
        <w:t>a</w:t>
      </w:r>
      <w:r w:rsidRPr="00A40C8A">
        <w:rPr>
          <w:rFonts w:cstheme="majorBidi"/>
          <w:szCs w:val="24"/>
        </w:rPr>
        <w:t xml:space="preserve"> primary element in the agricultural process. Availability, accessibility</w:t>
      </w:r>
      <w:r>
        <w:rPr>
          <w:rFonts w:cstheme="majorBidi"/>
          <w:szCs w:val="24"/>
        </w:rPr>
        <w:t>,</w:t>
      </w:r>
      <w:r w:rsidRPr="00A40C8A">
        <w:rPr>
          <w:rFonts w:cstheme="majorBidi"/>
          <w:szCs w:val="24"/>
        </w:rPr>
        <w:t xml:space="preserve"> and the quality of the water resource are </w:t>
      </w:r>
      <w:r>
        <w:rPr>
          <w:rFonts w:cstheme="majorBidi"/>
          <w:szCs w:val="24"/>
        </w:rPr>
        <w:t>essential</w:t>
      </w:r>
      <w:r w:rsidRPr="00A40C8A">
        <w:rPr>
          <w:rFonts w:cstheme="majorBidi"/>
          <w:szCs w:val="24"/>
        </w:rPr>
        <w:t xml:space="preserve"> parameters to achieve the targeted crop yield.</w:t>
      </w:r>
      <w:r>
        <w:rPr>
          <w:rFonts w:cstheme="majorBidi"/>
          <w:szCs w:val="24"/>
        </w:rPr>
        <w:t xml:space="preserve"> </w:t>
      </w:r>
      <w:r w:rsidRPr="00A17CE5">
        <w:rPr>
          <w:rFonts w:cstheme="majorBidi"/>
          <w:szCs w:val="24"/>
        </w:rPr>
        <w:t xml:space="preserve">Most of the previous studies investigating causes of urban sprawl indicated that the </w:t>
      </w:r>
      <w:r w:rsidRPr="00A17CE5">
        <w:rPr>
          <w:rFonts w:cstheme="majorBidi"/>
          <w:szCs w:val="24"/>
          <w:lang w:bidi="ar-EG"/>
        </w:rPr>
        <w:t xml:space="preserve">lack of proper sewer </w:t>
      </w:r>
      <w:r w:rsidRPr="00A17CE5">
        <w:rPr>
          <w:rFonts w:cstheme="majorBidi"/>
          <w:szCs w:val="24"/>
        </w:rPr>
        <w:t>system</w:t>
      </w:r>
      <w:r>
        <w:rPr>
          <w:rFonts w:cstheme="majorBidi"/>
          <w:szCs w:val="24"/>
        </w:rPr>
        <w:t>s</w:t>
      </w:r>
      <w:r w:rsidRPr="00A17CE5">
        <w:rPr>
          <w:rFonts w:cstheme="majorBidi"/>
          <w:szCs w:val="24"/>
        </w:rPr>
        <w:t xml:space="preserve"> in the settlements built due to sprawl</w:t>
      </w:r>
      <w:r w:rsidRPr="00791B66">
        <w:rPr>
          <w:rFonts w:cstheme="majorBidi"/>
          <w:szCs w:val="24"/>
        </w:rPr>
        <w:t xml:space="preserve"> is the </w:t>
      </w:r>
      <w:r>
        <w:rPr>
          <w:rFonts w:cstheme="majorBidi"/>
          <w:szCs w:val="24"/>
        </w:rPr>
        <w:t xml:space="preserve">main </w:t>
      </w:r>
      <w:r w:rsidRPr="00791B66">
        <w:rPr>
          <w:rFonts w:cstheme="majorBidi"/>
          <w:szCs w:val="24"/>
        </w:rPr>
        <w:t xml:space="preserve">reason behind </w:t>
      </w:r>
      <w:r w:rsidRPr="00A17CE5">
        <w:rPr>
          <w:rFonts w:cstheme="majorBidi"/>
          <w:szCs w:val="24"/>
        </w:rPr>
        <w:t xml:space="preserve">deteriorating the water quality </w:t>
      </w:r>
      <w:r w:rsidRPr="00A40C8A">
        <w:rPr>
          <w:rFonts w:cstheme="majorBidi"/>
          <w:szCs w:val="24"/>
        </w:rPr>
        <w:fldChar w:fldCharType="begin" w:fldLock="1"/>
      </w:r>
      <w:r w:rsidRPr="00A40C8A">
        <w:rPr>
          <w:rFonts w:cstheme="majorBidi"/>
          <w:szCs w:val="24"/>
        </w:rPr>
        <w:instrText>ADDIN CSL_CITATION { "citationItems" : [ { "id" : "ITEM-1", "itemData" : { "DOI" : "10.1006/jare.2002.1055", "ISBN" : "0140-1963", "ISSN" : "01401963", "abstract" : "The study investigated the effect of urbanization, drought and pollution on the deterioration of water quality in the Tafila Basin in southern Jordan during the year 2000. Six representative springs were chosen, from which 84 water samples were analysed for their chemical and biological characteristics. In addition, 75 samples were analysed for their chemical characteristics during the period 1978-1999. The arid and semi-arid climatic characteristics, high population growth and the lack of sewer systems cause pollution. The infiltration of waste water from septic tanks into springs and groundwater resources is considered the most prominent cause. The primary evaluated parameters are EC, NO3, faecal coliform, total coliform and total count. Their concentration is accelerating, due to the increase of waste water in comparison to fresh water quantity. The fracture system associated with Upper Cretaceous carbonates allows the waste water to recharge the springs very quickly and without any purification. Connecting the scattered buildings with the Tafila Treatment Plant (TTP), built in 1988, will stop or decrease the pollution and allow the springs to refresh themselves. The TTP is under-loaded, and its effluent water can be used for irrigation. \u00a9 2002 Elsevier Science Ltd.", "author" : [ { "dropping-particle" : "", "family" : "Al-Kharabsheh", "given" : "Atef", "non-dropping-particle" : "", "parse-names" : false, "suffix" : "" }, { "dropping-particle" : "", "family" : "Ta'any", "given" : "Rakad", "non-dropping-particle" : "", "parse-names" : false, "suffix" : "" } ], "container-title" : "Journal of Arid Environments", "id" : "ITEM-1", "issue" : "4", "issued" : { "date-parts" : [ [ "2003" ] ] }, "page" : "619-630", "title" : "Influence of urbanization on water quality deterioration during drought periods at South Jordan", "type" : "article-journal", "volume" : "53" }, "uris" : [ "http://www.mendeley.com/documents/?uuid=4c85f5b4-3f2b-48ca-988a-a383025e81d6" ] } ], "mendeley" : { "formattedCitation" : "(Al-Kharabsheh &amp; Ta\u2019any, 2003)", "plainTextFormattedCitation" : "(Al-Kharabsheh &amp; Ta\u2019any, 2003)", "previouslyFormattedCitation" : "(Al-Kharabsheh &amp; Ta\u2019any, 2003)" }, "properties" : {  }, "schema" : "https://github.com/citation-style-language/schema/raw/master/csl-citation.json" }</w:instrText>
      </w:r>
      <w:r w:rsidRPr="00A40C8A">
        <w:rPr>
          <w:rFonts w:cstheme="majorBidi"/>
          <w:szCs w:val="24"/>
        </w:rPr>
        <w:fldChar w:fldCharType="separate"/>
      </w:r>
      <w:r w:rsidRPr="00A40C8A">
        <w:rPr>
          <w:rFonts w:cstheme="majorBidi"/>
          <w:noProof/>
          <w:szCs w:val="24"/>
        </w:rPr>
        <w:t>(Al-Kharabsheh &amp; Ta’any, 2003)</w:t>
      </w:r>
      <w:r w:rsidRPr="00A40C8A">
        <w:rPr>
          <w:rFonts w:cstheme="majorBidi"/>
          <w:szCs w:val="24"/>
        </w:rPr>
        <w:fldChar w:fldCharType="end"/>
      </w:r>
      <w:r>
        <w:rPr>
          <w:rFonts w:cstheme="majorBidi"/>
          <w:szCs w:val="24"/>
        </w:rPr>
        <w:t xml:space="preserve">. </w:t>
      </w:r>
    </w:p>
    <w:p w:rsidR="00E45AEB" w:rsidRDefault="000208C2" w:rsidP="000208C2">
      <w:pPr>
        <w:widowControl w:val="0"/>
        <w:spacing w:line="480" w:lineRule="auto"/>
        <w:jc w:val="both"/>
        <w:rPr>
          <w:rFonts w:cstheme="majorBidi"/>
          <w:szCs w:val="24"/>
        </w:rPr>
      </w:pPr>
      <w:r>
        <w:rPr>
          <w:rFonts w:cstheme="majorBidi"/>
          <w:szCs w:val="24"/>
        </w:rPr>
        <w:t xml:space="preserve">Other behaviors contributed to the degradation of water quality, such as overuse of pesticides and throwing </w:t>
      </w:r>
      <w:r w:rsidRPr="00A40C8A">
        <w:rPr>
          <w:rFonts w:cstheme="majorBidi"/>
          <w:szCs w:val="24"/>
        </w:rPr>
        <w:t>dead animals</w:t>
      </w:r>
      <w:r>
        <w:rPr>
          <w:rFonts w:cstheme="majorBidi"/>
          <w:szCs w:val="24"/>
        </w:rPr>
        <w:t xml:space="preserve"> and garbage in the water canal. Many farmers experienced the blockage of irrigation machinery by garbage while pulling up water from the water canal. As a result of the previously mentioned reasons, farmers</w:t>
      </w:r>
      <w:r w:rsidRPr="00A40C8A">
        <w:rPr>
          <w:rFonts w:cstheme="majorBidi"/>
          <w:szCs w:val="24"/>
        </w:rPr>
        <w:t xml:space="preserve"> </w:t>
      </w:r>
      <w:r>
        <w:rPr>
          <w:rFonts w:cstheme="majorBidi"/>
          <w:szCs w:val="24"/>
        </w:rPr>
        <w:t>had</w:t>
      </w:r>
      <w:r w:rsidRPr="00A40C8A">
        <w:rPr>
          <w:rFonts w:cstheme="majorBidi"/>
          <w:szCs w:val="24"/>
        </w:rPr>
        <w:t xml:space="preserve"> to change the source of irrigation.</w:t>
      </w:r>
      <w:r>
        <w:rPr>
          <w:rFonts w:cstheme="majorBidi"/>
          <w:szCs w:val="24"/>
        </w:rPr>
        <w:t xml:space="preserve"> </w:t>
      </w:r>
      <w:r w:rsidRPr="00A40C8A">
        <w:rPr>
          <w:rFonts w:cstheme="majorBidi"/>
          <w:szCs w:val="24"/>
        </w:rPr>
        <w:t xml:space="preserve">Ten years ago, all farmers used to irrigate their farmlands from </w:t>
      </w:r>
      <w:proofErr w:type="spellStart"/>
      <w:r w:rsidRPr="00A40C8A">
        <w:rPr>
          <w:rFonts w:cstheme="majorBidi"/>
          <w:szCs w:val="24"/>
        </w:rPr>
        <w:t>Tersa</w:t>
      </w:r>
      <w:proofErr w:type="spellEnd"/>
      <w:r w:rsidRPr="00A40C8A">
        <w:rPr>
          <w:rFonts w:cstheme="majorBidi"/>
          <w:szCs w:val="24"/>
        </w:rPr>
        <w:t xml:space="preserve"> Al-</w:t>
      </w:r>
      <w:proofErr w:type="spellStart"/>
      <w:r w:rsidRPr="00A40C8A">
        <w:rPr>
          <w:rFonts w:cstheme="majorBidi"/>
          <w:szCs w:val="24"/>
        </w:rPr>
        <w:t>Omomia</w:t>
      </w:r>
      <w:proofErr w:type="spellEnd"/>
      <w:r w:rsidRPr="00A40C8A">
        <w:rPr>
          <w:rFonts w:cstheme="majorBidi"/>
          <w:szCs w:val="24"/>
        </w:rPr>
        <w:t xml:space="preserve"> water canal and its branches; while currently</w:t>
      </w:r>
      <w:r>
        <w:rPr>
          <w:rFonts w:cstheme="majorBidi"/>
          <w:szCs w:val="24"/>
        </w:rPr>
        <w:t>,</w:t>
      </w:r>
      <w:r w:rsidRPr="00A40C8A">
        <w:rPr>
          <w:rFonts w:cstheme="majorBidi"/>
          <w:szCs w:val="24"/>
        </w:rPr>
        <w:t xml:space="preserve"> all surveyed farmers use</w:t>
      </w:r>
      <w:r>
        <w:rPr>
          <w:rFonts w:cstheme="majorBidi"/>
          <w:szCs w:val="24"/>
        </w:rPr>
        <w:t xml:space="preserve"> underground water</w:t>
      </w:r>
      <w:r w:rsidRPr="00A40C8A">
        <w:rPr>
          <w:rFonts w:cstheme="majorBidi"/>
          <w:szCs w:val="24"/>
        </w:rPr>
        <w:t xml:space="preserve"> pumps to irrigate their lands. Table </w:t>
      </w:r>
      <w:r>
        <w:rPr>
          <w:rFonts w:cstheme="majorBidi"/>
          <w:szCs w:val="24"/>
        </w:rPr>
        <w:t>3</w:t>
      </w:r>
      <w:r w:rsidRPr="00A40C8A">
        <w:rPr>
          <w:rFonts w:cstheme="majorBidi"/>
          <w:szCs w:val="24"/>
        </w:rPr>
        <w:t xml:space="preserve"> presents the analysis results of the collected water samples from the water canal and underground </w:t>
      </w:r>
      <w:r w:rsidRPr="00A40C8A">
        <w:rPr>
          <w:rFonts w:cstheme="majorBidi"/>
          <w:szCs w:val="24"/>
        </w:rPr>
        <w:lastRenderedPageBreak/>
        <w:t>water pumps (average depth: 17</w:t>
      </w:r>
      <w:r>
        <w:rPr>
          <w:rFonts w:cstheme="majorBidi"/>
          <w:szCs w:val="24"/>
        </w:rPr>
        <w:t xml:space="preserve"> </w:t>
      </w:r>
      <w:r w:rsidRPr="00A40C8A">
        <w:rPr>
          <w:rFonts w:cstheme="majorBidi"/>
          <w:szCs w:val="24"/>
        </w:rPr>
        <w:t>m) compared to the F</w:t>
      </w:r>
      <w:r>
        <w:rPr>
          <w:rFonts w:cstheme="majorBidi"/>
          <w:szCs w:val="24"/>
        </w:rPr>
        <w:t xml:space="preserve">ood and </w:t>
      </w:r>
      <w:r w:rsidRPr="00A40C8A">
        <w:rPr>
          <w:rFonts w:cstheme="majorBidi"/>
          <w:szCs w:val="24"/>
        </w:rPr>
        <w:t>A</w:t>
      </w:r>
      <w:r>
        <w:rPr>
          <w:rFonts w:cstheme="majorBidi"/>
          <w:szCs w:val="24"/>
        </w:rPr>
        <w:t xml:space="preserve">griculture </w:t>
      </w:r>
      <w:r w:rsidRPr="00A40C8A">
        <w:rPr>
          <w:rFonts w:cstheme="majorBidi"/>
          <w:szCs w:val="24"/>
        </w:rPr>
        <w:t>O</w:t>
      </w:r>
      <w:r>
        <w:rPr>
          <w:rFonts w:cstheme="majorBidi"/>
          <w:szCs w:val="24"/>
        </w:rPr>
        <w:t>rganization (FAO)</w:t>
      </w:r>
      <w:r w:rsidRPr="00A40C8A">
        <w:rPr>
          <w:rFonts w:cstheme="majorBidi"/>
          <w:szCs w:val="24"/>
        </w:rPr>
        <w:t xml:space="preserve"> irrigation water quality guidelines and the Egyptian law 48/82 for protecting the Nile Riv</w:t>
      </w:r>
      <w:r>
        <w:rPr>
          <w:rFonts w:cstheme="majorBidi"/>
          <w:szCs w:val="24"/>
        </w:rPr>
        <w:t>er.</w:t>
      </w:r>
    </w:p>
    <w:p w:rsidR="000208C2" w:rsidRPr="00266F82" w:rsidRDefault="000208C2" w:rsidP="000208C2">
      <w:pPr>
        <w:widowControl w:val="0"/>
        <w:spacing w:line="480" w:lineRule="auto"/>
        <w:jc w:val="both"/>
        <w:rPr>
          <w:rFonts w:cstheme="majorBidi"/>
          <w:szCs w:val="24"/>
        </w:rPr>
      </w:pPr>
      <w:r>
        <w:t xml:space="preserve">Plants </w:t>
      </w:r>
      <w:r w:rsidRPr="008B44EB">
        <w:rPr>
          <w:rFonts w:cstheme="majorBidi"/>
          <w:szCs w:val="24"/>
        </w:rPr>
        <w:t xml:space="preserve">need essential elements </w:t>
      </w:r>
      <w:r>
        <w:rPr>
          <w:rFonts w:cstheme="majorBidi"/>
          <w:szCs w:val="24"/>
        </w:rPr>
        <w:t>to support</w:t>
      </w:r>
      <w:r w:rsidRPr="008B44EB">
        <w:rPr>
          <w:rFonts w:cstheme="majorBidi"/>
          <w:szCs w:val="24"/>
        </w:rPr>
        <w:t xml:space="preserve"> </w:t>
      </w:r>
      <w:r>
        <w:rPr>
          <w:rFonts w:cstheme="majorBidi"/>
          <w:szCs w:val="24"/>
        </w:rPr>
        <w:t>healthy</w:t>
      </w:r>
      <w:r w:rsidRPr="008B44EB">
        <w:rPr>
          <w:rFonts w:cstheme="majorBidi"/>
          <w:szCs w:val="24"/>
        </w:rPr>
        <w:t xml:space="preserve"> growth and other different vital processes such as photosynthetic process and osmotic adjustments; however</w:t>
      </w:r>
      <w:r>
        <w:rPr>
          <w:rFonts w:cstheme="majorBidi"/>
          <w:szCs w:val="24"/>
        </w:rPr>
        <w:t>,</w:t>
      </w:r>
      <w:r w:rsidRPr="008B44EB">
        <w:rPr>
          <w:rFonts w:cstheme="majorBidi"/>
          <w:szCs w:val="24"/>
        </w:rPr>
        <w:t xml:space="preserve"> </w:t>
      </w:r>
      <w:r>
        <w:rPr>
          <w:rFonts w:cstheme="majorBidi"/>
          <w:szCs w:val="24"/>
        </w:rPr>
        <w:t xml:space="preserve">the </w:t>
      </w:r>
      <w:r w:rsidRPr="008B44EB">
        <w:rPr>
          <w:rFonts w:cstheme="majorBidi"/>
          <w:szCs w:val="24"/>
        </w:rPr>
        <w:t>presence of these elements in higher concentration levels le</w:t>
      </w:r>
      <w:r>
        <w:rPr>
          <w:rFonts w:cstheme="majorBidi"/>
          <w:szCs w:val="24"/>
        </w:rPr>
        <w:t>a</w:t>
      </w:r>
      <w:r w:rsidRPr="008B44EB">
        <w:rPr>
          <w:rFonts w:cstheme="majorBidi"/>
          <w:szCs w:val="24"/>
        </w:rPr>
        <w:t>d</w:t>
      </w:r>
      <w:r>
        <w:rPr>
          <w:rFonts w:cstheme="majorBidi"/>
          <w:szCs w:val="24"/>
        </w:rPr>
        <w:t>s</w:t>
      </w:r>
      <w:r w:rsidRPr="008B44EB">
        <w:rPr>
          <w:rFonts w:cstheme="majorBidi"/>
          <w:szCs w:val="24"/>
        </w:rPr>
        <w:t xml:space="preserve"> to growth disturbance, toxicity and affects the crop yield. </w:t>
      </w:r>
      <w:r w:rsidRPr="00266F82">
        <w:rPr>
          <w:rFonts w:cstheme="majorBidi"/>
          <w:szCs w:val="24"/>
        </w:rPr>
        <w:t>Higher levels of sulfates, ammonia, chemical oxygen demand (COD), biological oxygen demand (BOD), and bacteriological strains are a clear indication of water contamination from the sewage system.</w:t>
      </w:r>
    </w:p>
    <w:p w:rsidR="000208C2" w:rsidRDefault="000208C2" w:rsidP="000208C2">
      <w:pPr>
        <w:pStyle w:val="ListParagraph"/>
        <w:widowControl w:val="0"/>
        <w:numPr>
          <w:ilvl w:val="0"/>
          <w:numId w:val="2"/>
        </w:numPr>
        <w:spacing w:line="480" w:lineRule="auto"/>
        <w:ind w:left="180" w:hanging="180"/>
        <w:jc w:val="both"/>
        <w:rPr>
          <w:rFonts w:cstheme="majorBidi"/>
          <w:szCs w:val="24"/>
        </w:rPr>
      </w:pPr>
      <w:r>
        <w:rPr>
          <w:rFonts w:cstheme="majorBidi"/>
          <w:szCs w:val="24"/>
        </w:rPr>
        <w:t xml:space="preserve">All water samples have a high concentration of total dissolved solids (TDS) exceeding the Egyptian law 48/82; also electric conductivity (EC) of all samples shows slightly </w:t>
      </w:r>
      <w:proofErr w:type="gramStart"/>
      <w:r>
        <w:rPr>
          <w:rFonts w:cstheme="majorBidi"/>
          <w:szCs w:val="24"/>
        </w:rPr>
        <w:t>to</w:t>
      </w:r>
      <w:proofErr w:type="gramEnd"/>
      <w:r>
        <w:rPr>
          <w:rFonts w:cstheme="majorBidi"/>
          <w:szCs w:val="24"/>
        </w:rPr>
        <w:t xml:space="preserve"> moderate use restriction according to FAO guidelines. These results indicate a slightly high salinity level that may consequently affect the soil salinity. Accumulation of salts in the plant roots leads to a reduction of the crop yield; the salinity problem can be solved through leaching below the root depth</w:t>
      </w:r>
    </w:p>
    <w:p w:rsidR="000208C2" w:rsidRDefault="000208C2" w:rsidP="000208C2">
      <w:pPr>
        <w:pStyle w:val="ListParagraph"/>
        <w:widowControl w:val="0"/>
        <w:numPr>
          <w:ilvl w:val="0"/>
          <w:numId w:val="2"/>
        </w:numPr>
        <w:spacing w:line="480" w:lineRule="auto"/>
        <w:ind w:left="180" w:hanging="180"/>
        <w:jc w:val="both"/>
        <w:rPr>
          <w:rFonts w:cstheme="majorBidi"/>
          <w:szCs w:val="24"/>
        </w:rPr>
      </w:pPr>
      <w:r>
        <w:rPr>
          <w:rFonts w:cstheme="majorBidi"/>
          <w:szCs w:val="24"/>
        </w:rPr>
        <w:t>Sulfate concentrations exceed the Egyptian law limit in all water samples. The high concentration of sulfates affects the soil salinity, decreases the plant and toxic to cattle</w:t>
      </w:r>
    </w:p>
    <w:p w:rsidR="000208C2" w:rsidRPr="00C323F3" w:rsidRDefault="000208C2" w:rsidP="000208C2">
      <w:pPr>
        <w:pStyle w:val="ListParagraph"/>
        <w:widowControl w:val="0"/>
        <w:numPr>
          <w:ilvl w:val="0"/>
          <w:numId w:val="2"/>
        </w:numPr>
        <w:spacing w:line="480" w:lineRule="auto"/>
        <w:ind w:left="180" w:hanging="180"/>
        <w:jc w:val="both"/>
        <w:rPr>
          <w:rFonts w:cstheme="majorBidi"/>
          <w:szCs w:val="24"/>
        </w:rPr>
      </w:pPr>
      <w:r>
        <w:rPr>
          <w:rFonts w:cstheme="majorBidi"/>
          <w:szCs w:val="24"/>
        </w:rPr>
        <w:t>All water samples have a slightly high concentration of chloride (Cl</w:t>
      </w:r>
      <w:r w:rsidRPr="005613D8">
        <w:rPr>
          <w:rFonts w:cstheme="majorBidi"/>
          <w:szCs w:val="24"/>
          <w:vertAlign w:val="superscript"/>
        </w:rPr>
        <w:t>-</w:t>
      </w:r>
      <w:r>
        <w:rPr>
          <w:rFonts w:cstheme="majorBidi"/>
          <w:szCs w:val="24"/>
        </w:rPr>
        <w:t>), which lies in the moderate usage restriction section according to the FAO guideline. H</w:t>
      </w:r>
      <w:r w:rsidRPr="00C323F3">
        <w:rPr>
          <w:rFonts w:cstheme="majorBidi"/>
          <w:szCs w:val="24"/>
        </w:rPr>
        <w:t>igh concentrations of chloride lead to chloride toxicity. Chloride moves through the transpiration stream and then accumulated in the crop leaves. If chloride exceeds the tolerance limit of the crop, it causes injuries such as crop burns, dryness of leaf tissue and leads to yield loss.</w:t>
      </w:r>
    </w:p>
    <w:p w:rsidR="000208C2" w:rsidRPr="002C23B3" w:rsidRDefault="000208C2" w:rsidP="000208C2">
      <w:pPr>
        <w:pStyle w:val="ListParagraph"/>
        <w:numPr>
          <w:ilvl w:val="0"/>
          <w:numId w:val="1"/>
        </w:numPr>
        <w:spacing w:line="480" w:lineRule="auto"/>
        <w:ind w:left="180" w:hanging="180"/>
        <w:jc w:val="both"/>
        <w:rPr>
          <w:rFonts w:cstheme="majorBidi"/>
          <w:szCs w:val="24"/>
        </w:rPr>
      </w:pPr>
      <w:r>
        <w:rPr>
          <w:rFonts w:cstheme="majorBidi"/>
          <w:szCs w:val="24"/>
        </w:rPr>
        <w:t xml:space="preserve">The concentration of magnesium exceeds the limits of the FAO guideline in all water samples except pump 1. </w:t>
      </w:r>
      <w:r w:rsidRPr="002C23B3">
        <w:rPr>
          <w:rFonts w:cstheme="majorBidi"/>
          <w:szCs w:val="24"/>
        </w:rPr>
        <w:t>High concentrations of magnesium in water affect the soil infiltration rate. Magnesium cations act slightly like calcium; whereas magnesium is a</w:t>
      </w:r>
      <w:r>
        <w:rPr>
          <w:rFonts w:cstheme="majorBidi"/>
          <w:szCs w:val="24"/>
        </w:rPr>
        <w:t>bsorbed</w:t>
      </w:r>
      <w:r w:rsidRPr="002C23B3">
        <w:rPr>
          <w:rFonts w:cstheme="majorBidi"/>
          <w:szCs w:val="24"/>
        </w:rPr>
        <w:t xml:space="preserve"> by the soil with a </w:t>
      </w:r>
      <w:r w:rsidRPr="002C23B3">
        <w:rPr>
          <w:rFonts w:cstheme="majorBidi"/>
          <w:szCs w:val="24"/>
        </w:rPr>
        <w:lastRenderedPageBreak/>
        <w:t>higher degree than sodium but slightly less than calcium. Accordingly, sodium adsorption rate (SAR) may be damageable in water with Ca/Mg ratio</w:t>
      </w:r>
      <w:r>
        <w:rPr>
          <w:rFonts w:cstheme="majorBidi"/>
          <w:szCs w:val="24"/>
        </w:rPr>
        <w:t xml:space="preserve"> of</w:t>
      </w:r>
      <w:r w:rsidRPr="002C23B3">
        <w:rPr>
          <w:rFonts w:cstheme="majorBidi"/>
          <w:szCs w:val="24"/>
        </w:rPr>
        <w:t xml:space="preserve"> less than 1 (magnesium dominated water) </w:t>
      </w:r>
      <w:r w:rsidRPr="002C23B3">
        <w:rPr>
          <w:rFonts w:cstheme="majorBidi"/>
          <w:szCs w:val="24"/>
        </w:rPr>
        <w:fldChar w:fldCharType="begin" w:fldLock="1"/>
      </w:r>
      <w:r w:rsidRPr="002C23B3">
        <w:rPr>
          <w:rFonts w:cstheme="majorBidi"/>
          <w:szCs w:val="24"/>
        </w:rPr>
        <w:instrText>ADDIN CSL_CITATION { "citationItems" : [ { "id" : "ITEM-1", "itemData" : { "DOI" : "10.1111/j.1365-2389.1979.tb01007.x", "ISSN" : "13652389", "abstract" : "Na-Mg and Na-Ca exchange isotherms were determined at electrolyte concentrations of 500, 50, 5 and 1 meq per litre for illite, vermiculite and montmorillonite and for three soils containing illite and montmorillonite. This enabled comparisons to be made of clay swelling, dispersion and soil hydraulic conductivity changes between the Na-Mg and Na-Ca systems at known SAR, ESP and electrolyte concentration. Na-Mg montmoriUonite and a montmorillonitic soil behaved identically to the Na-Ca systems at the same ESP and electrolyte concentration: there was no specific effect. At the same SAR, the higher ESP in the Na-Mg system caused greater changes than in the Na-Ca systems. The Na-Mg vermiculite, illite, illitic soil and mixed illite-montmorillonitic soil showed greater changes than the Na-Ca systems at the same ESP, and there was a specific effect. At the same SAR, the higher ESP in all the Na-Mg systems apart from vermiculite increased the differences, but for vermiculite with a lower ESP, the differences were reduced. The lack of a specific effect for montmorillonite is probably related to the demixing of cations with the divalent ions concentrated on the non-swelling (internal) surfaces of the crystals.", "author" : [ { "dropping-particle" : "", "family" : "RAHMAN", "given" : "W. A.", "non-dropping-particle" : "", "parse-names" : false, "suffix" : "" }, { "dropping-particle" : "", "family" : "ROWELL", "given" : "D. L.", "non-dropping-particle" : "", "parse-names" : false, "suffix" : "" } ], "container-title" : "Journal of Soil Science", "id" : "ITEM-1", "issue" : "3", "issued" : { "date-parts" : [ [ "1979" ] ] }, "page" : "535-546", "title" : "the Influence of Magnesium in Saline and Sodic Soils: a Specific Effect or a Problem of Cation Exchange?", "type" : "article-journal", "volume" : "30" }, "uris" : [ "http://www.mendeley.com/documents/?uuid=0cddf7dc-2b75-4ab3-a6a3-846572cfa4a9" ] } ], "mendeley" : { "formattedCitation" : "(RAHMAN &amp; ROWELL, 1979)", "manualFormatting" : "(Rahman &amp; Rowell, 1979)", "plainTextFormattedCitation" : "(RAHMAN &amp; ROWELL, 1979)", "previouslyFormattedCitation" : "(RAHMAN &amp; ROWELL, 1979)" }, "properties" : {  }, "schema" : "https://github.com/citation-style-language/schema/raw/master/csl-citation.json" }</w:instrText>
      </w:r>
      <w:r w:rsidRPr="002C23B3">
        <w:rPr>
          <w:rFonts w:cstheme="majorBidi"/>
          <w:szCs w:val="24"/>
        </w:rPr>
        <w:fldChar w:fldCharType="separate"/>
      </w:r>
      <w:r w:rsidRPr="002C23B3">
        <w:rPr>
          <w:rFonts w:cstheme="majorBidi"/>
          <w:noProof/>
          <w:szCs w:val="24"/>
        </w:rPr>
        <w:t>(Rahman &amp; Rowell, 1979)</w:t>
      </w:r>
      <w:r w:rsidRPr="002C23B3">
        <w:rPr>
          <w:rFonts w:cstheme="majorBidi"/>
          <w:szCs w:val="24"/>
        </w:rPr>
        <w:fldChar w:fldCharType="end"/>
      </w:r>
      <w:r w:rsidRPr="002C23B3">
        <w:rPr>
          <w:rFonts w:cstheme="majorBidi"/>
          <w:szCs w:val="24"/>
        </w:rPr>
        <w:t>.</w:t>
      </w:r>
    </w:p>
    <w:p w:rsidR="000208C2" w:rsidRPr="0059774E" w:rsidRDefault="000208C2" w:rsidP="000208C2">
      <w:pPr>
        <w:pStyle w:val="ListParagraph"/>
        <w:numPr>
          <w:ilvl w:val="0"/>
          <w:numId w:val="1"/>
        </w:numPr>
        <w:spacing w:line="480" w:lineRule="auto"/>
        <w:ind w:left="180" w:hanging="180"/>
        <w:jc w:val="both"/>
        <w:rPr>
          <w:rFonts w:cstheme="majorBidi"/>
          <w:szCs w:val="24"/>
        </w:rPr>
      </w:pPr>
      <w:r>
        <w:rPr>
          <w:rFonts w:cstheme="majorBidi"/>
          <w:szCs w:val="24"/>
        </w:rPr>
        <w:t>All water samples contain manganese concentration (</w:t>
      </w:r>
      <w:proofErr w:type="spellStart"/>
      <w:r>
        <w:rPr>
          <w:rFonts w:cstheme="majorBidi"/>
          <w:szCs w:val="24"/>
        </w:rPr>
        <w:t>Mn</w:t>
      </w:r>
      <w:proofErr w:type="spellEnd"/>
      <w:r>
        <w:rPr>
          <w:rFonts w:cstheme="majorBidi"/>
          <w:szCs w:val="24"/>
        </w:rPr>
        <w:t xml:space="preserve">) exceeds both: FAO guidelines and Egyptian law 48/82, which </w:t>
      </w:r>
      <w:r w:rsidRPr="00D45A61">
        <w:rPr>
          <w:rFonts w:cstheme="majorBidi"/>
          <w:szCs w:val="24"/>
        </w:rPr>
        <w:t>increases</w:t>
      </w:r>
      <w:r>
        <w:rPr>
          <w:rFonts w:cstheme="majorBidi"/>
          <w:szCs w:val="24"/>
        </w:rPr>
        <w:t xml:space="preserve"> the toxicity level of water and makes it unsuitable for long-term irrigation. Accumulation of heavy metals is hard to be removed. </w:t>
      </w:r>
      <w:r w:rsidRPr="0059774E">
        <w:rPr>
          <w:rFonts w:cstheme="majorBidi"/>
          <w:szCs w:val="24"/>
        </w:rPr>
        <w:t xml:space="preserve">It leads to damage </w:t>
      </w:r>
      <w:r>
        <w:rPr>
          <w:rFonts w:cstheme="majorBidi"/>
          <w:szCs w:val="24"/>
        </w:rPr>
        <w:t>to</w:t>
      </w:r>
      <w:r w:rsidRPr="0059774E">
        <w:rPr>
          <w:rFonts w:cstheme="majorBidi"/>
          <w:szCs w:val="24"/>
        </w:rPr>
        <w:t xml:space="preserve"> vegetation tissue and the</w:t>
      </w:r>
      <w:r>
        <w:rPr>
          <w:rFonts w:cstheme="majorBidi"/>
          <w:szCs w:val="24"/>
        </w:rPr>
        <w:t>se, in turn, become</w:t>
      </w:r>
      <w:r w:rsidRPr="0059774E">
        <w:rPr>
          <w:rFonts w:cstheme="majorBidi"/>
          <w:szCs w:val="24"/>
        </w:rPr>
        <w:t xml:space="preserve"> severely harmful to human</w:t>
      </w:r>
      <w:r>
        <w:rPr>
          <w:rFonts w:cstheme="majorBidi"/>
          <w:szCs w:val="24"/>
        </w:rPr>
        <w:t>s</w:t>
      </w:r>
      <w:r w:rsidRPr="0059774E">
        <w:rPr>
          <w:rFonts w:cstheme="majorBidi"/>
          <w:szCs w:val="24"/>
        </w:rPr>
        <w:t xml:space="preserve"> and animals who fe</w:t>
      </w:r>
      <w:r>
        <w:rPr>
          <w:rFonts w:cstheme="majorBidi"/>
          <w:szCs w:val="24"/>
        </w:rPr>
        <w:t>e</w:t>
      </w:r>
      <w:r w:rsidRPr="0059774E">
        <w:rPr>
          <w:rFonts w:cstheme="majorBidi"/>
          <w:szCs w:val="24"/>
        </w:rPr>
        <w:t>d on these crops.</w:t>
      </w:r>
    </w:p>
    <w:p w:rsidR="000208C2" w:rsidRPr="00C323F3" w:rsidRDefault="000208C2" w:rsidP="000208C2">
      <w:pPr>
        <w:pStyle w:val="ListParagraph"/>
        <w:numPr>
          <w:ilvl w:val="0"/>
          <w:numId w:val="1"/>
        </w:numPr>
        <w:spacing w:line="480" w:lineRule="auto"/>
        <w:ind w:left="180" w:hanging="180"/>
        <w:jc w:val="both"/>
        <w:rPr>
          <w:rFonts w:cstheme="majorBidi"/>
          <w:szCs w:val="24"/>
        </w:rPr>
      </w:pPr>
      <w:r>
        <w:rPr>
          <w:rFonts w:cstheme="majorBidi"/>
          <w:szCs w:val="24"/>
        </w:rPr>
        <w:t xml:space="preserve">The concentration of ammonia ions </w:t>
      </w:r>
      <w:r w:rsidRPr="0027364E">
        <w:rPr>
          <w:rFonts w:cstheme="majorBidi"/>
          <w:szCs w:val="24"/>
        </w:rPr>
        <w:t>(NH</w:t>
      </w:r>
      <w:r w:rsidRPr="0027364E">
        <w:rPr>
          <w:rFonts w:cstheme="majorBidi"/>
          <w:szCs w:val="24"/>
          <w:vertAlign w:val="subscript"/>
        </w:rPr>
        <w:t>3</w:t>
      </w:r>
      <w:r>
        <w:rPr>
          <w:rFonts w:cstheme="majorBidi"/>
          <w:szCs w:val="24"/>
        </w:rPr>
        <w:t>-</w:t>
      </w:r>
      <w:r w:rsidRPr="0027364E">
        <w:rPr>
          <w:rFonts w:cstheme="majorBidi"/>
          <w:szCs w:val="24"/>
        </w:rPr>
        <w:t>)</w:t>
      </w:r>
      <w:r>
        <w:rPr>
          <w:rFonts w:cstheme="majorBidi"/>
          <w:szCs w:val="24"/>
        </w:rPr>
        <w:t xml:space="preserve"> in the water stream is noticeably very high, exceeding both: the FAO guidelines and the Egyptian law 48/82; ammonia concentration of the three underground water exceeds the Egyptian law limits. High concentrations of ammonia are a clear indication of water contamination with sewage wastewater. Whereas nitrate (NO</w:t>
      </w:r>
      <w:r>
        <w:rPr>
          <w:rFonts w:cstheme="majorBidi"/>
          <w:szCs w:val="24"/>
          <w:vertAlign w:val="subscript"/>
        </w:rPr>
        <w:t>3</w:t>
      </w:r>
      <w:r w:rsidRPr="00F2620D">
        <w:rPr>
          <w:rFonts w:cstheme="majorBidi"/>
          <w:szCs w:val="24"/>
          <w:vertAlign w:val="superscript"/>
        </w:rPr>
        <w:t>-</w:t>
      </w:r>
      <w:r>
        <w:rPr>
          <w:rFonts w:cstheme="majorBidi"/>
          <w:szCs w:val="24"/>
        </w:rPr>
        <w:t xml:space="preserve">) concentration lies in the slight to moderate restriction use range of the FAO guideline, and all samples exceed the Egyptian law limits. Both ammonia and nitrates contribute to the total nitrogen concentration. </w:t>
      </w:r>
      <w:r w:rsidRPr="00C323F3">
        <w:rPr>
          <w:rFonts w:cstheme="majorBidi"/>
          <w:szCs w:val="24"/>
        </w:rPr>
        <w:t>Nitrogen is a naturally needed nutrient for stimulating vegetation growth; however</w:t>
      </w:r>
      <w:r>
        <w:rPr>
          <w:rFonts w:cstheme="majorBidi"/>
          <w:szCs w:val="24"/>
        </w:rPr>
        <w:t>,</w:t>
      </w:r>
      <w:r w:rsidRPr="00C323F3">
        <w:rPr>
          <w:rFonts w:cstheme="majorBidi"/>
          <w:szCs w:val="24"/>
        </w:rPr>
        <w:t xml:space="preserve"> high concentrations of nitrogen in water will act like excess use of fertilizers. Excess of nitrogen will lead to overstimulation growth, poor quality crops</w:t>
      </w:r>
      <w:r>
        <w:rPr>
          <w:rFonts w:cstheme="majorBidi"/>
          <w:szCs w:val="24"/>
        </w:rPr>
        <w:t>,</w:t>
      </w:r>
      <w:r w:rsidRPr="00C323F3">
        <w:rPr>
          <w:rFonts w:cstheme="majorBidi"/>
          <w:szCs w:val="24"/>
        </w:rPr>
        <w:t xml:space="preserve"> and delayed maturity.</w:t>
      </w:r>
    </w:p>
    <w:p w:rsidR="000208C2" w:rsidRPr="00266F82" w:rsidRDefault="000208C2" w:rsidP="000208C2">
      <w:pPr>
        <w:pStyle w:val="ListParagraph"/>
        <w:numPr>
          <w:ilvl w:val="0"/>
          <w:numId w:val="1"/>
        </w:numPr>
        <w:tabs>
          <w:tab w:val="left" w:pos="1350"/>
        </w:tabs>
        <w:spacing w:line="480" w:lineRule="auto"/>
        <w:ind w:left="180" w:hanging="180"/>
        <w:jc w:val="both"/>
        <w:rPr>
          <w:rFonts w:cstheme="majorBidi"/>
          <w:szCs w:val="24"/>
        </w:rPr>
      </w:pPr>
      <w:r w:rsidRPr="00D50350">
        <w:rPr>
          <w:rFonts w:cstheme="majorBidi"/>
          <w:szCs w:val="24"/>
        </w:rPr>
        <w:t>Naturally</w:t>
      </w:r>
      <w:r>
        <w:rPr>
          <w:rFonts w:cstheme="majorBidi"/>
          <w:szCs w:val="24"/>
        </w:rPr>
        <w:t>,</w:t>
      </w:r>
      <w:r w:rsidRPr="00D50350">
        <w:rPr>
          <w:rFonts w:cstheme="majorBidi"/>
          <w:szCs w:val="24"/>
        </w:rPr>
        <w:t xml:space="preserve"> COD, BOD, Coliform bacteria, Salmonella</w:t>
      </w:r>
      <w:r>
        <w:rPr>
          <w:rFonts w:cstheme="majorBidi"/>
          <w:szCs w:val="24"/>
        </w:rPr>
        <w:t>,</w:t>
      </w:r>
      <w:r w:rsidRPr="00D50350">
        <w:rPr>
          <w:rFonts w:cstheme="majorBidi"/>
          <w:szCs w:val="24"/>
        </w:rPr>
        <w:t xml:space="preserve"> and </w:t>
      </w:r>
      <w:proofErr w:type="spellStart"/>
      <w:r>
        <w:rPr>
          <w:rFonts w:cstheme="majorBidi"/>
          <w:szCs w:val="24"/>
        </w:rPr>
        <w:t>S</w:t>
      </w:r>
      <w:r w:rsidRPr="00D50350">
        <w:rPr>
          <w:rFonts w:cstheme="majorBidi"/>
          <w:szCs w:val="24"/>
        </w:rPr>
        <w:t>h</w:t>
      </w:r>
      <w:r>
        <w:rPr>
          <w:rFonts w:cstheme="majorBidi"/>
          <w:szCs w:val="24"/>
        </w:rPr>
        <w:t>i</w:t>
      </w:r>
      <w:r w:rsidRPr="00D50350">
        <w:rPr>
          <w:rFonts w:cstheme="majorBidi"/>
          <w:szCs w:val="24"/>
        </w:rPr>
        <w:t>g</w:t>
      </w:r>
      <w:r>
        <w:rPr>
          <w:rFonts w:cstheme="majorBidi"/>
          <w:szCs w:val="24"/>
        </w:rPr>
        <w:t>e</w:t>
      </w:r>
      <w:r w:rsidRPr="00D50350">
        <w:rPr>
          <w:rFonts w:cstheme="majorBidi"/>
          <w:szCs w:val="24"/>
        </w:rPr>
        <w:t>lla</w:t>
      </w:r>
      <w:proofErr w:type="spellEnd"/>
      <w:r w:rsidRPr="00D50350">
        <w:rPr>
          <w:rFonts w:cstheme="majorBidi"/>
          <w:szCs w:val="24"/>
        </w:rPr>
        <w:t xml:space="preserve"> bacteria are not detected in water used for irrigation. The highly detected </w:t>
      </w:r>
      <w:r>
        <w:rPr>
          <w:rFonts w:cstheme="majorBidi"/>
          <w:szCs w:val="24"/>
        </w:rPr>
        <w:t xml:space="preserve">level of </w:t>
      </w:r>
      <w:r w:rsidRPr="00D50350">
        <w:rPr>
          <w:rFonts w:cstheme="majorBidi"/>
          <w:szCs w:val="24"/>
        </w:rPr>
        <w:t xml:space="preserve">COD and bacterial forms </w:t>
      </w:r>
      <w:r>
        <w:rPr>
          <w:rFonts w:cstheme="majorBidi"/>
          <w:szCs w:val="24"/>
        </w:rPr>
        <w:t xml:space="preserve">in the canal </w:t>
      </w:r>
      <w:r w:rsidRPr="00D50350">
        <w:rPr>
          <w:rFonts w:cstheme="majorBidi"/>
          <w:szCs w:val="24"/>
        </w:rPr>
        <w:t xml:space="preserve">is another indication </w:t>
      </w:r>
      <w:r>
        <w:rPr>
          <w:rFonts w:cstheme="majorBidi"/>
          <w:szCs w:val="24"/>
        </w:rPr>
        <w:t>of</w:t>
      </w:r>
      <w:r w:rsidRPr="00D50350">
        <w:rPr>
          <w:rFonts w:cstheme="majorBidi"/>
          <w:szCs w:val="24"/>
        </w:rPr>
        <w:t xml:space="preserve"> the contamination of water with sewage</w:t>
      </w:r>
      <w:r>
        <w:rPr>
          <w:rFonts w:cstheme="majorBidi"/>
          <w:szCs w:val="24"/>
        </w:rPr>
        <w:t>,</w:t>
      </w:r>
      <w:r w:rsidRPr="00D50350">
        <w:rPr>
          <w:rFonts w:cstheme="majorBidi"/>
          <w:szCs w:val="24"/>
        </w:rPr>
        <w:t xml:space="preserve"> which makes the water source is unsuitable for irrigation. Due to this contamination, the water canal of </w:t>
      </w:r>
      <w:proofErr w:type="spellStart"/>
      <w:r w:rsidRPr="00D50350">
        <w:rPr>
          <w:rFonts w:cstheme="majorBidi"/>
          <w:szCs w:val="24"/>
        </w:rPr>
        <w:t>Tersa</w:t>
      </w:r>
      <w:proofErr w:type="spellEnd"/>
      <w:r w:rsidRPr="00D50350">
        <w:rPr>
          <w:rFonts w:cstheme="majorBidi"/>
          <w:szCs w:val="24"/>
        </w:rPr>
        <w:t xml:space="preserve"> goes under the category wastewater.</w:t>
      </w:r>
      <w:r>
        <w:rPr>
          <w:rFonts w:cstheme="majorBidi"/>
          <w:szCs w:val="24"/>
        </w:rPr>
        <w:t xml:space="preserve"> According to the World Health Organization (WHO) and the Egyptian regulation; the maximum concentration for Fecal Coliform in water for agricultural uses is 1000 </w:t>
      </w:r>
      <w:proofErr w:type="spellStart"/>
      <w:r>
        <w:rPr>
          <w:rFonts w:cstheme="majorBidi"/>
          <w:szCs w:val="24"/>
        </w:rPr>
        <w:lastRenderedPageBreak/>
        <w:t>cfu</w:t>
      </w:r>
      <w:proofErr w:type="spellEnd"/>
      <w:r>
        <w:rPr>
          <w:rFonts w:cstheme="majorBidi"/>
          <w:szCs w:val="24"/>
        </w:rPr>
        <w:t xml:space="preserve">/100 ml. The bacteriological analysis of the water stream sample shows high risk if being used, not only for the cultivated crops but also for the workers and farmers exposed to this water. </w:t>
      </w:r>
      <w:r w:rsidRPr="00C323F3">
        <w:rPr>
          <w:rFonts w:cstheme="majorBidi"/>
          <w:szCs w:val="24"/>
        </w:rPr>
        <w:t>In this case,</w:t>
      </w:r>
      <w:r>
        <w:rPr>
          <w:rFonts w:cstheme="majorBidi"/>
          <w:szCs w:val="24"/>
        </w:rPr>
        <w:t xml:space="preserve"> the water </w:t>
      </w:r>
      <w:r w:rsidRPr="00C323F3">
        <w:rPr>
          <w:rFonts w:cstheme="majorBidi"/>
          <w:szCs w:val="24"/>
        </w:rPr>
        <w:t xml:space="preserve">should undergo treatment levels to comply with the Egyptian code (ECP 501/2015) before reusing water in irrigation. The Egyptian code </w:t>
      </w:r>
      <w:r>
        <w:rPr>
          <w:rFonts w:cstheme="majorBidi"/>
          <w:szCs w:val="24"/>
        </w:rPr>
        <w:t>indicate</w:t>
      </w:r>
      <w:r w:rsidRPr="00C323F3">
        <w:rPr>
          <w:rFonts w:cstheme="majorBidi"/>
          <w:szCs w:val="24"/>
        </w:rPr>
        <w:t xml:space="preserve">s </w:t>
      </w:r>
      <w:r>
        <w:rPr>
          <w:rFonts w:cstheme="majorBidi"/>
          <w:szCs w:val="24"/>
        </w:rPr>
        <w:t>four</w:t>
      </w:r>
      <w:r w:rsidRPr="00C323F3">
        <w:rPr>
          <w:rFonts w:cstheme="majorBidi"/>
          <w:szCs w:val="24"/>
        </w:rPr>
        <w:t xml:space="preserve"> level</w:t>
      </w:r>
      <w:r>
        <w:rPr>
          <w:rFonts w:cstheme="majorBidi"/>
          <w:szCs w:val="24"/>
        </w:rPr>
        <w:t>s</w:t>
      </w:r>
      <w:r w:rsidRPr="00C323F3">
        <w:rPr>
          <w:rFonts w:cstheme="majorBidi"/>
          <w:szCs w:val="24"/>
        </w:rPr>
        <w:t xml:space="preserve"> of treatment </w:t>
      </w:r>
      <w:r>
        <w:rPr>
          <w:rFonts w:cstheme="majorBidi"/>
          <w:szCs w:val="24"/>
        </w:rPr>
        <w:t xml:space="preserve">with different efficiencies to reach the minimum accepted physical, chemical, and biological characteristics of water. The code also </w:t>
      </w:r>
      <w:r w:rsidRPr="00C323F3">
        <w:rPr>
          <w:rFonts w:cstheme="majorBidi"/>
          <w:szCs w:val="24"/>
        </w:rPr>
        <w:t xml:space="preserve">determines the </w:t>
      </w:r>
      <w:r>
        <w:rPr>
          <w:rFonts w:cstheme="majorBidi"/>
          <w:szCs w:val="24"/>
        </w:rPr>
        <w:t>proper</w:t>
      </w:r>
      <w:r w:rsidRPr="00C323F3">
        <w:rPr>
          <w:rFonts w:cstheme="majorBidi"/>
          <w:szCs w:val="24"/>
        </w:rPr>
        <w:t xml:space="preserve"> uses for treated wastewater according to the treatment level</w:t>
      </w:r>
      <w:r>
        <w:rPr>
          <w:rFonts w:cstheme="majorBidi"/>
          <w:szCs w:val="24"/>
        </w:rPr>
        <w:t>. The treatment levels mentioned in the code are A, B, C and D, where the treatment A-level is the highest efficient involving the treatment of raw wastewater in the treatment station besides implementing additional treatment operations in the agricultural site while D-level</w:t>
      </w:r>
      <w:r>
        <w:rPr>
          <w:rFonts w:cstheme="majorBidi"/>
          <w:szCs w:val="24"/>
          <w:lang w:bidi="ar-EG"/>
        </w:rPr>
        <w:t xml:space="preserve"> is limited to the primary treatment processes including strainers, sand removal tanks, and oil removal tanks.</w:t>
      </w:r>
    </w:p>
    <w:p w:rsidR="000208C2" w:rsidRDefault="000208C2" w:rsidP="000208C2">
      <w:pPr>
        <w:spacing w:line="480" w:lineRule="auto"/>
        <w:jc w:val="both"/>
        <w:rPr>
          <w:rFonts w:cstheme="majorBidi"/>
          <w:szCs w:val="24"/>
        </w:rPr>
      </w:pPr>
      <w:r>
        <w:rPr>
          <w:rFonts w:cstheme="majorBidi"/>
          <w:szCs w:val="24"/>
        </w:rPr>
        <w:t xml:space="preserve">The code prohibits using untreated municipal wastewater in any agricultural purposes. Moreover, it is prohibited to reuse treated municipal wastewater –regardless of the level of treatment- in cultivating raw eaten vegetables or export crops, it is prohibited to use D- level treated municipal wastewater in the cultivation of any vegetable crops, fruit crops, field crops or medicinal plant crops. Additionally, it is prohibited to use B, C, and D- level treated municipal wastewater in irrigating green surfaces of educational institutes, public and private parks. </w:t>
      </w:r>
    </w:p>
    <w:p w:rsidR="000208C2" w:rsidRPr="005C6E24" w:rsidRDefault="000208C2" w:rsidP="000208C2">
      <w:pPr>
        <w:pStyle w:val="Heading2"/>
        <w:spacing w:line="480" w:lineRule="auto"/>
        <w:jc w:val="both"/>
        <w:rPr>
          <w:szCs w:val="24"/>
        </w:rPr>
      </w:pPr>
      <w:r>
        <w:rPr>
          <w:szCs w:val="24"/>
        </w:rPr>
        <w:t xml:space="preserve">Cultivated </w:t>
      </w:r>
      <w:r w:rsidRPr="005C6E24">
        <w:rPr>
          <w:szCs w:val="24"/>
        </w:rPr>
        <w:t>land and land ownership</w:t>
      </w:r>
    </w:p>
    <w:p w:rsidR="000208C2" w:rsidRDefault="000208C2" w:rsidP="009A220E">
      <w:pPr>
        <w:spacing w:line="480" w:lineRule="auto"/>
        <w:jc w:val="both"/>
        <w:rPr>
          <w:rFonts w:cstheme="majorBidi"/>
          <w:szCs w:val="24"/>
          <w:lang w:bidi="ar-EG"/>
        </w:rPr>
      </w:pPr>
      <w:r>
        <w:rPr>
          <w:rFonts w:cstheme="majorBidi"/>
          <w:szCs w:val="24"/>
        </w:rPr>
        <w:t xml:space="preserve">Based on the GIS and remote sensing images in 2018, the estimate of agricultural land loss in </w:t>
      </w:r>
      <w:proofErr w:type="spellStart"/>
      <w:r>
        <w:rPr>
          <w:rFonts w:cstheme="majorBidi"/>
          <w:szCs w:val="24"/>
        </w:rPr>
        <w:t>Tersa</w:t>
      </w:r>
      <w:proofErr w:type="spellEnd"/>
      <w:r>
        <w:rPr>
          <w:rFonts w:cstheme="majorBidi"/>
          <w:szCs w:val="24"/>
        </w:rPr>
        <w:t xml:space="preserve"> under urban sprawl between 2007 and 2017 </w:t>
      </w:r>
      <w:r w:rsidRPr="00BB2F5D">
        <w:rPr>
          <w:rFonts w:cstheme="majorBidi"/>
          <w:szCs w:val="24"/>
        </w:rPr>
        <w:t>is 19.43</w:t>
      </w:r>
      <w:r>
        <w:rPr>
          <w:rFonts w:cstheme="majorBidi"/>
          <w:szCs w:val="24"/>
        </w:rPr>
        <w:t xml:space="preserve"> </w:t>
      </w:r>
      <w:r w:rsidRPr="002C613F">
        <w:rPr>
          <w:rFonts w:cstheme="majorBidi"/>
          <w:szCs w:val="24"/>
        </w:rPr>
        <w:t>percent</w:t>
      </w:r>
      <w:r w:rsidRPr="005A7260">
        <w:rPr>
          <w:rFonts w:cstheme="majorBidi"/>
          <w:szCs w:val="24"/>
        </w:rPr>
        <w:t>.</w:t>
      </w:r>
      <w:r w:rsidRPr="002C613F">
        <w:rPr>
          <w:rFonts w:cstheme="majorBidi"/>
          <w:szCs w:val="24"/>
        </w:rPr>
        <w:t xml:space="preserve"> The</w:t>
      </w:r>
      <w:r>
        <w:rPr>
          <w:rFonts w:cstheme="majorBidi"/>
          <w:szCs w:val="24"/>
        </w:rPr>
        <w:t xml:space="preserve"> expansion over peripheral agrarian lands decreased their spatial extent and fragmented the land leading to reduced average patch sizes (Fig. 1</w:t>
      </w:r>
      <w:r w:rsidR="009A220E">
        <w:rPr>
          <w:rFonts w:cstheme="majorBidi"/>
          <w:szCs w:val="24"/>
        </w:rPr>
        <w:t>2</w:t>
      </w:r>
      <w:r>
        <w:rPr>
          <w:rFonts w:cstheme="majorBidi"/>
          <w:szCs w:val="24"/>
        </w:rPr>
        <w:t>). Nineteen farmers</w:t>
      </w:r>
      <w:r w:rsidRPr="00FE6FEB">
        <w:rPr>
          <w:rFonts w:cstheme="majorBidi"/>
          <w:szCs w:val="24"/>
        </w:rPr>
        <w:t xml:space="preserve"> of the </w:t>
      </w:r>
      <w:r>
        <w:rPr>
          <w:rFonts w:cstheme="majorBidi"/>
          <w:szCs w:val="24"/>
        </w:rPr>
        <w:t xml:space="preserve">thirty </w:t>
      </w:r>
      <w:r w:rsidRPr="00FE6FEB">
        <w:rPr>
          <w:rFonts w:cstheme="majorBidi"/>
          <w:szCs w:val="24"/>
        </w:rPr>
        <w:t xml:space="preserve">surveyed farmers </w:t>
      </w:r>
      <w:r>
        <w:rPr>
          <w:rFonts w:cstheme="majorBidi"/>
          <w:szCs w:val="24"/>
        </w:rPr>
        <w:t xml:space="preserve">currently </w:t>
      </w:r>
      <w:r w:rsidRPr="00FE6FEB">
        <w:rPr>
          <w:rFonts w:cstheme="majorBidi"/>
          <w:szCs w:val="24"/>
        </w:rPr>
        <w:t>cultivate smaller area than the area</w:t>
      </w:r>
      <w:r>
        <w:rPr>
          <w:rFonts w:cstheme="majorBidi"/>
          <w:szCs w:val="24"/>
        </w:rPr>
        <w:t xml:space="preserve"> they</w:t>
      </w:r>
      <w:r w:rsidRPr="00FE6FEB">
        <w:rPr>
          <w:rFonts w:cstheme="majorBidi"/>
          <w:szCs w:val="24"/>
        </w:rPr>
        <w:t xml:space="preserve"> used to cultivate </w:t>
      </w:r>
      <w:r>
        <w:rPr>
          <w:rFonts w:cstheme="majorBidi"/>
          <w:szCs w:val="24"/>
        </w:rPr>
        <w:t>ten</w:t>
      </w:r>
      <w:r w:rsidRPr="00FE6FEB">
        <w:rPr>
          <w:rFonts w:cstheme="majorBidi"/>
          <w:szCs w:val="24"/>
        </w:rPr>
        <w:t xml:space="preserve"> years ago (Table </w:t>
      </w:r>
      <w:r>
        <w:rPr>
          <w:rFonts w:cstheme="majorBidi"/>
          <w:szCs w:val="24"/>
        </w:rPr>
        <w:t>4</w:t>
      </w:r>
      <w:r w:rsidRPr="00FE6FEB">
        <w:rPr>
          <w:rFonts w:cstheme="majorBidi"/>
          <w:szCs w:val="24"/>
        </w:rPr>
        <w:t xml:space="preserve">). </w:t>
      </w:r>
      <w:r>
        <w:rPr>
          <w:rFonts w:cstheme="majorBidi"/>
          <w:szCs w:val="24"/>
        </w:rPr>
        <w:t xml:space="preserve">Eleven lessees cultivate smaller </w:t>
      </w:r>
      <w:r>
        <w:rPr>
          <w:rFonts w:cstheme="majorBidi"/>
          <w:szCs w:val="24"/>
        </w:rPr>
        <w:lastRenderedPageBreak/>
        <w:t xml:space="preserve">area mainly because their landowners sold part of the agricultural land for urban uses, or the rising </w:t>
      </w:r>
      <w:r>
        <w:rPr>
          <w:rFonts w:cstheme="majorBidi"/>
          <w:szCs w:val="24"/>
          <w:lang w:bidi="ar-EG"/>
        </w:rPr>
        <w:t>renting costs significantly.</w:t>
      </w:r>
    </w:p>
    <w:p w:rsidR="000208C2" w:rsidRDefault="000208C2" w:rsidP="000208C2">
      <w:pPr>
        <w:pStyle w:val="Heading2"/>
        <w:spacing w:line="480" w:lineRule="auto"/>
        <w:jc w:val="both"/>
      </w:pPr>
      <w:r>
        <w:t>Laborers</w:t>
      </w:r>
    </w:p>
    <w:p w:rsidR="000208C2" w:rsidRDefault="000208C2" w:rsidP="009A220E">
      <w:pPr>
        <w:spacing w:line="480" w:lineRule="auto"/>
        <w:jc w:val="both"/>
        <w:rPr>
          <w:rFonts w:cstheme="majorBidi"/>
          <w:szCs w:val="24"/>
        </w:rPr>
      </w:pPr>
      <w:r>
        <w:t>The Demand for farming workers varies with the agricultural seasons. Workloads and working hours are the highest during planting and harvesting seasons. However, urban sprawl over the agricultural lands reduced the need for farm workers and pushed many workers to leave the farming activity. Mo</w:t>
      </w:r>
      <w:r>
        <w:rPr>
          <w:rFonts w:cstheme="majorBidi"/>
          <w:szCs w:val="24"/>
        </w:rPr>
        <w:t>st of the surveyed farmers currently cultivate their farmlands by themselves and their families. About 21 farmers (70 percent) stated that they do not need more labor force with them due to the small farmland area while the remaining nine mentioned that they need more labor force (Fig. 1</w:t>
      </w:r>
      <w:r w:rsidR="009A220E">
        <w:rPr>
          <w:rFonts w:cstheme="majorBidi"/>
          <w:szCs w:val="24"/>
        </w:rPr>
        <w:t>3</w:t>
      </w:r>
      <w:r>
        <w:rPr>
          <w:rFonts w:cstheme="majorBidi"/>
          <w:szCs w:val="24"/>
        </w:rPr>
        <w:t xml:space="preserve">), yet, they do not find farming workers easily as most of them abandon agricultural practices for other jobs mainly related to construction work. A landowner indicated that “Agricultural workers leave farming activities and go for construction works, and this scarcity of labor resulted in raising the wages of the available worker.” He added that: “workers were very flexible ten years ago; they used to work in the farmland in return to any amount of money for the full day.” The average farming workers’ wage in 2007 was EGP/day 30-35 from dawn to dusk (about 12 working hours). Considering the rise of living costs besides the condition of farming workers opting out of farming practices, the wage of labors who still working in the agricultural activities in </w:t>
      </w:r>
      <w:proofErr w:type="spellStart"/>
      <w:r>
        <w:rPr>
          <w:rFonts w:cstheme="majorBidi"/>
          <w:szCs w:val="24"/>
        </w:rPr>
        <w:t>Tersa</w:t>
      </w:r>
      <w:proofErr w:type="spellEnd"/>
      <w:r>
        <w:rPr>
          <w:rFonts w:cstheme="majorBidi"/>
          <w:szCs w:val="24"/>
        </w:rPr>
        <w:t xml:space="preserve"> reaches EGP/day 100 from 8:00 to 13:00 only (6 working hours). </w:t>
      </w:r>
    </w:p>
    <w:p w:rsidR="000208C2" w:rsidRPr="00E62C73" w:rsidRDefault="000208C2" w:rsidP="000208C2">
      <w:pPr>
        <w:pStyle w:val="Heading2"/>
        <w:spacing w:line="480" w:lineRule="auto"/>
        <w:jc w:val="both"/>
        <w:rPr>
          <w:szCs w:val="24"/>
        </w:rPr>
      </w:pPr>
      <w:r w:rsidRPr="00E62C73">
        <w:rPr>
          <w:szCs w:val="24"/>
        </w:rPr>
        <w:t>Agricultural cooperati</w:t>
      </w:r>
      <w:r>
        <w:rPr>
          <w:szCs w:val="24"/>
        </w:rPr>
        <w:t>ve</w:t>
      </w:r>
      <w:r w:rsidRPr="00E62C73">
        <w:rPr>
          <w:szCs w:val="24"/>
        </w:rPr>
        <w:t xml:space="preserve"> organization</w:t>
      </w:r>
    </w:p>
    <w:p w:rsidR="000208C2" w:rsidRPr="007F350B" w:rsidRDefault="000208C2" w:rsidP="00D40A12">
      <w:pPr>
        <w:spacing w:line="480" w:lineRule="auto"/>
        <w:jc w:val="both"/>
        <w:rPr>
          <w:rFonts w:cstheme="majorBidi"/>
          <w:szCs w:val="24"/>
          <w:lang w:bidi="ar-EG"/>
        </w:rPr>
      </w:pPr>
      <w:r>
        <w:rPr>
          <w:rFonts w:cstheme="majorBidi"/>
          <w:szCs w:val="24"/>
          <w:lang w:bidi="ar-EG"/>
        </w:rPr>
        <w:t xml:space="preserve">The agricultural cooperative organization plays a vital role in empowering and supporting farmers by supplying them with essential inputs for agricultural production. The cooperatives also provide a wide range of services that sustain the farming activity, including improved market accessibility, technologies, and required information. Notable reduction of the total agricultural area and the </w:t>
      </w:r>
      <w:r>
        <w:rPr>
          <w:rFonts w:cstheme="majorBidi"/>
          <w:szCs w:val="24"/>
          <w:lang w:bidi="ar-EG"/>
        </w:rPr>
        <w:lastRenderedPageBreak/>
        <w:t xml:space="preserve">increased sprawling rate for urbanization led to marginalizing the role of agricultural cooperative in </w:t>
      </w:r>
      <w:proofErr w:type="spellStart"/>
      <w:r>
        <w:rPr>
          <w:rFonts w:cstheme="majorBidi"/>
          <w:szCs w:val="24"/>
          <w:lang w:bidi="ar-EG"/>
        </w:rPr>
        <w:t>Tersa</w:t>
      </w:r>
      <w:proofErr w:type="spellEnd"/>
      <w:r>
        <w:rPr>
          <w:rFonts w:cstheme="majorBidi"/>
          <w:szCs w:val="24"/>
          <w:lang w:bidi="ar-EG"/>
        </w:rPr>
        <w:t xml:space="preserve">. </w:t>
      </w:r>
      <w:r w:rsidR="004B3409">
        <w:rPr>
          <w:rFonts w:cstheme="majorBidi"/>
          <w:szCs w:val="24"/>
          <w:lang w:bidi="ar-EG"/>
        </w:rPr>
        <w:t xml:space="preserve">The amount of the subsidies </w:t>
      </w:r>
      <w:r w:rsidR="00D40A12">
        <w:rPr>
          <w:rFonts w:cstheme="majorBidi"/>
          <w:szCs w:val="24"/>
          <w:lang w:bidi="ar-EG"/>
        </w:rPr>
        <w:t xml:space="preserve">provided to farmers is defined based on the area of their agricultural land; however, these subsidies were noticeably reduced in 2017 in comparison to the amount provided for the same cultivated area in 2007. </w:t>
      </w:r>
      <w:r>
        <w:rPr>
          <w:rFonts w:cstheme="majorBidi"/>
          <w:szCs w:val="24"/>
        </w:rPr>
        <w:t>Regarding providing subsidized fertilizers;</w:t>
      </w:r>
      <w:r w:rsidRPr="00A07083">
        <w:rPr>
          <w:rFonts w:cstheme="majorBidi"/>
          <w:szCs w:val="24"/>
        </w:rPr>
        <w:t xml:space="preserve"> the agricultural cooperative</w:t>
      </w:r>
      <w:r>
        <w:rPr>
          <w:rFonts w:cstheme="majorBidi"/>
          <w:szCs w:val="24"/>
        </w:rPr>
        <w:t xml:space="preserve"> currently</w:t>
      </w:r>
      <w:r w:rsidRPr="00A07083">
        <w:rPr>
          <w:rFonts w:cstheme="majorBidi"/>
          <w:szCs w:val="24"/>
        </w:rPr>
        <w:t xml:space="preserve"> does</w:t>
      </w:r>
      <w:r>
        <w:rPr>
          <w:rFonts w:cstheme="majorBidi"/>
          <w:szCs w:val="24"/>
        </w:rPr>
        <w:t xml:space="preserve"> not</w:t>
      </w:r>
      <w:r w:rsidRPr="00A07083">
        <w:rPr>
          <w:rFonts w:cstheme="majorBidi"/>
          <w:szCs w:val="24"/>
        </w:rPr>
        <w:t xml:space="preserve"> </w:t>
      </w:r>
      <w:r>
        <w:rPr>
          <w:rFonts w:cstheme="majorBidi"/>
          <w:szCs w:val="24"/>
        </w:rPr>
        <w:t>cover the share of</w:t>
      </w:r>
      <w:r w:rsidRPr="00A07083">
        <w:rPr>
          <w:rFonts w:cstheme="majorBidi"/>
          <w:szCs w:val="24"/>
        </w:rPr>
        <w:t xml:space="preserve"> land lessees</w:t>
      </w:r>
      <w:r>
        <w:rPr>
          <w:rFonts w:cstheme="majorBidi"/>
          <w:szCs w:val="24"/>
        </w:rPr>
        <w:t xml:space="preserve"> compared to the situation in 2007, where subsidized inputs were provided to both</w:t>
      </w:r>
      <w:r w:rsidRPr="00A07083">
        <w:rPr>
          <w:rFonts w:cstheme="majorBidi"/>
          <w:szCs w:val="24"/>
        </w:rPr>
        <w:t xml:space="preserve"> landowners and lessees.</w:t>
      </w:r>
      <w:r>
        <w:rPr>
          <w:rFonts w:cstheme="majorBidi"/>
          <w:szCs w:val="24"/>
        </w:rPr>
        <w:t xml:space="preserve"> Additionally</w:t>
      </w:r>
      <w:r w:rsidRPr="00A07083">
        <w:rPr>
          <w:rFonts w:cstheme="majorBidi"/>
          <w:szCs w:val="24"/>
        </w:rPr>
        <w:t xml:space="preserve">, the </w:t>
      </w:r>
      <w:r>
        <w:rPr>
          <w:rFonts w:cstheme="majorBidi"/>
          <w:szCs w:val="24"/>
        </w:rPr>
        <w:t>subsidies</w:t>
      </w:r>
      <w:r w:rsidRPr="00A07083">
        <w:rPr>
          <w:rFonts w:cstheme="majorBidi"/>
          <w:szCs w:val="24"/>
        </w:rPr>
        <w:t xml:space="preserve"> </w:t>
      </w:r>
      <w:r>
        <w:rPr>
          <w:rFonts w:cstheme="majorBidi"/>
          <w:szCs w:val="24"/>
        </w:rPr>
        <w:t>share of</w:t>
      </w:r>
      <w:r w:rsidRPr="00A07083">
        <w:rPr>
          <w:rFonts w:cstheme="majorBidi"/>
          <w:szCs w:val="24"/>
        </w:rPr>
        <w:t xml:space="preserve"> landowners is reduced </w:t>
      </w:r>
      <w:r>
        <w:rPr>
          <w:rFonts w:cstheme="majorBidi"/>
          <w:szCs w:val="24"/>
        </w:rPr>
        <w:t>compared to</w:t>
      </w:r>
      <w:r w:rsidRPr="00A07083">
        <w:rPr>
          <w:rFonts w:cstheme="majorBidi"/>
          <w:szCs w:val="24"/>
        </w:rPr>
        <w:t xml:space="preserve"> the amount they used to receive in 2007. </w:t>
      </w:r>
      <w:r w:rsidRPr="00A07083">
        <w:rPr>
          <w:rFonts w:cstheme="majorBidi"/>
          <w:szCs w:val="24"/>
          <w:lang w:bidi="ar-EG"/>
        </w:rPr>
        <w:t>Eight out of twelve (58 percent) landowners reported that the amount they receive is insufficient; five of the</w:t>
      </w:r>
      <w:r>
        <w:rPr>
          <w:rFonts w:cstheme="majorBidi"/>
          <w:szCs w:val="24"/>
          <w:lang w:bidi="ar-EG"/>
        </w:rPr>
        <w:t>m</w:t>
      </w:r>
      <w:r w:rsidRPr="00A07083">
        <w:rPr>
          <w:rFonts w:cstheme="majorBidi"/>
          <w:szCs w:val="24"/>
          <w:lang w:bidi="ar-EG"/>
        </w:rPr>
        <w:t xml:space="preserve"> currently cultivate smaller area compared to the area they used to cultivate in 2007</w:t>
      </w:r>
      <w:r>
        <w:rPr>
          <w:rFonts w:cstheme="majorBidi"/>
          <w:szCs w:val="24"/>
          <w:lang w:bidi="ar-EG"/>
        </w:rPr>
        <w:t xml:space="preserve">, and they still need to buy extra amounts of </w:t>
      </w:r>
      <w:r w:rsidRPr="00266F82">
        <w:rPr>
          <w:rFonts w:cstheme="majorBidi"/>
          <w:szCs w:val="24"/>
          <w:lang w:bidi="ar-EG"/>
        </w:rPr>
        <w:t xml:space="preserve">fertilizers due to the soil degradation </w:t>
      </w:r>
      <w:r w:rsidRPr="00A07083">
        <w:rPr>
          <w:rFonts w:cstheme="majorBidi"/>
          <w:szCs w:val="24"/>
          <w:lang w:bidi="ar-EG"/>
        </w:rPr>
        <w:t>(</w:t>
      </w:r>
      <w:r>
        <w:rPr>
          <w:rFonts w:cstheme="majorBidi"/>
          <w:szCs w:val="24"/>
          <w:lang w:bidi="ar-EG"/>
        </w:rPr>
        <w:t>F</w:t>
      </w:r>
      <w:r w:rsidRPr="00A07083">
        <w:rPr>
          <w:rFonts w:cstheme="majorBidi"/>
          <w:szCs w:val="24"/>
          <w:lang w:bidi="ar-EG"/>
        </w:rPr>
        <w:t xml:space="preserve">ig. </w:t>
      </w:r>
      <w:r>
        <w:rPr>
          <w:rFonts w:cstheme="majorBidi"/>
          <w:szCs w:val="24"/>
          <w:lang w:bidi="ar-EG"/>
        </w:rPr>
        <w:t>1</w:t>
      </w:r>
      <w:r w:rsidR="009A220E">
        <w:rPr>
          <w:rFonts w:cstheme="majorBidi"/>
          <w:szCs w:val="24"/>
          <w:lang w:bidi="ar-EG"/>
        </w:rPr>
        <w:t>4</w:t>
      </w:r>
      <w:r w:rsidRPr="00A07083">
        <w:rPr>
          <w:rFonts w:cstheme="majorBidi"/>
          <w:szCs w:val="24"/>
          <w:lang w:bidi="ar-EG"/>
        </w:rPr>
        <w:t>).</w:t>
      </w:r>
    </w:p>
    <w:p w:rsidR="000208C2" w:rsidRPr="00092E4A" w:rsidRDefault="000208C2" w:rsidP="009A220E">
      <w:pPr>
        <w:spacing w:line="480" w:lineRule="auto"/>
        <w:jc w:val="both"/>
        <w:rPr>
          <w:rFonts w:cstheme="majorBidi"/>
          <w:szCs w:val="24"/>
          <w:lang w:bidi="ar-EG"/>
        </w:rPr>
      </w:pPr>
      <w:r>
        <w:rPr>
          <w:rFonts w:cstheme="majorBidi"/>
          <w:szCs w:val="24"/>
          <w:lang w:bidi="ar-EG"/>
        </w:rPr>
        <w:t xml:space="preserve">Changes in irrigation water quality have significantly affected the fertility of the soil. As a result, many farmers had to change fertilizer type through conversion into more effective chemical fertilizer instead of depending on livestock dung only. Others had to increase the quantity of fertilizers compared to the amount they used to consume for their land ten years ago, keeping in consideration that all of them cultivate the same or smaller area than before.  </w:t>
      </w:r>
      <w:r w:rsidRPr="00266F82">
        <w:rPr>
          <w:rFonts w:cstheme="majorBidi"/>
          <w:szCs w:val="24"/>
          <w:lang w:bidi="ar-EG"/>
        </w:rPr>
        <w:t>Fig</w:t>
      </w:r>
      <w:r>
        <w:rPr>
          <w:rFonts w:cstheme="majorBidi"/>
          <w:szCs w:val="24"/>
          <w:lang w:bidi="ar-EG"/>
        </w:rPr>
        <w:t>.</w:t>
      </w:r>
      <w:r w:rsidRPr="00266F82">
        <w:rPr>
          <w:rFonts w:cstheme="majorBidi"/>
          <w:szCs w:val="24"/>
          <w:lang w:bidi="ar-EG"/>
        </w:rPr>
        <w:t xml:space="preserve"> 1</w:t>
      </w:r>
      <w:r w:rsidR="009A220E">
        <w:rPr>
          <w:rFonts w:cstheme="majorBidi"/>
          <w:szCs w:val="24"/>
          <w:lang w:bidi="ar-EG"/>
        </w:rPr>
        <w:t>5</w:t>
      </w:r>
      <w:r>
        <w:rPr>
          <w:rFonts w:cstheme="majorBidi"/>
          <w:szCs w:val="24"/>
          <w:lang w:bidi="ar-EG"/>
        </w:rPr>
        <w:t xml:space="preserve"> shows that all farmers are using chemical fertilizers such as nitrates and urea and 19 of the 30 farmers combine these chemical fertilizers with livestock dung. </w:t>
      </w:r>
    </w:p>
    <w:p w:rsidR="000208C2" w:rsidRDefault="000208C2" w:rsidP="000208C2">
      <w:pPr>
        <w:spacing w:line="480" w:lineRule="auto"/>
        <w:jc w:val="both"/>
        <w:rPr>
          <w:rFonts w:cstheme="majorBidi"/>
          <w:szCs w:val="24"/>
        </w:rPr>
      </w:pPr>
      <w:r>
        <w:rPr>
          <w:rFonts w:cstheme="majorBidi"/>
          <w:szCs w:val="24"/>
        </w:rPr>
        <w:t xml:space="preserve">Besides, the agricultural cooperative used to </w:t>
      </w:r>
      <w:r>
        <w:rPr>
          <w:rFonts w:cstheme="majorBidi"/>
          <w:szCs w:val="24"/>
          <w:lang w:bidi="ar-EG"/>
        </w:rPr>
        <w:t xml:space="preserve">provide the farmers with the required machinery free of charges. The machinery included irrigation machines, plows, and tractors. Currently, all the surveyed farmers </w:t>
      </w:r>
      <w:r>
        <w:rPr>
          <w:rFonts w:cstheme="majorBidi"/>
          <w:szCs w:val="24"/>
        </w:rPr>
        <w:t xml:space="preserve">rent the needed automated machinery. Since the renting fees include the fuel needed for the machine, increased fuel prices affected the renting fees of machinery. </w:t>
      </w:r>
    </w:p>
    <w:p w:rsidR="000208C2" w:rsidRDefault="000208C2" w:rsidP="000208C2">
      <w:pPr>
        <w:spacing w:line="480" w:lineRule="auto"/>
        <w:jc w:val="both"/>
        <w:rPr>
          <w:rFonts w:cstheme="majorBidi"/>
          <w:szCs w:val="24"/>
          <w:lang w:bidi="ar-EG"/>
        </w:rPr>
      </w:pPr>
      <w:r>
        <w:rPr>
          <w:rFonts w:cstheme="majorBidi"/>
          <w:szCs w:val="24"/>
          <w:lang w:bidi="ar-EG"/>
        </w:rPr>
        <w:lastRenderedPageBreak/>
        <w:t xml:space="preserve">The surveyed farmers complained about the weakness of control and follow up on behalf of the agricultural cooperative association and the governmental authorities. Many landowners maintain the use of their land ownership documents to receive their share of the fertilizers, seed, or pesticides, and then they sell it in the black market even after they have sold their land or have constructed over it. </w:t>
      </w:r>
    </w:p>
    <w:p w:rsidR="000208C2" w:rsidRDefault="000208C2" w:rsidP="000208C2">
      <w:pPr>
        <w:pStyle w:val="Heading2"/>
        <w:spacing w:line="480" w:lineRule="auto"/>
        <w:jc w:val="both"/>
        <w:rPr>
          <w:szCs w:val="24"/>
        </w:rPr>
      </w:pPr>
      <w:r>
        <w:rPr>
          <w:szCs w:val="24"/>
        </w:rPr>
        <w:t>Crop type</w:t>
      </w:r>
    </w:p>
    <w:p w:rsidR="000208C2" w:rsidRDefault="000208C2" w:rsidP="000208C2">
      <w:pPr>
        <w:spacing w:line="480" w:lineRule="auto"/>
        <w:jc w:val="both"/>
        <w:rPr>
          <w:rFonts w:cstheme="majorBidi"/>
          <w:szCs w:val="24"/>
          <w:lang w:bidi="ar-EG"/>
        </w:rPr>
      </w:pPr>
      <w:r>
        <w:rPr>
          <w:rFonts w:cstheme="majorBidi"/>
          <w:szCs w:val="24"/>
          <w:lang w:bidi="ar-EG"/>
        </w:rPr>
        <w:t>Based on the in-depth interviews conducted with local governmental authorities and quantitative surveys; the</w:t>
      </w:r>
      <w:r w:rsidRPr="006F2EFF">
        <w:rPr>
          <w:rFonts w:cstheme="majorBidi"/>
          <w:szCs w:val="24"/>
          <w:lang w:bidi="ar-EG"/>
        </w:rPr>
        <w:t xml:space="preserve"> agricultural land in </w:t>
      </w:r>
      <w:proofErr w:type="spellStart"/>
      <w:r w:rsidRPr="006F2EFF">
        <w:rPr>
          <w:rFonts w:cstheme="majorBidi"/>
          <w:szCs w:val="24"/>
          <w:lang w:bidi="ar-EG"/>
        </w:rPr>
        <w:t>Tersa</w:t>
      </w:r>
      <w:proofErr w:type="spellEnd"/>
      <w:r w:rsidRPr="006F2EFF">
        <w:rPr>
          <w:rFonts w:cstheme="majorBidi"/>
          <w:szCs w:val="24"/>
          <w:lang w:bidi="ar-EG"/>
        </w:rPr>
        <w:t xml:space="preserve"> used to have </w:t>
      </w:r>
      <w:r>
        <w:rPr>
          <w:rFonts w:cstheme="majorBidi"/>
          <w:szCs w:val="24"/>
          <w:lang w:bidi="ar-EG"/>
        </w:rPr>
        <w:t xml:space="preserve">a </w:t>
      </w:r>
      <w:r w:rsidRPr="006F2EFF">
        <w:rPr>
          <w:rFonts w:cstheme="majorBidi"/>
          <w:szCs w:val="24"/>
          <w:lang w:bidi="ar-EG"/>
        </w:rPr>
        <w:t>good quality of fertile soil suitable for cultivating many types of crops. Ten years ago, farmers used to cultivate different kinds of vegetables such as tomato, onions, cabbages, eggplant, zucchini, etc., fruit crops such as grapes, and mango and field crops such as wheat and maize. Farmers used to provide food and livestock</w:t>
      </w:r>
      <w:r>
        <w:rPr>
          <w:rFonts w:cstheme="majorBidi"/>
          <w:szCs w:val="24"/>
          <w:lang w:bidi="ar-EG"/>
        </w:rPr>
        <w:t xml:space="preserve"> </w:t>
      </w:r>
      <w:r w:rsidRPr="006F2EFF">
        <w:rPr>
          <w:rFonts w:cstheme="majorBidi"/>
          <w:szCs w:val="24"/>
          <w:lang w:bidi="ar-EG"/>
        </w:rPr>
        <w:t>produ</w:t>
      </w:r>
      <w:r>
        <w:rPr>
          <w:rFonts w:cstheme="majorBidi"/>
          <w:szCs w:val="24"/>
          <w:lang w:bidi="ar-EG"/>
        </w:rPr>
        <w:t xml:space="preserve">ction to their local area. Deterioration of </w:t>
      </w:r>
      <w:r w:rsidRPr="006F2EFF">
        <w:rPr>
          <w:rFonts w:cstheme="majorBidi"/>
          <w:szCs w:val="24"/>
          <w:lang w:bidi="ar-EG"/>
        </w:rPr>
        <w:t xml:space="preserve">water </w:t>
      </w:r>
      <w:r>
        <w:rPr>
          <w:rFonts w:cstheme="majorBidi"/>
          <w:szCs w:val="24"/>
          <w:lang w:bidi="ar-EG"/>
        </w:rPr>
        <w:t>quality</w:t>
      </w:r>
      <w:r w:rsidR="0058435B">
        <w:rPr>
          <w:rFonts w:cstheme="majorBidi"/>
          <w:szCs w:val="24"/>
          <w:lang w:bidi="ar-EG"/>
        </w:rPr>
        <w:t>, reduced soil fertility</w:t>
      </w:r>
      <w:r w:rsidRPr="006F2EFF">
        <w:rPr>
          <w:rFonts w:cstheme="majorBidi"/>
          <w:szCs w:val="24"/>
          <w:lang w:bidi="ar-EG"/>
        </w:rPr>
        <w:t xml:space="preserve"> and the presence of residents in the surrounding neighborhood of the agricultural lands led to</w:t>
      </w:r>
      <w:r>
        <w:rPr>
          <w:rFonts w:cstheme="majorBidi"/>
          <w:szCs w:val="24"/>
          <w:lang w:bidi="ar-EG"/>
        </w:rPr>
        <w:t xml:space="preserve"> a</w:t>
      </w:r>
      <w:r w:rsidRPr="006F2EFF">
        <w:rPr>
          <w:rFonts w:cstheme="majorBidi"/>
          <w:szCs w:val="24"/>
          <w:lang w:bidi="ar-EG"/>
        </w:rPr>
        <w:t xml:space="preserve"> total shift in the agricultural products in </w:t>
      </w:r>
      <w:proofErr w:type="spellStart"/>
      <w:r w:rsidRPr="006F2EFF">
        <w:rPr>
          <w:rFonts w:cstheme="majorBidi"/>
          <w:szCs w:val="24"/>
          <w:lang w:bidi="ar-EG"/>
        </w:rPr>
        <w:t>Tersa</w:t>
      </w:r>
      <w:proofErr w:type="spellEnd"/>
      <w:r w:rsidRPr="006F2EFF">
        <w:rPr>
          <w:rFonts w:cstheme="majorBidi"/>
          <w:szCs w:val="24"/>
          <w:lang w:bidi="ar-EG"/>
        </w:rPr>
        <w:t xml:space="preserve">. All farmers shifted into fodder crops such as </w:t>
      </w:r>
      <w:r>
        <w:rPr>
          <w:rFonts w:cstheme="majorBidi"/>
          <w:szCs w:val="24"/>
          <w:lang w:bidi="ar-EG"/>
        </w:rPr>
        <w:t>alfalfa</w:t>
      </w:r>
      <w:r w:rsidRPr="006F2EFF">
        <w:rPr>
          <w:rFonts w:cstheme="majorBidi"/>
          <w:szCs w:val="24"/>
          <w:lang w:bidi="ar-EG"/>
        </w:rPr>
        <w:t xml:space="preserve"> and sugar maize (Table</w:t>
      </w:r>
      <w:r>
        <w:rPr>
          <w:rFonts w:cstheme="majorBidi"/>
          <w:szCs w:val="24"/>
          <w:lang w:bidi="ar-EG"/>
        </w:rPr>
        <w:t xml:space="preserve"> 5</w:t>
      </w:r>
      <w:r w:rsidRPr="006F2EFF">
        <w:rPr>
          <w:rFonts w:cstheme="majorBidi"/>
          <w:szCs w:val="24"/>
          <w:lang w:bidi="ar-EG"/>
        </w:rPr>
        <w:t xml:space="preserve">). </w:t>
      </w:r>
      <w:r>
        <w:rPr>
          <w:rFonts w:cstheme="majorBidi"/>
          <w:szCs w:val="24"/>
          <w:lang w:bidi="ar-EG"/>
        </w:rPr>
        <w:t>Water contaminated with sewage negatively influenced the soil quality, jeopardized its productive capacity and no more supported the healthy growth of vegetables.</w:t>
      </w:r>
    </w:p>
    <w:p w:rsidR="000208C2" w:rsidRDefault="000208C2" w:rsidP="000208C2">
      <w:pPr>
        <w:spacing w:line="480" w:lineRule="auto"/>
        <w:jc w:val="both"/>
        <w:rPr>
          <w:rFonts w:cstheme="majorBidi"/>
          <w:szCs w:val="24"/>
          <w:lang w:bidi="ar-EG"/>
        </w:rPr>
      </w:pPr>
      <w:r>
        <w:rPr>
          <w:rFonts w:cstheme="majorBidi"/>
          <w:szCs w:val="24"/>
          <w:lang w:bidi="ar-EG"/>
        </w:rPr>
        <w:t xml:space="preserve">Furthermore, sprawled neighbors harass farmers with vandalism, they steal and devastate crops. Farmers stated: </w:t>
      </w:r>
      <w:r w:rsidRPr="00266F82">
        <w:rPr>
          <w:rFonts w:cstheme="majorBidi"/>
          <w:szCs w:val="24"/>
          <w:lang w:bidi="ar-EG"/>
        </w:rPr>
        <w:t>“Children take off plants while playing, and we never plant maize or vegetable, surrounding residents will steal what we cultivate.</w:t>
      </w:r>
      <w:r>
        <w:rPr>
          <w:sz w:val="23"/>
          <w:szCs w:val="23"/>
        </w:rPr>
        <w:t xml:space="preserve">” </w:t>
      </w:r>
      <w:r w:rsidRPr="006F2EFF">
        <w:rPr>
          <w:rFonts w:cstheme="majorBidi"/>
          <w:szCs w:val="24"/>
          <w:lang w:bidi="ar-EG"/>
        </w:rPr>
        <w:t xml:space="preserve">Only one of the surveyed farmers cultivate </w:t>
      </w:r>
      <w:r w:rsidRPr="008230FF">
        <w:rPr>
          <w:rFonts w:cstheme="majorBidi"/>
          <w:szCs w:val="24"/>
          <w:lang w:bidi="ar-EG"/>
        </w:rPr>
        <w:t xml:space="preserve">his </w:t>
      </w:r>
      <w:r>
        <w:rPr>
          <w:rFonts w:cstheme="majorBidi"/>
          <w:szCs w:val="24"/>
          <w:lang w:bidi="ar-EG"/>
        </w:rPr>
        <w:t xml:space="preserve">enclosed </w:t>
      </w:r>
      <w:r w:rsidRPr="008230FF">
        <w:rPr>
          <w:rFonts w:cstheme="majorBidi"/>
          <w:szCs w:val="24"/>
          <w:lang w:bidi="ar-EG"/>
        </w:rPr>
        <w:t xml:space="preserve">7 </w:t>
      </w:r>
      <w:proofErr w:type="spellStart"/>
      <w:r w:rsidRPr="008230FF">
        <w:rPr>
          <w:rFonts w:cstheme="majorBidi"/>
          <w:szCs w:val="24"/>
          <w:lang w:bidi="ar-EG"/>
        </w:rPr>
        <w:t>Kirat</w:t>
      </w:r>
      <w:proofErr w:type="spellEnd"/>
      <w:r>
        <w:rPr>
          <w:rFonts w:cstheme="majorBidi"/>
          <w:szCs w:val="24"/>
          <w:lang w:bidi="ar-EG"/>
        </w:rPr>
        <w:t>, equivalent to 1225 m</w:t>
      </w:r>
      <w:r w:rsidRPr="00A94082">
        <w:rPr>
          <w:rFonts w:cstheme="majorBidi"/>
          <w:szCs w:val="24"/>
          <w:vertAlign w:val="superscript"/>
          <w:lang w:bidi="ar-EG"/>
        </w:rPr>
        <w:t>2</w:t>
      </w:r>
      <w:r>
        <w:rPr>
          <w:rStyle w:val="FootnoteReference"/>
          <w:rFonts w:cstheme="majorBidi"/>
          <w:szCs w:val="24"/>
          <w:lang w:bidi="ar-EG"/>
        </w:rPr>
        <w:t>,</w:t>
      </w:r>
      <w:r w:rsidRPr="006F2EFF">
        <w:rPr>
          <w:rFonts w:cstheme="majorBidi"/>
          <w:szCs w:val="24"/>
          <w:lang w:bidi="ar-EG"/>
        </w:rPr>
        <w:t xml:space="preserve"> owned land with</w:t>
      </w:r>
      <w:r>
        <w:rPr>
          <w:rFonts w:cstheme="majorBidi"/>
          <w:szCs w:val="24"/>
          <w:lang w:bidi="ar-EG"/>
        </w:rPr>
        <w:t xml:space="preserve"> a</w:t>
      </w:r>
      <w:r w:rsidRPr="006F2EFF">
        <w:rPr>
          <w:rFonts w:cstheme="majorBidi"/>
          <w:szCs w:val="24"/>
          <w:lang w:bidi="ar-EG"/>
        </w:rPr>
        <w:t xml:space="preserve"> variety of vegetables for his family consumptio</w:t>
      </w:r>
      <w:r>
        <w:rPr>
          <w:rFonts w:cstheme="majorBidi"/>
          <w:szCs w:val="24"/>
          <w:lang w:bidi="ar-EG"/>
        </w:rPr>
        <w:t>n using an underground water pump.</w:t>
      </w:r>
    </w:p>
    <w:p w:rsidR="000208C2" w:rsidRDefault="000208C2" w:rsidP="00217B9A">
      <w:pPr>
        <w:tabs>
          <w:tab w:val="left" w:pos="810"/>
        </w:tabs>
        <w:spacing w:line="480" w:lineRule="auto"/>
        <w:jc w:val="both"/>
        <w:rPr>
          <w:rFonts w:cstheme="majorBidi"/>
          <w:szCs w:val="24"/>
        </w:rPr>
      </w:pPr>
      <w:r>
        <w:rPr>
          <w:rFonts w:cstheme="majorBidi"/>
          <w:szCs w:val="24"/>
        </w:rPr>
        <w:t>Farmers were asked about agricultural productivity in terms of profitability. No doubt that the profitability of vegetable crops is higher than the profitability of fodder crops in the long term.</w:t>
      </w:r>
      <w:r w:rsidR="00217B9A">
        <w:rPr>
          <w:rFonts w:cstheme="majorBidi"/>
          <w:szCs w:val="24"/>
        </w:rPr>
        <w:t xml:space="preserve"> </w:t>
      </w:r>
      <w:r w:rsidR="00217B9A">
        <w:rPr>
          <w:rFonts w:cstheme="majorBidi"/>
          <w:szCs w:val="24"/>
        </w:rPr>
        <w:lastRenderedPageBreak/>
        <w:t xml:space="preserve">Though the profitability of fodder crops is also high due to its short cultivation cycle, </w:t>
      </w:r>
      <w:r w:rsidR="00217B9A">
        <w:rPr>
          <w:sz w:val="23"/>
          <w:szCs w:val="23"/>
        </w:rPr>
        <w:t>farmers believe that agricultural productivity decreased compared to its level 10 years ago the recent increase of</w:t>
      </w:r>
      <w:r w:rsidR="00BC55B5">
        <w:rPr>
          <w:rFonts w:cstheme="majorBidi"/>
          <w:szCs w:val="24"/>
        </w:rPr>
        <w:t xml:space="preserve"> prices of the</w:t>
      </w:r>
      <w:r w:rsidR="00217B9A">
        <w:rPr>
          <w:rFonts w:cstheme="majorBidi"/>
          <w:szCs w:val="24"/>
        </w:rPr>
        <w:t xml:space="preserve"> inputs of the</w:t>
      </w:r>
      <w:r w:rsidR="00BC55B5">
        <w:rPr>
          <w:rFonts w:cstheme="majorBidi"/>
          <w:szCs w:val="24"/>
        </w:rPr>
        <w:t xml:space="preserve"> agricultural </w:t>
      </w:r>
      <w:r w:rsidR="00217B9A">
        <w:rPr>
          <w:rFonts w:cstheme="majorBidi"/>
          <w:szCs w:val="24"/>
        </w:rPr>
        <w:t>process</w:t>
      </w:r>
      <w:r>
        <w:rPr>
          <w:rFonts w:cstheme="majorBidi"/>
          <w:szCs w:val="24"/>
        </w:rPr>
        <w:t xml:space="preserve">. </w:t>
      </w:r>
      <w:r w:rsidR="00217B9A">
        <w:rPr>
          <w:rFonts w:cstheme="majorBidi"/>
          <w:szCs w:val="24"/>
        </w:rPr>
        <w:t xml:space="preserve">This include </w:t>
      </w:r>
      <w:r>
        <w:rPr>
          <w:rFonts w:cstheme="majorBidi"/>
          <w:szCs w:val="24"/>
        </w:rPr>
        <w:t>high prices of seeds, f</w:t>
      </w:r>
      <w:r w:rsidR="00217B9A">
        <w:rPr>
          <w:rFonts w:cstheme="majorBidi"/>
          <w:szCs w:val="24"/>
        </w:rPr>
        <w:t xml:space="preserve">ertilizers, fuel, machinery besides the </w:t>
      </w:r>
      <w:r>
        <w:rPr>
          <w:rFonts w:cstheme="majorBidi"/>
          <w:szCs w:val="24"/>
        </w:rPr>
        <w:t xml:space="preserve">decreased support provided to farmers of </w:t>
      </w:r>
      <w:proofErr w:type="spellStart"/>
      <w:r>
        <w:rPr>
          <w:rFonts w:cstheme="majorBidi"/>
          <w:szCs w:val="24"/>
        </w:rPr>
        <w:t>Tersa</w:t>
      </w:r>
      <w:proofErr w:type="spellEnd"/>
      <w:r>
        <w:rPr>
          <w:rFonts w:cstheme="majorBidi"/>
          <w:szCs w:val="24"/>
        </w:rPr>
        <w:t xml:space="preserve"> in the meantime. </w:t>
      </w:r>
    </w:p>
    <w:p w:rsidR="000208C2" w:rsidRPr="007F350B" w:rsidRDefault="000208C2" w:rsidP="000208C2">
      <w:pPr>
        <w:pStyle w:val="Heading2"/>
        <w:keepLines w:val="0"/>
        <w:spacing w:before="360" w:after="60" w:line="480" w:lineRule="auto"/>
        <w:ind w:right="567"/>
        <w:contextualSpacing/>
        <w:jc w:val="both"/>
        <w:rPr>
          <w:rFonts w:ascii="Times New Roman" w:eastAsia="Times New Roman" w:hAnsi="Times New Roman" w:cs="Arial"/>
          <w:bCs/>
          <w:iCs/>
          <w:szCs w:val="28"/>
          <w:lang w:val="en-GB" w:eastAsia="en-GB"/>
        </w:rPr>
      </w:pPr>
      <w:r w:rsidRPr="007F350B">
        <w:rPr>
          <w:rFonts w:ascii="Times New Roman" w:eastAsia="Times New Roman" w:hAnsi="Times New Roman" w:cs="Arial"/>
          <w:bCs/>
          <w:iCs/>
          <w:szCs w:val="28"/>
          <w:lang w:val="en-GB" w:eastAsia="en-GB"/>
        </w:rPr>
        <w:t>Livestock</w:t>
      </w:r>
    </w:p>
    <w:p w:rsidR="000208C2" w:rsidRDefault="000208C2" w:rsidP="000208C2">
      <w:pPr>
        <w:spacing w:line="480" w:lineRule="auto"/>
        <w:jc w:val="both"/>
        <w:rPr>
          <w:rFonts w:cstheme="majorBidi"/>
          <w:szCs w:val="24"/>
        </w:rPr>
      </w:pPr>
      <w:r>
        <w:rPr>
          <w:rFonts w:cstheme="majorBidi"/>
          <w:szCs w:val="24"/>
        </w:rPr>
        <w:t xml:space="preserve">Raising livestock is an integral agricultural activity and a considerable contributor to the development of rural areas. Livestock business usually reinforces the sustainability and consolidates the economic viability of farming systems. However, the development of livestock also lost the concerned authorities’ support. Through 2007, the governmental authority used to provide health insurance and free health care services for livestock, which no more takes place in 2017. Mutual tensions between farmers and non-farmers neighbors included complaints from sprawled urban residents about the odor and noise of livestock. </w:t>
      </w:r>
    </w:p>
    <w:p w:rsidR="000208C2" w:rsidRDefault="000208C2" w:rsidP="000208C2">
      <w:pPr>
        <w:spacing w:line="480" w:lineRule="auto"/>
        <w:jc w:val="both"/>
        <w:rPr>
          <w:rFonts w:cstheme="majorBidi"/>
          <w:szCs w:val="24"/>
          <w:rtl/>
          <w:lang w:bidi="ar-EG"/>
        </w:rPr>
      </w:pPr>
      <w:r>
        <w:rPr>
          <w:rFonts w:cstheme="majorBidi"/>
          <w:szCs w:val="24"/>
        </w:rPr>
        <w:t xml:space="preserve">On the other hand, farmers complained about the surrounding residents harassing the animals, stealing them, or stealing their products. They also noticed a deterioration of livestock health and productivity, mainly due to the contaminated drinking water. As a result, the developing livestock sector in </w:t>
      </w:r>
      <w:proofErr w:type="spellStart"/>
      <w:r>
        <w:rPr>
          <w:rFonts w:cstheme="majorBidi"/>
          <w:szCs w:val="24"/>
        </w:rPr>
        <w:t>Tersa</w:t>
      </w:r>
      <w:proofErr w:type="spellEnd"/>
      <w:r>
        <w:rPr>
          <w:rFonts w:cstheme="majorBidi"/>
          <w:szCs w:val="24"/>
        </w:rPr>
        <w:t xml:space="preserve"> remained in a limited scale where the majority of farmers stated that they sell their livestock dairy production on a minimal scale within </w:t>
      </w:r>
      <w:proofErr w:type="spellStart"/>
      <w:r>
        <w:rPr>
          <w:rFonts w:cstheme="majorBidi"/>
          <w:szCs w:val="24"/>
        </w:rPr>
        <w:t>Tersa</w:t>
      </w:r>
      <w:proofErr w:type="spellEnd"/>
      <w:r>
        <w:rPr>
          <w:rFonts w:cstheme="majorBidi"/>
          <w:szCs w:val="24"/>
        </w:rPr>
        <w:t>, whereas few reported that they only use it for family consumption.</w:t>
      </w:r>
    </w:p>
    <w:p w:rsidR="000208C2" w:rsidRDefault="000208C2" w:rsidP="000208C2">
      <w:pPr>
        <w:pStyle w:val="Heading1"/>
        <w:keepNext w:val="0"/>
        <w:keepLines w:val="0"/>
        <w:widowControl w:val="0"/>
        <w:spacing w:line="480" w:lineRule="auto"/>
        <w:jc w:val="both"/>
        <w:rPr>
          <w:szCs w:val="24"/>
          <w:lang w:bidi="ar-EG"/>
        </w:rPr>
      </w:pPr>
      <w:r>
        <w:rPr>
          <w:szCs w:val="24"/>
          <w:lang w:bidi="ar-EG"/>
        </w:rPr>
        <w:t>Discussion</w:t>
      </w:r>
    </w:p>
    <w:p w:rsidR="000208C2" w:rsidRPr="0032528E" w:rsidRDefault="000208C2" w:rsidP="009A220E">
      <w:pPr>
        <w:tabs>
          <w:tab w:val="left" w:pos="810"/>
        </w:tabs>
        <w:spacing w:line="480" w:lineRule="auto"/>
        <w:jc w:val="both"/>
        <w:rPr>
          <w:rFonts w:cstheme="majorBidi"/>
          <w:i/>
          <w:iCs/>
          <w:color w:val="000000" w:themeColor="text1"/>
          <w:szCs w:val="24"/>
          <w:lang w:bidi="ar-EG"/>
        </w:rPr>
      </w:pPr>
      <w:r>
        <w:rPr>
          <w:rFonts w:cstheme="majorBidi"/>
          <w:szCs w:val="24"/>
        </w:rPr>
        <w:t xml:space="preserve">Urban sprawl </w:t>
      </w:r>
      <w:r w:rsidRPr="00C9395D">
        <w:rPr>
          <w:rFonts w:cstheme="majorBidi"/>
          <w:szCs w:val="24"/>
          <w:lang w:bidi="ar-EG"/>
        </w:rPr>
        <w:t xml:space="preserve">noticeably affected </w:t>
      </w:r>
      <w:proofErr w:type="spellStart"/>
      <w:r w:rsidRPr="00C9395D">
        <w:rPr>
          <w:rFonts w:cstheme="majorBidi"/>
          <w:szCs w:val="24"/>
          <w:lang w:bidi="ar-EG"/>
        </w:rPr>
        <w:t>Tersa</w:t>
      </w:r>
      <w:proofErr w:type="spellEnd"/>
      <w:r w:rsidRPr="00C9395D">
        <w:rPr>
          <w:rFonts w:cstheme="majorBidi"/>
          <w:szCs w:val="24"/>
          <w:lang w:bidi="ar-EG"/>
        </w:rPr>
        <w:t xml:space="preserve"> in different ways, where it has direct and indirect impacts on agricultural lands</w:t>
      </w:r>
      <w:r>
        <w:rPr>
          <w:rFonts w:cstheme="majorBidi"/>
          <w:szCs w:val="24"/>
          <w:lang w:bidi="ar-EG"/>
        </w:rPr>
        <w:t>.</w:t>
      </w:r>
      <w:r w:rsidRPr="00C9395D">
        <w:rPr>
          <w:rFonts w:cstheme="majorBidi"/>
          <w:szCs w:val="24"/>
          <w:lang w:bidi="ar-EG"/>
        </w:rPr>
        <w:t xml:space="preserve"> </w:t>
      </w:r>
      <w:r>
        <w:rPr>
          <w:rFonts w:cstheme="majorBidi"/>
          <w:szCs w:val="24"/>
          <w:lang w:bidi="ar-EG"/>
        </w:rPr>
        <w:t>Fig. 1</w:t>
      </w:r>
      <w:r w:rsidR="009A220E">
        <w:rPr>
          <w:rFonts w:cstheme="majorBidi"/>
          <w:szCs w:val="24"/>
          <w:lang w:bidi="ar-EG"/>
        </w:rPr>
        <w:t xml:space="preserve">6 </w:t>
      </w:r>
      <w:r>
        <w:rPr>
          <w:rFonts w:cstheme="majorBidi"/>
          <w:szCs w:val="24"/>
          <w:lang w:bidi="ar-EG"/>
        </w:rPr>
        <w:t xml:space="preserve">represents the proposed framework that attempts to link urban sprawl </w:t>
      </w:r>
      <w:r>
        <w:rPr>
          <w:rFonts w:cstheme="majorBidi"/>
          <w:szCs w:val="24"/>
          <w:lang w:bidi="ar-EG"/>
        </w:rPr>
        <w:lastRenderedPageBreak/>
        <w:t xml:space="preserve">with agricultural activities on the bases of the results of the current case study of </w:t>
      </w:r>
      <w:proofErr w:type="spellStart"/>
      <w:r>
        <w:rPr>
          <w:rFonts w:cstheme="majorBidi"/>
          <w:szCs w:val="24"/>
          <w:lang w:bidi="ar-EG"/>
        </w:rPr>
        <w:t>Tersa</w:t>
      </w:r>
      <w:proofErr w:type="spellEnd"/>
      <w:r>
        <w:rPr>
          <w:rFonts w:cstheme="majorBidi"/>
          <w:szCs w:val="24"/>
          <w:lang w:bidi="ar-EG"/>
        </w:rPr>
        <w:t xml:space="preserve"> within the Egyptian context. </w:t>
      </w:r>
    </w:p>
    <w:p w:rsidR="000208C2" w:rsidRPr="005A7260" w:rsidRDefault="000208C2" w:rsidP="000208C2">
      <w:pPr>
        <w:pStyle w:val="HTMLPreformatted"/>
        <w:shd w:val="clear" w:color="auto" w:fill="FFFFFF"/>
        <w:tabs>
          <w:tab w:val="clear" w:pos="916"/>
          <w:tab w:val="clear" w:pos="1832"/>
          <w:tab w:val="left" w:pos="360"/>
          <w:tab w:val="left" w:pos="2610"/>
        </w:tabs>
        <w:spacing w:line="480" w:lineRule="auto"/>
        <w:jc w:val="both"/>
        <w:rPr>
          <w:rFonts w:asciiTheme="majorBidi" w:hAnsiTheme="majorBidi" w:cstheme="majorBidi"/>
          <w:i/>
          <w:iCs/>
          <w:sz w:val="24"/>
          <w:szCs w:val="24"/>
          <w:lang w:bidi="ar-EG"/>
        </w:rPr>
      </w:pPr>
      <w:r w:rsidRPr="005A7260">
        <w:rPr>
          <w:rFonts w:asciiTheme="majorBidi" w:hAnsiTheme="majorBidi" w:cstheme="majorBidi"/>
          <w:sz w:val="24"/>
          <w:szCs w:val="24"/>
          <w:lang w:bidi="ar-EG"/>
        </w:rPr>
        <w:t>The framework classifies the impact</w:t>
      </w:r>
      <w:r>
        <w:rPr>
          <w:rFonts w:asciiTheme="majorBidi" w:hAnsiTheme="majorBidi" w:cstheme="majorBidi"/>
          <w:sz w:val="24"/>
          <w:szCs w:val="24"/>
          <w:lang w:bidi="ar-EG"/>
        </w:rPr>
        <w:t>s</w:t>
      </w:r>
      <w:r w:rsidRPr="005A7260">
        <w:rPr>
          <w:rFonts w:asciiTheme="majorBidi" w:hAnsiTheme="majorBidi" w:cstheme="majorBidi"/>
          <w:sz w:val="24"/>
          <w:szCs w:val="24"/>
          <w:lang w:bidi="ar-EG"/>
        </w:rPr>
        <w:t xml:space="preserve"> of urban sprawl in t</w:t>
      </w:r>
      <w:r>
        <w:rPr>
          <w:rFonts w:asciiTheme="majorBidi" w:hAnsiTheme="majorBidi" w:cstheme="majorBidi"/>
          <w:sz w:val="24"/>
          <w:szCs w:val="24"/>
          <w:lang w:bidi="ar-EG"/>
        </w:rPr>
        <w:t>wo</w:t>
      </w:r>
      <w:r w:rsidRPr="005A7260">
        <w:rPr>
          <w:rFonts w:asciiTheme="majorBidi" w:hAnsiTheme="majorBidi" w:cstheme="majorBidi"/>
          <w:sz w:val="24"/>
          <w:szCs w:val="24"/>
          <w:lang w:bidi="ar-EG"/>
        </w:rPr>
        <w:t xml:space="preserve"> categories</w:t>
      </w:r>
    </w:p>
    <w:p w:rsidR="000208C2" w:rsidRDefault="000208C2" w:rsidP="000208C2">
      <w:pPr>
        <w:pStyle w:val="HTMLPreformatted"/>
        <w:numPr>
          <w:ilvl w:val="0"/>
          <w:numId w:val="3"/>
        </w:numPr>
        <w:shd w:val="clear" w:color="auto" w:fill="FFFFFF"/>
        <w:tabs>
          <w:tab w:val="clear" w:pos="916"/>
          <w:tab w:val="clear" w:pos="1832"/>
          <w:tab w:val="left" w:pos="360"/>
          <w:tab w:val="left" w:pos="2610"/>
        </w:tabs>
        <w:spacing w:line="480" w:lineRule="auto"/>
        <w:ind w:left="180" w:hanging="180"/>
        <w:jc w:val="both"/>
        <w:rPr>
          <w:rFonts w:asciiTheme="majorBidi" w:hAnsiTheme="majorBidi" w:cstheme="majorBidi"/>
          <w:sz w:val="24"/>
          <w:szCs w:val="24"/>
          <w:lang w:bidi="ar-EG"/>
        </w:rPr>
      </w:pPr>
      <w:r w:rsidRPr="00E31DCD">
        <w:rPr>
          <w:rFonts w:asciiTheme="majorBidi" w:hAnsiTheme="majorBidi" w:cstheme="majorBidi"/>
          <w:sz w:val="24"/>
          <w:szCs w:val="24"/>
          <w:lang w:bidi="ar-EG"/>
        </w:rPr>
        <w:t>Direct impacts of urban sprawl</w:t>
      </w:r>
      <w:r>
        <w:rPr>
          <w:rFonts w:asciiTheme="majorBidi" w:hAnsiTheme="majorBidi" w:cstheme="majorBidi"/>
          <w:sz w:val="24"/>
          <w:szCs w:val="24"/>
          <w:lang w:bidi="ar-EG"/>
        </w:rPr>
        <w:t xml:space="preserve">, these </w:t>
      </w:r>
      <w:r w:rsidRPr="00E31DCD">
        <w:rPr>
          <w:rFonts w:asciiTheme="majorBidi" w:hAnsiTheme="majorBidi" w:cstheme="majorBidi"/>
          <w:sz w:val="24"/>
          <w:szCs w:val="24"/>
          <w:lang w:bidi="ar-EG"/>
        </w:rPr>
        <w:t>include</w:t>
      </w:r>
      <w:r>
        <w:rPr>
          <w:rFonts w:asciiTheme="majorBidi" w:hAnsiTheme="majorBidi" w:cstheme="majorBidi"/>
          <w:sz w:val="24"/>
          <w:szCs w:val="24"/>
          <w:lang w:bidi="ar-EG"/>
        </w:rPr>
        <w:t>:</w:t>
      </w:r>
      <w:r w:rsidRPr="00E31DCD">
        <w:rPr>
          <w:rFonts w:asciiTheme="majorBidi" w:hAnsiTheme="majorBidi" w:cstheme="majorBidi"/>
          <w:sz w:val="24"/>
          <w:szCs w:val="24"/>
          <w:lang w:bidi="ar-EG"/>
        </w:rPr>
        <w:t xml:space="preserve"> </w:t>
      </w:r>
    </w:p>
    <w:p w:rsidR="000208C2" w:rsidRPr="00266F82" w:rsidRDefault="000208C2" w:rsidP="000208C2">
      <w:pPr>
        <w:pStyle w:val="HTMLPreformatted"/>
        <w:shd w:val="clear" w:color="auto" w:fill="FFFFFF"/>
        <w:tabs>
          <w:tab w:val="clear" w:pos="916"/>
          <w:tab w:val="clear" w:pos="1832"/>
          <w:tab w:val="left" w:pos="270"/>
          <w:tab w:val="left" w:pos="360"/>
          <w:tab w:val="left" w:pos="2610"/>
        </w:tabs>
        <w:spacing w:line="480" w:lineRule="auto"/>
        <w:jc w:val="both"/>
        <w:rPr>
          <w:rFonts w:asciiTheme="majorBidi" w:hAnsiTheme="majorBidi" w:cstheme="majorBidi"/>
          <w:sz w:val="24"/>
          <w:szCs w:val="24"/>
          <w:lang w:bidi="ar-EG"/>
        </w:rPr>
      </w:pPr>
      <w:r w:rsidRPr="00D27292">
        <w:rPr>
          <w:rFonts w:asciiTheme="majorBidi" w:hAnsiTheme="majorBidi" w:cstheme="majorBidi"/>
          <w:sz w:val="24"/>
          <w:szCs w:val="24"/>
          <w:lang w:bidi="ar-EG"/>
        </w:rPr>
        <w:t>Encroachment over fertile agricultural lands</w:t>
      </w:r>
      <w:r>
        <w:rPr>
          <w:rFonts w:asciiTheme="majorBidi" w:hAnsiTheme="majorBidi" w:cstheme="majorBidi"/>
          <w:sz w:val="24"/>
          <w:szCs w:val="24"/>
          <w:lang w:bidi="ar-EG"/>
        </w:rPr>
        <w:t xml:space="preserve"> where</w:t>
      </w:r>
      <w:r w:rsidRPr="00D27292">
        <w:rPr>
          <w:rFonts w:asciiTheme="majorBidi" w:hAnsiTheme="majorBidi" w:cstheme="majorBidi"/>
          <w:sz w:val="24"/>
          <w:szCs w:val="24"/>
          <w:lang w:bidi="ar-EG"/>
        </w:rPr>
        <w:t xml:space="preserve"> </w:t>
      </w:r>
      <w:proofErr w:type="spellStart"/>
      <w:r w:rsidRPr="00D27292">
        <w:rPr>
          <w:rFonts w:asciiTheme="majorBidi" w:hAnsiTheme="majorBidi" w:cstheme="majorBidi"/>
          <w:sz w:val="24"/>
          <w:szCs w:val="24"/>
          <w:lang w:bidi="ar-EG"/>
        </w:rPr>
        <w:t>Tersa</w:t>
      </w:r>
      <w:proofErr w:type="spellEnd"/>
      <w:r w:rsidRPr="00D27292">
        <w:rPr>
          <w:rFonts w:asciiTheme="majorBidi" w:hAnsiTheme="majorBidi" w:cstheme="majorBidi"/>
          <w:sz w:val="24"/>
          <w:szCs w:val="24"/>
          <w:lang w:bidi="ar-EG"/>
        </w:rPr>
        <w:t xml:space="preserve"> lost nearly 19 percent of </w:t>
      </w:r>
      <w:r>
        <w:rPr>
          <w:rFonts w:asciiTheme="majorBidi" w:hAnsiTheme="majorBidi" w:cstheme="majorBidi"/>
          <w:sz w:val="24"/>
          <w:szCs w:val="24"/>
          <w:lang w:bidi="ar-EG"/>
        </w:rPr>
        <w:t>it</w:t>
      </w:r>
      <w:r w:rsidRPr="00D27292">
        <w:rPr>
          <w:rFonts w:asciiTheme="majorBidi" w:hAnsiTheme="majorBidi" w:cstheme="majorBidi"/>
          <w:sz w:val="24"/>
          <w:szCs w:val="24"/>
          <w:lang w:bidi="ar-EG"/>
        </w:rPr>
        <w:t>s fertile agricultural land as indicated through the high</w:t>
      </w:r>
      <w:r>
        <w:rPr>
          <w:rFonts w:asciiTheme="majorBidi" w:hAnsiTheme="majorBidi" w:cstheme="majorBidi"/>
          <w:sz w:val="24"/>
          <w:szCs w:val="24"/>
          <w:lang w:bidi="ar-EG"/>
        </w:rPr>
        <w:t>-</w:t>
      </w:r>
      <w:r w:rsidRPr="00D27292">
        <w:rPr>
          <w:rFonts w:asciiTheme="majorBidi" w:hAnsiTheme="majorBidi" w:cstheme="majorBidi"/>
          <w:sz w:val="24"/>
          <w:szCs w:val="24"/>
          <w:lang w:bidi="ar-EG"/>
        </w:rPr>
        <w:t xml:space="preserve">resolution remote sensing images and confirmed by the conducted field visits. </w:t>
      </w:r>
      <w:r>
        <w:rPr>
          <w:rFonts w:asciiTheme="majorBidi" w:hAnsiTheme="majorBidi" w:cstheme="majorBidi"/>
          <w:sz w:val="24"/>
          <w:szCs w:val="24"/>
          <w:lang w:bidi="ar-EG"/>
        </w:rPr>
        <w:t>This accordingly led to the f</w:t>
      </w:r>
      <w:r w:rsidRPr="00266F82">
        <w:rPr>
          <w:rFonts w:asciiTheme="majorBidi" w:hAnsiTheme="majorBidi" w:cstheme="majorBidi"/>
          <w:sz w:val="24"/>
          <w:szCs w:val="24"/>
          <w:lang w:bidi="ar-EG"/>
        </w:rPr>
        <w:t>ormation of poorly served residential areas</w:t>
      </w:r>
      <w:r>
        <w:rPr>
          <w:rFonts w:asciiTheme="majorBidi" w:hAnsiTheme="majorBidi" w:cstheme="majorBidi"/>
          <w:sz w:val="24"/>
          <w:szCs w:val="24"/>
          <w:lang w:bidi="ar-EG"/>
        </w:rPr>
        <w:t xml:space="preserve"> that were</w:t>
      </w:r>
      <w:r w:rsidRPr="00266F82">
        <w:rPr>
          <w:rFonts w:asciiTheme="majorBidi" w:hAnsiTheme="majorBidi" w:cstheme="majorBidi"/>
          <w:sz w:val="24"/>
          <w:szCs w:val="24"/>
          <w:lang w:bidi="ar-EG"/>
        </w:rPr>
        <w:t xml:space="preserve"> clearly observed </w:t>
      </w:r>
      <w:r>
        <w:rPr>
          <w:rFonts w:asciiTheme="majorBidi" w:hAnsiTheme="majorBidi" w:cstheme="majorBidi"/>
          <w:sz w:val="24"/>
          <w:szCs w:val="24"/>
          <w:lang w:bidi="ar-EG"/>
        </w:rPr>
        <w:t>through the</w:t>
      </w:r>
      <w:r w:rsidRPr="00266F82">
        <w:rPr>
          <w:rFonts w:asciiTheme="majorBidi" w:hAnsiTheme="majorBidi" w:cstheme="majorBidi"/>
          <w:sz w:val="24"/>
          <w:szCs w:val="24"/>
          <w:lang w:bidi="ar-EG"/>
        </w:rPr>
        <w:t xml:space="preserve"> poor quality</w:t>
      </w:r>
      <w:r>
        <w:rPr>
          <w:rFonts w:asciiTheme="majorBidi" w:hAnsiTheme="majorBidi" w:cstheme="majorBidi"/>
          <w:sz w:val="24"/>
          <w:szCs w:val="24"/>
          <w:lang w:bidi="ar-EG"/>
        </w:rPr>
        <w:t xml:space="preserve"> of the available</w:t>
      </w:r>
      <w:r w:rsidRPr="00266F82">
        <w:rPr>
          <w:rFonts w:asciiTheme="majorBidi" w:hAnsiTheme="majorBidi" w:cstheme="majorBidi"/>
          <w:sz w:val="24"/>
          <w:szCs w:val="24"/>
          <w:lang w:bidi="ar-EG"/>
        </w:rPr>
        <w:t xml:space="preserve"> infrastructure services</w:t>
      </w:r>
      <w:r>
        <w:rPr>
          <w:rFonts w:asciiTheme="majorBidi" w:hAnsiTheme="majorBidi" w:cstheme="majorBidi"/>
          <w:sz w:val="24"/>
          <w:szCs w:val="24"/>
          <w:lang w:bidi="ar-EG"/>
        </w:rPr>
        <w:t xml:space="preserve"> including</w:t>
      </w:r>
      <w:r w:rsidRPr="00266F82">
        <w:rPr>
          <w:rFonts w:asciiTheme="majorBidi" w:hAnsiTheme="majorBidi" w:cstheme="majorBidi"/>
          <w:sz w:val="24"/>
          <w:szCs w:val="24"/>
          <w:lang w:bidi="ar-EG"/>
        </w:rPr>
        <w:t xml:space="preserve"> poor quality of the constructed communal sewage systems, unmanaged disposal of the septic tanks and sewage failure problem</w:t>
      </w:r>
      <w:r>
        <w:rPr>
          <w:rFonts w:asciiTheme="majorBidi" w:hAnsiTheme="majorBidi" w:cstheme="majorBidi"/>
          <w:sz w:val="24"/>
          <w:szCs w:val="24"/>
          <w:lang w:bidi="ar-EG"/>
        </w:rPr>
        <w:t xml:space="preserve"> leading </w:t>
      </w:r>
      <w:r w:rsidRPr="00266F82">
        <w:rPr>
          <w:rFonts w:asciiTheme="majorBidi" w:hAnsiTheme="majorBidi" w:cstheme="majorBidi"/>
          <w:sz w:val="24"/>
          <w:szCs w:val="24"/>
          <w:lang w:bidi="ar-EG"/>
        </w:rPr>
        <w:t xml:space="preserve">to deteriorating the available water resources used for agricultural </w:t>
      </w:r>
      <w:r>
        <w:rPr>
          <w:rFonts w:asciiTheme="majorBidi" w:hAnsiTheme="majorBidi" w:cstheme="majorBidi"/>
          <w:sz w:val="24"/>
          <w:szCs w:val="24"/>
          <w:lang w:bidi="ar-EG"/>
        </w:rPr>
        <w:t>purposes.</w:t>
      </w:r>
    </w:p>
    <w:p w:rsidR="000208C2" w:rsidRPr="00CE4D6B" w:rsidRDefault="000208C2" w:rsidP="000208C2">
      <w:pPr>
        <w:pStyle w:val="HTMLPreformatted"/>
        <w:numPr>
          <w:ilvl w:val="0"/>
          <w:numId w:val="3"/>
        </w:numPr>
        <w:shd w:val="clear" w:color="auto" w:fill="FFFFFF"/>
        <w:tabs>
          <w:tab w:val="clear" w:pos="916"/>
          <w:tab w:val="clear" w:pos="1832"/>
          <w:tab w:val="left" w:pos="360"/>
          <w:tab w:val="left" w:pos="2610"/>
        </w:tabs>
        <w:spacing w:line="480" w:lineRule="auto"/>
        <w:ind w:left="180" w:hanging="180"/>
        <w:jc w:val="both"/>
      </w:pPr>
      <w:r w:rsidRPr="00092E4A">
        <w:rPr>
          <w:rFonts w:asciiTheme="majorBidi" w:hAnsiTheme="majorBidi" w:cstheme="majorBidi"/>
          <w:sz w:val="24"/>
          <w:szCs w:val="24"/>
          <w:lang w:bidi="ar-EG"/>
        </w:rPr>
        <w:t xml:space="preserve">The indirect impacts of urban sprawl </w:t>
      </w:r>
      <w:r>
        <w:rPr>
          <w:rFonts w:asciiTheme="majorBidi" w:hAnsiTheme="majorBidi" w:cstheme="majorBidi"/>
          <w:sz w:val="24"/>
          <w:szCs w:val="24"/>
          <w:lang w:bidi="ar-EG"/>
        </w:rPr>
        <w:t>are</w:t>
      </w:r>
      <w:r w:rsidRPr="00092E4A">
        <w:rPr>
          <w:rFonts w:asciiTheme="majorBidi" w:hAnsiTheme="majorBidi" w:cstheme="majorBidi"/>
          <w:sz w:val="24"/>
          <w:szCs w:val="24"/>
          <w:lang w:bidi="ar-EG"/>
        </w:rPr>
        <w:t xml:space="preserve"> represented in the impacts </w:t>
      </w:r>
      <w:r>
        <w:rPr>
          <w:rFonts w:asciiTheme="majorBidi" w:hAnsiTheme="majorBidi" w:cstheme="majorBidi"/>
          <w:sz w:val="24"/>
          <w:szCs w:val="24"/>
          <w:lang w:bidi="ar-EG"/>
        </w:rPr>
        <w:t>influencing</w:t>
      </w:r>
      <w:r w:rsidRPr="00092E4A">
        <w:rPr>
          <w:rFonts w:asciiTheme="majorBidi" w:hAnsiTheme="majorBidi" w:cstheme="majorBidi"/>
          <w:sz w:val="24"/>
          <w:szCs w:val="24"/>
          <w:lang w:bidi="ar-EG"/>
        </w:rPr>
        <w:t xml:space="preserve"> the remaining fragmented agricultural lands and the negative impacts on the farming practices</w:t>
      </w:r>
    </w:p>
    <w:p w:rsidR="000208C2" w:rsidRDefault="000208C2" w:rsidP="000208C2">
      <w:pPr>
        <w:pStyle w:val="HTMLPreformatted"/>
        <w:numPr>
          <w:ilvl w:val="1"/>
          <w:numId w:val="3"/>
        </w:numPr>
        <w:shd w:val="clear" w:color="auto" w:fill="FFFFFF"/>
        <w:tabs>
          <w:tab w:val="clear" w:pos="1832"/>
          <w:tab w:val="left" w:pos="2610"/>
        </w:tabs>
        <w:spacing w:line="480" w:lineRule="auto"/>
        <w:ind w:left="900" w:hanging="270"/>
        <w:jc w:val="both"/>
        <w:rPr>
          <w:rFonts w:asciiTheme="majorBidi" w:hAnsiTheme="majorBidi" w:cstheme="majorBidi"/>
          <w:sz w:val="24"/>
          <w:szCs w:val="24"/>
          <w:lang w:bidi="ar-EG"/>
        </w:rPr>
      </w:pPr>
      <w:r>
        <w:rPr>
          <w:rFonts w:asciiTheme="majorBidi" w:hAnsiTheme="majorBidi" w:cstheme="majorBidi"/>
          <w:sz w:val="24"/>
          <w:szCs w:val="24"/>
          <w:lang w:bidi="ar-EG"/>
        </w:rPr>
        <w:t>Farmers were forced to convert into using underground water for irrigation instead of relying on the water canal</w:t>
      </w:r>
    </w:p>
    <w:p w:rsidR="000208C2" w:rsidRDefault="000208C2" w:rsidP="000208C2">
      <w:pPr>
        <w:pStyle w:val="HTMLPreformatted"/>
        <w:numPr>
          <w:ilvl w:val="1"/>
          <w:numId w:val="3"/>
        </w:numPr>
        <w:shd w:val="clear" w:color="auto" w:fill="FFFFFF"/>
        <w:tabs>
          <w:tab w:val="clear" w:pos="1832"/>
          <w:tab w:val="left" w:pos="2610"/>
        </w:tabs>
        <w:spacing w:line="480" w:lineRule="auto"/>
        <w:ind w:left="900" w:hanging="270"/>
        <w:jc w:val="both"/>
        <w:rPr>
          <w:rFonts w:asciiTheme="majorBidi" w:hAnsiTheme="majorBidi" w:cstheme="majorBidi"/>
          <w:sz w:val="24"/>
          <w:szCs w:val="24"/>
          <w:lang w:bidi="ar-EG"/>
        </w:rPr>
      </w:pPr>
      <w:r>
        <w:rPr>
          <w:rFonts w:asciiTheme="majorBidi" w:hAnsiTheme="majorBidi" w:cstheme="majorBidi"/>
          <w:sz w:val="24"/>
          <w:szCs w:val="24"/>
          <w:lang w:bidi="ar-EG"/>
        </w:rPr>
        <w:t>The contaminated irrigation water forced farmers to change the cultivated crop type into fodder rather than cultivating edible crops that they used to cultivate ten years ago</w:t>
      </w:r>
    </w:p>
    <w:p w:rsidR="000208C2" w:rsidRDefault="000208C2" w:rsidP="000208C2">
      <w:pPr>
        <w:pStyle w:val="HTMLPreformatted"/>
        <w:numPr>
          <w:ilvl w:val="0"/>
          <w:numId w:val="4"/>
        </w:numPr>
        <w:shd w:val="clear" w:color="auto" w:fill="FFFFFF"/>
        <w:tabs>
          <w:tab w:val="clear" w:pos="916"/>
          <w:tab w:val="clear" w:pos="1832"/>
          <w:tab w:val="left" w:pos="360"/>
          <w:tab w:val="left" w:pos="2610"/>
        </w:tabs>
        <w:spacing w:line="480" w:lineRule="auto"/>
        <w:jc w:val="both"/>
        <w:rPr>
          <w:rFonts w:asciiTheme="majorBidi" w:hAnsiTheme="majorBidi" w:cstheme="majorBidi"/>
          <w:sz w:val="24"/>
          <w:szCs w:val="24"/>
        </w:rPr>
      </w:pPr>
      <w:r>
        <w:rPr>
          <w:rFonts w:asciiTheme="majorBidi" w:hAnsiTheme="majorBidi" w:cstheme="majorBidi"/>
          <w:sz w:val="24"/>
          <w:szCs w:val="24"/>
          <w:lang w:bidi="ar-EG"/>
        </w:rPr>
        <w:t>The p</w:t>
      </w:r>
      <w:r w:rsidRPr="009945B3">
        <w:rPr>
          <w:rFonts w:asciiTheme="majorBidi" w:hAnsiTheme="majorBidi" w:cstheme="majorBidi"/>
          <w:sz w:val="24"/>
          <w:szCs w:val="24"/>
          <w:lang w:bidi="ar-EG"/>
        </w:rPr>
        <w:t xml:space="preserve">resence of the residential buildings around the agricultural lands </w:t>
      </w:r>
      <w:r w:rsidRPr="009945B3">
        <w:rPr>
          <w:rFonts w:asciiTheme="majorBidi" w:hAnsiTheme="majorBidi" w:cstheme="majorBidi"/>
          <w:sz w:val="24"/>
          <w:szCs w:val="24"/>
        </w:rPr>
        <w:t>increased t</w:t>
      </w:r>
      <w:r w:rsidRPr="009945B3">
        <w:rPr>
          <w:rFonts w:asciiTheme="majorBidi" w:hAnsiTheme="majorBidi" w:cstheme="majorBidi"/>
          <w:sz w:val="24"/>
          <w:szCs w:val="24"/>
          <w:lang w:bidi="ar-EG"/>
        </w:rPr>
        <w:t>ension between farmers and the surrounding sprawled residents</w:t>
      </w:r>
      <w:r>
        <w:rPr>
          <w:rFonts w:asciiTheme="majorBidi" w:hAnsiTheme="majorBidi" w:cstheme="majorBidi"/>
          <w:sz w:val="24"/>
          <w:szCs w:val="24"/>
          <w:lang w:bidi="ar-EG"/>
        </w:rPr>
        <w:t xml:space="preserve"> and formed another reason that pushed into crop type conversion</w:t>
      </w:r>
      <w:r w:rsidRPr="009945B3">
        <w:rPr>
          <w:rFonts w:asciiTheme="majorBidi" w:hAnsiTheme="majorBidi" w:cstheme="majorBidi"/>
          <w:sz w:val="24"/>
          <w:szCs w:val="24"/>
          <w:lang w:bidi="ar-EG"/>
        </w:rPr>
        <w:t xml:space="preserve">. </w:t>
      </w:r>
      <w:r>
        <w:rPr>
          <w:rFonts w:asciiTheme="majorBidi" w:hAnsiTheme="majorBidi" w:cstheme="majorBidi"/>
          <w:sz w:val="24"/>
          <w:szCs w:val="24"/>
          <w:lang w:bidi="ar-EG"/>
        </w:rPr>
        <w:t>This tension was manifested in acts of v</w:t>
      </w:r>
      <w:r w:rsidRPr="009945B3">
        <w:rPr>
          <w:rFonts w:asciiTheme="majorBidi" w:hAnsiTheme="majorBidi" w:cstheme="majorBidi"/>
          <w:sz w:val="24"/>
          <w:szCs w:val="24"/>
          <w:lang w:bidi="ar-EG"/>
        </w:rPr>
        <w:t xml:space="preserve">andalism, stealing crops and livestock, and throwing municipal wastes in the water </w:t>
      </w:r>
      <w:r>
        <w:rPr>
          <w:rFonts w:asciiTheme="majorBidi" w:hAnsiTheme="majorBidi" w:cstheme="majorBidi"/>
          <w:sz w:val="24"/>
          <w:szCs w:val="24"/>
          <w:lang w:bidi="ar-EG"/>
        </w:rPr>
        <w:t xml:space="preserve">canal </w:t>
      </w:r>
    </w:p>
    <w:p w:rsidR="000208C2" w:rsidRDefault="000208C2" w:rsidP="000208C2">
      <w:pPr>
        <w:pStyle w:val="HTMLPreformatted"/>
        <w:numPr>
          <w:ilvl w:val="0"/>
          <w:numId w:val="4"/>
        </w:numPr>
        <w:shd w:val="clear" w:color="auto" w:fill="FFFFFF"/>
        <w:tabs>
          <w:tab w:val="clear" w:pos="916"/>
          <w:tab w:val="clear" w:pos="1832"/>
          <w:tab w:val="left" w:pos="360"/>
          <w:tab w:val="left" w:pos="2610"/>
        </w:tabs>
        <w:spacing w:line="480" w:lineRule="auto"/>
        <w:jc w:val="both"/>
        <w:rPr>
          <w:rFonts w:asciiTheme="majorBidi" w:hAnsiTheme="majorBidi" w:cstheme="majorBidi"/>
          <w:sz w:val="24"/>
          <w:szCs w:val="24"/>
          <w:lang w:bidi="ar-EG"/>
        </w:rPr>
      </w:pPr>
      <w:r>
        <w:rPr>
          <w:rFonts w:asciiTheme="majorBidi" w:hAnsiTheme="majorBidi" w:cstheme="majorBidi"/>
          <w:sz w:val="24"/>
          <w:szCs w:val="24"/>
          <w:lang w:bidi="ar-EG"/>
        </w:rPr>
        <w:t xml:space="preserve">Due to decreased in farming activity in </w:t>
      </w:r>
      <w:proofErr w:type="spellStart"/>
      <w:r>
        <w:rPr>
          <w:rFonts w:asciiTheme="majorBidi" w:hAnsiTheme="majorBidi" w:cstheme="majorBidi"/>
          <w:sz w:val="24"/>
          <w:szCs w:val="24"/>
          <w:lang w:bidi="ar-EG"/>
        </w:rPr>
        <w:t>Tersa</w:t>
      </w:r>
      <w:proofErr w:type="spellEnd"/>
      <w:r>
        <w:rPr>
          <w:rFonts w:asciiTheme="majorBidi" w:hAnsiTheme="majorBidi" w:cstheme="majorBidi"/>
          <w:sz w:val="24"/>
          <w:szCs w:val="24"/>
          <w:lang w:bidi="ar-EG"/>
        </w:rPr>
        <w:t>; the governmental and institutional support, services and subsidies provided to farmers decreased significantly</w:t>
      </w:r>
    </w:p>
    <w:p w:rsidR="000208C2" w:rsidRDefault="000208C2" w:rsidP="000208C2">
      <w:pPr>
        <w:pStyle w:val="HTMLPreformatted"/>
        <w:numPr>
          <w:ilvl w:val="1"/>
          <w:numId w:val="3"/>
        </w:numPr>
        <w:shd w:val="clear" w:color="auto" w:fill="FFFFFF"/>
        <w:tabs>
          <w:tab w:val="clear" w:pos="1832"/>
          <w:tab w:val="left" w:pos="2610"/>
        </w:tabs>
        <w:spacing w:line="480" w:lineRule="auto"/>
        <w:ind w:left="900" w:hanging="270"/>
        <w:jc w:val="both"/>
        <w:rPr>
          <w:rFonts w:asciiTheme="majorBidi" w:hAnsiTheme="majorBidi" w:cstheme="majorBidi"/>
          <w:sz w:val="24"/>
          <w:szCs w:val="24"/>
          <w:lang w:bidi="ar-EG"/>
        </w:rPr>
      </w:pPr>
      <w:r>
        <w:rPr>
          <w:rFonts w:asciiTheme="majorBidi" w:hAnsiTheme="majorBidi" w:cstheme="majorBidi"/>
          <w:sz w:val="24"/>
          <w:szCs w:val="24"/>
          <w:lang w:bidi="ar-EG"/>
        </w:rPr>
        <w:lastRenderedPageBreak/>
        <w:t xml:space="preserve"> Many farm-workers opt-outs of the farming activity to other off-farming jobs; accordingly the wages of the labor force increased</w:t>
      </w:r>
    </w:p>
    <w:p w:rsidR="000208C2" w:rsidRPr="00712F43" w:rsidRDefault="000208C2" w:rsidP="000208C2">
      <w:pPr>
        <w:pStyle w:val="HTMLPreformatted"/>
        <w:numPr>
          <w:ilvl w:val="1"/>
          <w:numId w:val="3"/>
        </w:numPr>
        <w:shd w:val="clear" w:color="auto" w:fill="FFFFFF"/>
        <w:tabs>
          <w:tab w:val="clear" w:pos="1832"/>
          <w:tab w:val="left" w:pos="2610"/>
        </w:tabs>
        <w:spacing w:line="480" w:lineRule="auto"/>
        <w:ind w:left="900" w:hanging="270"/>
        <w:jc w:val="both"/>
        <w:rPr>
          <w:rFonts w:asciiTheme="majorBidi" w:hAnsiTheme="majorBidi" w:cstheme="majorBidi"/>
          <w:sz w:val="24"/>
          <w:szCs w:val="24"/>
          <w:lang w:bidi="ar-EG"/>
        </w:rPr>
      </w:pPr>
      <w:r>
        <w:rPr>
          <w:rFonts w:asciiTheme="majorBidi" w:hAnsiTheme="majorBidi" w:cstheme="majorBidi"/>
          <w:sz w:val="24"/>
          <w:szCs w:val="24"/>
          <w:lang w:bidi="ar-EG"/>
        </w:rPr>
        <w:t xml:space="preserve">Alterations of the crop type reduced the contribution to fulfilling the local food needs within </w:t>
      </w:r>
      <w:proofErr w:type="spellStart"/>
      <w:r>
        <w:rPr>
          <w:rFonts w:asciiTheme="majorBidi" w:hAnsiTheme="majorBidi" w:cstheme="majorBidi"/>
          <w:sz w:val="24"/>
          <w:szCs w:val="24"/>
          <w:lang w:bidi="ar-EG"/>
        </w:rPr>
        <w:t>Tersa</w:t>
      </w:r>
      <w:proofErr w:type="spellEnd"/>
      <w:r>
        <w:rPr>
          <w:rFonts w:asciiTheme="majorBidi" w:hAnsiTheme="majorBidi" w:cstheme="majorBidi"/>
          <w:sz w:val="24"/>
          <w:szCs w:val="24"/>
          <w:lang w:bidi="ar-EG"/>
        </w:rPr>
        <w:t xml:space="preserve"> accordingly food prices increased</w:t>
      </w:r>
    </w:p>
    <w:p w:rsidR="000208C2" w:rsidRDefault="000208C2" w:rsidP="000208C2">
      <w:pPr>
        <w:pStyle w:val="Heading1"/>
        <w:spacing w:line="480" w:lineRule="auto"/>
        <w:jc w:val="both"/>
        <w:rPr>
          <w:szCs w:val="24"/>
          <w:lang w:bidi="ar-EG"/>
        </w:rPr>
      </w:pPr>
      <w:r>
        <w:rPr>
          <w:szCs w:val="24"/>
          <w:lang w:bidi="ar-EG"/>
        </w:rPr>
        <w:t>Conclusion and Recommendations</w:t>
      </w:r>
    </w:p>
    <w:p w:rsidR="000208C2" w:rsidRDefault="000208C2" w:rsidP="000208C2">
      <w:pPr>
        <w:spacing w:line="480" w:lineRule="auto"/>
        <w:jc w:val="both"/>
        <w:rPr>
          <w:rFonts w:cstheme="majorBidi"/>
          <w:szCs w:val="24"/>
          <w:lang w:bidi="ar-EG"/>
        </w:rPr>
      </w:pPr>
      <w:r w:rsidRPr="00266F82">
        <w:rPr>
          <w:rFonts w:cstheme="majorBidi"/>
          <w:szCs w:val="24"/>
          <w:lang w:bidi="ar-EG"/>
        </w:rPr>
        <w:t xml:space="preserve">Though urbanization nourishes the economy and contributes to the growth of countries, it can lead to pernicious consequences if not managed and controlled </w:t>
      </w:r>
      <w:r w:rsidRPr="001C060B">
        <w:rPr>
          <w:rFonts w:cstheme="majorBidi"/>
          <w:szCs w:val="24"/>
          <w:lang w:bidi="ar-EG"/>
        </w:rPr>
        <w:t>appropriately</w:t>
      </w:r>
      <w:r w:rsidRPr="00266F82">
        <w:rPr>
          <w:rFonts w:cstheme="majorBidi"/>
          <w:szCs w:val="24"/>
          <w:lang w:bidi="ar-EG"/>
        </w:rPr>
        <w:t xml:space="preserve">. This research aimed to study the impacts of urban sprawl on the fragmented agricultural lands in an administrative village named </w:t>
      </w:r>
      <w:proofErr w:type="spellStart"/>
      <w:r w:rsidRPr="00266F82">
        <w:rPr>
          <w:rFonts w:cstheme="majorBidi"/>
          <w:szCs w:val="24"/>
          <w:lang w:bidi="ar-EG"/>
        </w:rPr>
        <w:t>Tersa</w:t>
      </w:r>
      <w:proofErr w:type="spellEnd"/>
      <w:r>
        <w:rPr>
          <w:rFonts w:cstheme="majorBidi"/>
          <w:szCs w:val="24"/>
          <w:lang w:bidi="ar-EG"/>
        </w:rPr>
        <w:t>,</w:t>
      </w:r>
      <w:r w:rsidRPr="00266F82">
        <w:rPr>
          <w:rFonts w:cstheme="majorBidi"/>
          <w:szCs w:val="24"/>
          <w:lang w:bidi="ar-EG"/>
        </w:rPr>
        <w:t xml:space="preserve"> representing the urban sprawl in Giza, </w:t>
      </w:r>
      <w:r>
        <w:rPr>
          <w:rFonts w:cstheme="majorBidi"/>
          <w:szCs w:val="24"/>
          <w:lang w:bidi="ar-EG"/>
        </w:rPr>
        <w:t>Egypt</w:t>
      </w:r>
      <w:r w:rsidRPr="00266F82">
        <w:rPr>
          <w:rFonts w:cstheme="majorBidi"/>
          <w:szCs w:val="24"/>
          <w:lang w:bidi="ar-EG"/>
        </w:rPr>
        <w:t>.</w:t>
      </w:r>
      <w:r>
        <w:rPr>
          <w:rFonts w:cstheme="majorBidi"/>
          <w:szCs w:val="24"/>
          <w:lang w:bidi="ar-EG"/>
        </w:rPr>
        <w:t xml:space="preserve"> Despite</w:t>
      </w:r>
      <w:r w:rsidRPr="00605AD8">
        <w:rPr>
          <w:rFonts w:cstheme="majorBidi"/>
          <w:szCs w:val="24"/>
          <w:lang w:bidi="ar-EG"/>
        </w:rPr>
        <w:t xml:space="preserve"> the presence of enacted laws in Egypt that incriminate building on agricultural lands</w:t>
      </w:r>
      <w:r>
        <w:rPr>
          <w:rFonts w:cstheme="majorBidi"/>
          <w:szCs w:val="24"/>
          <w:lang w:bidi="ar-EG"/>
        </w:rPr>
        <w:t>,</w:t>
      </w:r>
      <w:r w:rsidRPr="00605AD8">
        <w:rPr>
          <w:rFonts w:cstheme="majorBidi"/>
          <w:szCs w:val="24"/>
          <w:lang w:bidi="ar-EG"/>
        </w:rPr>
        <w:t xml:space="preserve"> there </w:t>
      </w:r>
      <w:r>
        <w:rPr>
          <w:rFonts w:cstheme="majorBidi"/>
          <w:szCs w:val="24"/>
          <w:lang w:bidi="ar-EG"/>
        </w:rPr>
        <w:t>are no</w:t>
      </w:r>
      <w:r w:rsidRPr="00605AD8">
        <w:rPr>
          <w:rFonts w:cstheme="majorBidi"/>
          <w:szCs w:val="24"/>
          <w:lang w:bidi="ar-EG"/>
        </w:rPr>
        <w:t xml:space="preserve"> deterrent action</w:t>
      </w:r>
      <w:r>
        <w:rPr>
          <w:rFonts w:cstheme="majorBidi"/>
          <w:szCs w:val="24"/>
          <w:lang w:bidi="ar-EG"/>
        </w:rPr>
        <w:t>s</w:t>
      </w:r>
      <w:r w:rsidRPr="00605AD8">
        <w:rPr>
          <w:rFonts w:cstheme="majorBidi"/>
          <w:szCs w:val="24"/>
          <w:lang w:bidi="ar-EG"/>
        </w:rPr>
        <w:t xml:space="preserve"> </w:t>
      </w:r>
      <w:r>
        <w:rPr>
          <w:rFonts w:cstheme="majorBidi"/>
          <w:szCs w:val="24"/>
          <w:lang w:bidi="ar-EG"/>
        </w:rPr>
        <w:t>or</w:t>
      </w:r>
      <w:r w:rsidRPr="00605AD8">
        <w:rPr>
          <w:rFonts w:cstheme="majorBidi"/>
          <w:szCs w:val="24"/>
          <w:lang w:bidi="ar-EG"/>
        </w:rPr>
        <w:t xml:space="preserve"> controlling </w:t>
      </w:r>
      <w:r>
        <w:rPr>
          <w:rFonts w:cstheme="majorBidi"/>
          <w:szCs w:val="24"/>
          <w:lang w:bidi="ar-EG"/>
        </w:rPr>
        <w:t>mechanisms</w:t>
      </w:r>
      <w:r w:rsidRPr="00605AD8">
        <w:rPr>
          <w:rFonts w:cstheme="majorBidi"/>
          <w:szCs w:val="24"/>
          <w:lang w:bidi="ar-EG"/>
        </w:rPr>
        <w:t xml:space="preserve"> to prevent such illegal act</w:t>
      </w:r>
      <w:r>
        <w:rPr>
          <w:rFonts w:cstheme="majorBidi"/>
          <w:szCs w:val="24"/>
          <w:lang w:bidi="ar-EG"/>
        </w:rPr>
        <w:t>ivities, so l</w:t>
      </w:r>
      <w:r w:rsidRPr="00266F82">
        <w:rPr>
          <w:rFonts w:cstheme="majorBidi"/>
          <w:szCs w:val="24"/>
          <w:lang w:bidi="ar-EG"/>
        </w:rPr>
        <w:t xml:space="preserve">ooking at the bigger picture, </w:t>
      </w:r>
      <w:proofErr w:type="spellStart"/>
      <w:r w:rsidRPr="00266F82">
        <w:rPr>
          <w:rFonts w:cstheme="majorBidi"/>
          <w:szCs w:val="24"/>
          <w:lang w:bidi="ar-EG"/>
        </w:rPr>
        <w:t>Tersa’s</w:t>
      </w:r>
      <w:proofErr w:type="spellEnd"/>
      <w:r w:rsidRPr="00266F82">
        <w:rPr>
          <w:rFonts w:cstheme="majorBidi"/>
          <w:szCs w:val="24"/>
          <w:lang w:bidi="ar-EG"/>
        </w:rPr>
        <w:t xml:space="preserve"> case represents a small example being repeated on the macro-level all over GCMR and Delta. Accordingly</w:t>
      </w:r>
      <w:r>
        <w:rPr>
          <w:rFonts w:cstheme="majorBidi"/>
          <w:szCs w:val="24"/>
          <w:lang w:bidi="ar-EG"/>
        </w:rPr>
        <w:t>,</w:t>
      </w:r>
      <w:r w:rsidRPr="00266F82">
        <w:rPr>
          <w:rFonts w:cstheme="majorBidi"/>
          <w:szCs w:val="24"/>
          <w:lang w:bidi="ar-EG"/>
        </w:rPr>
        <w:t xml:space="preserve"> urban sprawl is a </w:t>
      </w:r>
      <w:r>
        <w:rPr>
          <w:rFonts w:cstheme="majorBidi"/>
          <w:szCs w:val="24"/>
          <w:lang w:bidi="ar-EG"/>
        </w:rPr>
        <w:t>significant</w:t>
      </w:r>
      <w:r w:rsidRPr="00266F82">
        <w:rPr>
          <w:rFonts w:cstheme="majorBidi"/>
          <w:szCs w:val="24"/>
          <w:lang w:bidi="ar-EG"/>
        </w:rPr>
        <w:t xml:space="preserve"> threat to national food security.</w:t>
      </w:r>
      <w:r>
        <w:rPr>
          <w:rFonts w:cstheme="majorBidi"/>
          <w:szCs w:val="24"/>
          <w:lang w:bidi="ar-EG"/>
        </w:rPr>
        <w:t xml:space="preserve"> </w:t>
      </w:r>
    </w:p>
    <w:p w:rsidR="000208C2" w:rsidRDefault="000208C2" w:rsidP="000208C2">
      <w:pPr>
        <w:spacing w:line="480" w:lineRule="auto"/>
        <w:jc w:val="both"/>
        <w:rPr>
          <w:rFonts w:cstheme="majorBidi"/>
          <w:szCs w:val="24"/>
          <w:lang w:bidi="ar-EG"/>
        </w:rPr>
      </w:pPr>
      <w:r>
        <w:rPr>
          <w:rFonts w:cstheme="majorBidi"/>
          <w:szCs w:val="24"/>
          <w:lang w:bidi="ar-EG"/>
        </w:rPr>
        <w:t>Additionally, t</w:t>
      </w:r>
      <w:r w:rsidRPr="00266F82">
        <w:rPr>
          <w:rFonts w:cstheme="majorBidi"/>
          <w:szCs w:val="24"/>
          <w:lang w:bidi="ar-EG"/>
        </w:rPr>
        <w:t>he impacts of urban sprawl cut across the environmental, social</w:t>
      </w:r>
      <w:r>
        <w:rPr>
          <w:rFonts w:cstheme="majorBidi"/>
          <w:szCs w:val="24"/>
          <w:lang w:bidi="ar-EG"/>
        </w:rPr>
        <w:t>,</w:t>
      </w:r>
      <w:r w:rsidRPr="00266F82">
        <w:rPr>
          <w:rFonts w:cstheme="majorBidi"/>
          <w:szCs w:val="24"/>
          <w:lang w:bidi="ar-EG"/>
        </w:rPr>
        <w:t xml:space="preserve"> and economic</w:t>
      </w:r>
      <w:r>
        <w:rPr>
          <w:sz w:val="23"/>
          <w:szCs w:val="23"/>
        </w:rPr>
        <w:t xml:space="preserve"> pillars of sustainable development. Thus, urban sprawl influences progress towards sustainability.</w:t>
      </w:r>
      <w:r>
        <w:rPr>
          <w:rFonts w:cstheme="majorBidi"/>
          <w:szCs w:val="24"/>
          <w:lang w:bidi="ar-EG"/>
        </w:rPr>
        <w:t xml:space="preserve"> Controlling</w:t>
      </w:r>
      <w:r w:rsidRPr="00605AD8">
        <w:rPr>
          <w:rFonts w:cstheme="majorBidi"/>
          <w:szCs w:val="24"/>
          <w:lang w:bidi="ar-EG"/>
        </w:rPr>
        <w:t xml:space="preserve"> urban sprawl requires an integrated multidimensional strategy to achieve sustainable urbanization. </w:t>
      </w:r>
      <w:r w:rsidRPr="005A7260">
        <w:rPr>
          <w:rFonts w:cstheme="majorBidi"/>
          <w:szCs w:val="24"/>
          <w:lang w:bidi="ar-EG"/>
        </w:rPr>
        <w:t xml:space="preserve">On the macro-level, there is a significant need for accurate and scientifically based projections for urban growth. These projections allow the identification of the areas (districts or counties) at high risk for urban sprawl. This early deduction permits early interventions to </w:t>
      </w:r>
      <w:r>
        <w:rPr>
          <w:rFonts w:cstheme="majorBidi"/>
          <w:szCs w:val="24"/>
          <w:lang w:bidi="ar-EG"/>
        </w:rPr>
        <w:t xml:space="preserve">manage and </w:t>
      </w:r>
      <w:r w:rsidRPr="005A7260">
        <w:rPr>
          <w:rFonts w:cstheme="majorBidi"/>
          <w:szCs w:val="24"/>
          <w:lang w:bidi="ar-EG"/>
        </w:rPr>
        <w:t xml:space="preserve">deal with the negative impact of urban sprawl. </w:t>
      </w:r>
    </w:p>
    <w:p w:rsidR="000208C2" w:rsidRDefault="000208C2" w:rsidP="000208C2">
      <w:pPr>
        <w:spacing w:line="480" w:lineRule="auto"/>
        <w:jc w:val="both"/>
        <w:rPr>
          <w:rFonts w:cstheme="majorBidi"/>
          <w:szCs w:val="24"/>
          <w:lang w:bidi="ar-EG"/>
        </w:rPr>
      </w:pPr>
      <w:r w:rsidRPr="00266F82">
        <w:rPr>
          <w:rFonts w:cstheme="majorBidi"/>
          <w:szCs w:val="24"/>
          <w:lang w:bidi="ar-EG"/>
        </w:rPr>
        <w:t xml:space="preserve">For the particular case of </w:t>
      </w:r>
      <w:proofErr w:type="spellStart"/>
      <w:r w:rsidRPr="00266F82">
        <w:rPr>
          <w:rFonts w:cstheme="majorBidi"/>
          <w:szCs w:val="24"/>
          <w:lang w:bidi="ar-EG"/>
        </w:rPr>
        <w:t>Tersa</w:t>
      </w:r>
      <w:proofErr w:type="spellEnd"/>
      <w:r w:rsidRPr="00266F82">
        <w:rPr>
          <w:rFonts w:cstheme="majorBidi"/>
          <w:szCs w:val="24"/>
          <w:lang w:bidi="ar-EG"/>
        </w:rPr>
        <w:t xml:space="preserve">, </w:t>
      </w:r>
      <w:r>
        <w:rPr>
          <w:rFonts w:cstheme="majorBidi"/>
          <w:szCs w:val="24"/>
          <w:lang w:bidi="ar-EG"/>
        </w:rPr>
        <w:t>on the research level, i</w:t>
      </w:r>
      <w:r w:rsidRPr="00266F82">
        <w:rPr>
          <w:rFonts w:cstheme="majorBidi"/>
          <w:szCs w:val="24"/>
          <w:lang w:bidi="ar-EG"/>
        </w:rPr>
        <w:t xml:space="preserve">t is recommended for future research projects </w:t>
      </w:r>
      <w:r>
        <w:rPr>
          <w:rFonts w:cstheme="majorBidi"/>
          <w:szCs w:val="24"/>
          <w:lang w:bidi="ar-EG"/>
        </w:rPr>
        <w:t>to</w:t>
      </w:r>
      <w:r w:rsidRPr="00266F82">
        <w:rPr>
          <w:rFonts w:cstheme="majorBidi"/>
          <w:szCs w:val="24"/>
          <w:lang w:bidi="ar-EG"/>
        </w:rPr>
        <w:t xml:space="preserve"> study and collect more water, soil and crop samples for chemical and bacteriological </w:t>
      </w:r>
      <w:r w:rsidRPr="00266F82">
        <w:rPr>
          <w:rFonts w:cstheme="majorBidi"/>
          <w:szCs w:val="24"/>
          <w:lang w:bidi="ar-EG"/>
        </w:rPr>
        <w:lastRenderedPageBreak/>
        <w:t>analysis</w:t>
      </w:r>
      <w:r>
        <w:rPr>
          <w:rFonts w:cstheme="majorBidi"/>
          <w:szCs w:val="24"/>
          <w:lang w:bidi="ar-EG"/>
        </w:rPr>
        <w:t xml:space="preserve">, in order to track the pollution resulted from urban sprawl. Concerning </w:t>
      </w:r>
      <w:r w:rsidRPr="00266F82">
        <w:rPr>
          <w:rFonts w:cstheme="majorBidi"/>
          <w:szCs w:val="24"/>
          <w:lang w:bidi="ar-EG"/>
        </w:rPr>
        <w:t xml:space="preserve">water stream samples, it is </w:t>
      </w:r>
      <w:r>
        <w:rPr>
          <w:rFonts w:cstheme="majorBidi"/>
          <w:szCs w:val="24"/>
          <w:lang w:bidi="ar-EG"/>
        </w:rPr>
        <w:t>advised</w:t>
      </w:r>
      <w:r w:rsidRPr="00266F82">
        <w:rPr>
          <w:rFonts w:cstheme="majorBidi"/>
          <w:szCs w:val="24"/>
          <w:lang w:bidi="ar-EG"/>
        </w:rPr>
        <w:t xml:space="preserve"> to analyze the following parameters: </w:t>
      </w:r>
      <w:proofErr w:type="spellStart"/>
      <w:r w:rsidRPr="00266F82">
        <w:rPr>
          <w:rFonts w:cstheme="majorBidi"/>
          <w:szCs w:val="24"/>
          <w:lang w:bidi="ar-EG"/>
        </w:rPr>
        <w:t>E.Coli</w:t>
      </w:r>
      <w:proofErr w:type="spellEnd"/>
      <w:r w:rsidRPr="00266F82">
        <w:rPr>
          <w:rFonts w:cstheme="majorBidi"/>
          <w:szCs w:val="24"/>
          <w:lang w:bidi="ar-EG"/>
        </w:rPr>
        <w:t xml:space="preserve">, Fecal Coliform, Salmonella and </w:t>
      </w:r>
      <w:proofErr w:type="spellStart"/>
      <w:r w:rsidRPr="00266F82">
        <w:rPr>
          <w:rFonts w:cstheme="majorBidi"/>
          <w:szCs w:val="24"/>
          <w:lang w:bidi="ar-EG"/>
        </w:rPr>
        <w:t>shigella</w:t>
      </w:r>
      <w:proofErr w:type="spellEnd"/>
      <w:r w:rsidRPr="00266F82">
        <w:rPr>
          <w:rFonts w:cstheme="majorBidi"/>
          <w:szCs w:val="24"/>
          <w:lang w:bidi="ar-EG"/>
        </w:rPr>
        <w:t xml:space="preserve"> due to high contamination with </w:t>
      </w:r>
      <w:r>
        <w:rPr>
          <w:rFonts w:cstheme="majorBidi"/>
          <w:szCs w:val="24"/>
          <w:lang w:bidi="ar-EG"/>
        </w:rPr>
        <w:t xml:space="preserve">the </w:t>
      </w:r>
      <w:r w:rsidRPr="00266F82">
        <w:rPr>
          <w:rFonts w:cstheme="majorBidi"/>
          <w:szCs w:val="24"/>
          <w:lang w:bidi="ar-EG"/>
        </w:rPr>
        <w:t>sewage system</w:t>
      </w:r>
      <w:r>
        <w:rPr>
          <w:rFonts w:cstheme="majorBidi"/>
          <w:szCs w:val="24"/>
          <w:lang w:bidi="ar-EG"/>
        </w:rPr>
        <w:t>.</w:t>
      </w:r>
      <w:r w:rsidRPr="00266F82">
        <w:rPr>
          <w:rFonts w:cstheme="majorBidi"/>
          <w:szCs w:val="24"/>
          <w:lang w:bidi="ar-EG"/>
        </w:rPr>
        <w:t xml:space="preserve"> </w:t>
      </w:r>
    </w:p>
    <w:p w:rsidR="000208C2" w:rsidRPr="00266F82" w:rsidRDefault="000208C2" w:rsidP="000208C2">
      <w:pPr>
        <w:spacing w:line="480" w:lineRule="auto"/>
        <w:jc w:val="both"/>
        <w:rPr>
          <w:rFonts w:cstheme="majorBidi"/>
          <w:szCs w:val="24"/>
          <w:lang w:bidi="ar-EG"/>
        </w:rPr>
      </w:pPr>
      <w:r>
        <w:rPr>
          <w:rFonts w:cstheme="majorBidi"/>
          <w:szCs w:val="24"/>
          <w:lang w:bidi="ar-EG"/>
        </w:rPr>
        <w:t xml:space="preserve">A Sustainable action plan can be established to solve the negatively influenced system in </w:t>
      </w:r>
      <w:proofErr w:type="spellStart"/>
      <w:r>
        <w:rPr>
          <w:rFonts w:cstheme="majorBidi"/>
          <w:szCs w:val="24"/>
          <w:lang w:bidi="ar-EG"/>
        </w:rPr>
        <w:t>Tersa</w:t>
      </w:r>
      <w:proofErr w:type="spellEnd"/>
      <w:r>
        <w:rPr>
          <w:rFonts w:cstheme="majorBidi"/>
          <w:szCs w:val="24"/>
          <w:lang w:bidi="ar-EG"/>
        </w:rPr>
        <w:t xml:space="preserve"> </w:t>
      </w:r>
      <w:r w:rsidRPr="00BF4936">
        <w:rPr>
          <w:rFonts w:cstheme="majorBidi"/>
          <w:szCs w:val="24"/>
          <w:lang w:bidi="ar-EG"/>
        </w:rPr>
        <w:t xml:space="preserve">and turn the situation over into a more sustainable community. 1) Examining and repairing the sewage infrastructure system in </w:t>
      </w:r>
      <w:proofErr w:type="spellStart"/>
      <w:r w:rsidRPr="00BF4936">
        <w:rPr>
          <w:rFonts w:cstheme="majorBidi"/>
          <w:szCs w:val="24"/>
          <w:lang w:bidi="ar-EG"/>
        </w:rPr>
        <w:t>Tersa</w:t>
      </w:r>
      <w:proofErr w:type="spellEnd"/>
      <w:r w:rsidRPr="00BF4936">
        <w:rPr>
          <w:rFonts w:cstheme="majorBidi"/>
          <w:szCs w:val="24"/>
          <w:lang w:bidi="ar-EG"/>
        </w:rPr>
        <w:t xml:space="preserve"> is highly required to prevent further contamination as the available infrastructure system represents a real threat to groundwater. 2) It is also advised to establish a treatment program for the point sources of contamination in the water canal in </w:t>
      </w:r>
      <w:proofErr w:type="spellStart"/>
      <w:r w:rsidRPr="00BF4936">
        <w:rPr>
          <w:rFonts w:cstheme="majorBidi"/>
          <w:szCs w:val="24"/>
          <w:lang w:bidi="ar-EG"/>
        </w:rPr>
        <w:t>Tersa</w:t>
      </w:r>
      <w:proofErr w:type="spellEnd"/>
      <w:r w:rsidRPr="00BF4936">
        <w:rPr>
          <w:rFonts w:cstheme="majorBidi"/>
          <w:szCs w:val="24"/>
          <w:lang w:bidi="ar-EG"/>
        </w:rPr>
        <w:t xml:space="preserve"> to enable the proper regular use of the available water; which may include constructing hydroponic basins and implementing a biological treatment program. 3) Raising awareness between residents and farmers is a major step in order to clarify and limit the risk resulted from exposure to the contaminated water service. 4) </w:t>
      </w:r>
      <w:r w:rsidRPr="00BF4936">
        <w:rPr>
          <w:szCs w:val="24"/>
        </w:rPr>
        <w:t>Irrigation machines should be supported by screens to prevent machinery blockage by garbage. 5) It is crucial to prepare proper farming practices adaptation strategy and a training program to the farmers of the remaining fragmented agricultural lands based on the current situation they are facing. Adaptation strategy should include using suitable fertilizers with less nitrogen content due to the high saturation of ammonia and nitrates (high total nitrogen content) in the water used for irrigation and introducing simple organic farming techniques such as the suitable</w:t>
      </w:r>
      <w:r>
        <w:rPr>
          <w:sz w:val="23"/>
          <w:szCs w:val="23"/>
        </w:rPr>
        <w:t xml:space="preserve"> time for yield harvesting to allow a suitable gap between last irrigation and harvesting time</w:t>
      </w:r>
      <w:r>
        <w:rPr>
          <w:rFonts w:cstheme="majorBidi"/>
          <w:szCs w:val="24"/>
          <w:lang w:bidi="ar-EG"/>
        </w:rPr>
        <w:t xml:space="preserve">. 6) </w:t>
      </w:r>
      <w:r>
        <w:rPr>
          <w:sz w:val="23"/>
          <w:szCs w:val="23"/>
        </w:rPr>
        <w:t xml:space="preserve">It is also essential to increase the support provided to farmers and protect their right to farm in a comfortable environment, also, to enhance social cohesion and connectivity through creating a beneficial relationship between farmers and the surrounding urban inhabitants to reduce the tension complaints raised between both sides. </w:t>
      </w:r>
    </w:p>
    <w:p w:rsidR="000208C2" w:rsidRDefault="000208C2" w:rsidP="000208C2">
      <w:pPr>
        <w:spacing w:line="480" w:lineRule="auto"/>
        <w:jc w:val="both"/>
        <w:rPr>
          <w:rFonts w:cstheme="majorBidi"/>
          <w:b/>
          <w:bCs/>
          <w:szCs w:val="24"/>
          <w:lang w:bidi="ar-EG"/>
        </w:rPr>
      </w:pPr>
      <w:r>
        <w:rPr>
          <w:rFonts w:cstheme="majorBidi"/>
          <w:b/>
          <w:bCs/>
          <w:szCs w:val="24"/>
          <w:lang w:bidi="ar-EG"/>
        </w:rPr>
        <w:t>Data Availability</w:t>
      </w:r>
    </w:p>
    <w:p w:rsidR="000208C2" w:rsidRPr="00956EC3" w:rsidRDefault="000208C2" w:rsidP="000208C2">
      <w:pPr>
        <w:spacing w:line="480" w:lineRule="auto"/>
        <w:jc w:val="both"/>
        <w:rPr>
          <w:rFonts w:cstheme="majorBidi"/>
          <w:szCs w:val="24"/>
          <w:lang w:bidi="ar-EG"/>
        </w:rPr>
      </w:pPr>
      <w:r w:rsidRPr="00266F82">
        <w:rPr>
          <w:rFonts w:cstheme="majorBidi"/>
          <w:szCs w:val="24"/>
          <w:lang w:bidi="ar-EG"/>
        </w:rPr>
        <w:lastRenderedPageBreak/>
        <w:t xml:space="preserve">Some data, models, or code used during the study were provided by a third party (Fig.1 and Fig.2), Some data, models, or code generated or used during the study are available from the corresponding author by request (Fig.3, Fig.4, Fig.5, Fig.6, Fig.7, Fig.8, Fig.9, Fig.10, Fig.11, </w:t>
      </w:r>
      <w:r w:rsidR="002B0574">
        <w:rPr>
          <w:rFonts w:cstheme="majorBidi"/>
          <w:szCs w:val="24"/>
          <w:lang w:bidi="ar-EG"/>
        </w:rPr>
        <w:t>Fig.12, Fig.13, Fig. 14, Fig. 15, Fig. 16</w:t>
      </w:r>
      <w:r w:rsidRPr="00266F82">
        <w:rPr>
          <w:rFonts w:cstheme="majorBidi"/>
          <w:szCs w:val="24"/>
          <w:lang w:bidi="ar-EG"/>
        </w:rPr>
        <w:t>, Table 1, Table 2, Table 3 and Table 4, Table 5)</w:t>
      </w:r>
    </w:p>
    <w:p w:rsidR="000208C2" w:rsidRPr="004F5D37" w:rsidRDefault="000208C2" w:rsidP="000208C2">
      <w:pPr>
        <w:pStyle w:val="Heading1"/>
        <w:spacing w:line="480" w:lineRule="auto"/>
        <w:jc w:val="both"/>
        <w:rPr>
          <w:noProof/>
        </w:rPr>
      </w:pPr>
      <w:r>
        <w:rPr>
          <w:szCs w:val="24"/>
          <w:lang w:bidi="ar-EG"/>
        </w:rPr>
        <w:t>R</w:t>
      </w:r>
      <w:r w:rsidRPr="00B33114">
        <w:rPr>
          <w:szCs w:val="24"/>
          <w:lang w:bidi="ar-EG"/>
        </w:rPr>
        <w:t>eferences</w:t>
      </w:r>
      <w:r w:rsidRPr="007B4B46">
        <w:rPr>
          <w:b w:val="0"/>
          <w:lang w:bidi="ar-EG"/>
        </w:rPr>
        <w:fldChar w:fldCharType="begin" w:fldLock="1"/>
      </w:r>
      <w:r w:rsidRPr="007B4B46">
        <w:rPr>
          <w:lang w:bidi="ar-EG"/>
        </w:rPr>
        <w:instrText xml:space="preserve">ADDIN Mendeley Bibliography CSL_BIBLIOGRAPHY </w:instrText>
      </w:r>
      <w:r w:rsidRPr="007B4B46">
        <w:rPr>
          <w:b w:val="0"/>
          <w:lang w:bidi="ar-EG"/>
        </w:rPr>
        <w:fldChar w:fldCharType="separate"/>
      </w:r>
    </w:p>
    <w:p w:rsidR="000208C2" w:rsidRPr="004F5D37" w:rsidRDefault="000208C2" w:rsidP="000208C2">
      <w:pPr>
        <w:widowControl w:val="0"/>
        <w:autoSpaceDE w:val="0"/>
        <w:autoSpaceDN w:val="0"/>
        <w:adjustRightInd w:val="0"/>
        <w:spacing w:line="480" w:lineRule="auto"/>
        <w:ind w:left="480" w:hanging="480"/>
        <w:rPr>
          <w:rFonts w:ascii="Times New Roman" w:hAnsi="Times New Roman" w:cs="Times New Roman"/>
          <w:noProof/>
          <w:szCs w:val="24"/>
        </w:rPr>
      </w:pPr>
      <w:r w:rsidRPr="004F5D37">
        <w:rPr>
          <w:rFonts w:ascii="Times New Roman" w:hAnsi="Times New Roman" w:cs="Times New Roman"/>
          <w:noProof/>
          <w:szCs w:val="24"/>
        </w:rPr>
        <w:t xml:space="preserve">Al-Kharabsheh, A., &amp; Ta’any, R. (2003). Influence of urbanization on water quality deterioration during drought periods at South Jordan. </w:t>
      </w:r>
      <w:r w:rsidRPr="004F5D37">
        <w:rPr>
          <w:rFonts w:ascii="Times New Roman" w:hAnsi="Times New Roman" w:cs="Times New Roman"/>
          <w:i/>
          <w:iCs/>
          <w:noProof/>
          <w:szCs w:val="24"/>
        </w:rPr>
        <w:t>Journal of Arid Environments</w:t>
      </w:r>
      <w:r w:rsidRPr="004F5D37">
        <w:rPr>
          <w:rFonts w:ascii="Times New Roman" w:hAnsi="Times New Roman" w:cs="Times New Roman"/>
          <w:noProof/>
          <w:szCs w:val="24"/>
        </w:rPr>
        <w:t xml:space="preserve">, </w:t>
      </w:r>
      <w:r w:rsidRPr="004F5D37">
        <w:rPr>
          <w:rFonts w:ascii="Times New Roman" w:hAnsi="Times New Roman" w:cs="Times New Roman"/>
          <w:i/>
          <w:iCs/>
          <w:noProof/>
          <w:szCs w:val="24"/>
        </w:rPr>
        <w:t>53</w:t>
      </w:r>
      <w:r w:rsidRPr="004F5D37">
        <w:rPr>
          <w:rFonts w:ascii="Times New Roman" w:hAnsi="Times New Roman" w:cs="Times New Roman"/>
          <w:noProof/>
          <w:szCs w:val="24"/>
        </w:rPr>
        <w:t>(4), 619–630. https://doi.org/10.1006/jare.2002.1055</w:t>
      </w:r>
    </w:p>
    <w:p w:rsidR="000208C2" w:rsidRPr="004F5D37" w:rsidRDefault="000208C2" w:rsidP="000208C2">
      <w:pPr>
        <w:widowControl w:val="0"/>
        <w:autoSpaceDE w:val="0"/>
        <w:autoSpaceDN w:val="0"/>
        <w:adjustRightInd w:val="0"/>
        <w:spacing w:line="480" w:lineRule="auto"/>
        <w:ind w:left="480" w:hanging="480"/>
        <w:rPr>
          <w:rFonts w:ascii="Times New Roman" w:hAnsi="Times New Roman" w:cs="Times New Roman"/>
          <w:noProof/>
          <w:szCs w:val="24"/>
        </w:rPr>
      </w:pPr>
      <w:r w:rsidRPr="004F5D37">
        <w:rPr>
          <w:rFonts w:ascii="Times New Roman" w:hAnsi="Times New Roman" w:cs="Times New Roman"/>
          <w:noProof/>
          <w:szCs w:val="24"/>
        </w:rPr>
        <w:t xml:space="preserve">Alfiky, A., Kaule, G., &amp; Salheen, M. (2012). Agricultural Fragmentation of the Nile Delta; A Modeling Approach to Measuring Agricultural Land Deterioration in Egyptian Nile Delta. </w:t>
      </w:r>
      <w:r w:rsidRPr="004F5D37">
        <w:rPr>
          <w:rFonts w:ascii="Times New Roman" w:hAnsi="Times New Roman" w:cs="Times New Roman"/>
          <w:i/>
          <w:iCs/>
          <w:noProof/>
          <w:szCs w:val="24"/>
        </w:rPr>
        <w:t>Procedia Environmental Sciences</w:t>
      </w:r>
      <w:r w:rsidRPr="004F5D37">
        <w:rPr>
          <w:rFonts w:ascii="Times New Roman" w:hAnsi="Times New Roman" w:cs="Times New Roman"/>
          <w:noProof/>
          <w:szCs w:val="24"/>
        </w:rPr>
        <w:t xml:space="preserve">, </w:t>
      </w:r>
      <w:r w:rsidRPr="004F5D37">
        <w:rPr>
          <w:rFonts w:ascii="Times New Roman" w:hAnsi="Times New Roman" w:cs="Times New Roman"/>
          <w:i/>
          <w:iCs/>
          <w:noProof/>
          <w:szCs w:val="24"/>
        </w:rPr>
        <w:t>14</w:t>
      </w:r>
      <w:r w:rsidRPr="004F5D37">
        <w:rPr>
          <w:rFonts w:ascii="Times New Roman" w:hAnsi="Times New Roman" w:cs="Times New Roman"/>
          <w:noProof/>
          <w:szCs w:val="24"/>
        </w:rPr>
        <w:t>, 79–97. https://doi.org/10.1016/j.proenv.2012.03.009</w:t>
      </w:r>
    </w:p>
    <w:p w:rsidR="000208C2" w:rsidRPr="004F5D37" w:rsidRDefault="000208C2" w:rsidP="000208C2">
      <w:pPr>
        <w:widowControl w:val="0"/>
        <w:autoSpaceDE w:val="0"/>
        <w:autoSpaceDN w:val="0"/>
        <w:adjustRightInd w:val="0"/>
        <w:spacing w:line="480" w:lineRule="auto"/>
        <w:ind w:left="480" w:hanging="480"/>
        <w:rPr>
          <w:rFonts w:ascii="Times New Roman" w:hAnsi="Times New Roman" w:cs="Times New Roman"/>
          <w:noProof/>
          <w:szCs w:val="24"/>
        </w:rPr>
      </w:pPr>
      <w:r w:rsidRPr="004F5D37">
        <w:rPr>
          <w:rFonts w:ascii="Times New Roman" w:hAnsi="Times New Roman" w:cs="Times New Roman"/>
          <w:noProof/>
          <w:szCs w:val="24"/>
        </w:rPr>
        <w:t xml:space="preserve">Arunpandiyan, M., Aarthi, M., Vidyalakshmi, R., Rj, S., &amp; Devi, P. (2015). Research &amp; Reviews : Journal of Ecology and Environmental Sciences Impacts of Urbanization on Water Resources and Vegetation on the Delta Region of Tamilnadu Using Remote Sensing and GIS, </w:t>
      </w:r>
      <w:r w:rsidRPr="004F5D37">
        <w:rPr>
          <w:rFonts w:ascii="Times New Roman" w:hAnsi="Times New Roman" w:cs="Times New Roman"/>
          <w:i/>
          <w:iCs/>
          <w:noProof/>
          <w:szCs w:val="24"/>
        </w:rPr>
        <w:t>3</w:t>
      </w:r>
      <w:r w:rsidRPr="004F5D37">
        <w:rPr>
          <w:rFonts w:ascii="Times New Roman" w:hAnsi="Times New Roman" w:cs="Times New Roman"/>
          <w:noProof/>
          <w:szCs w:val="24"/>
        </w:rPr>
        <w:t>(4), 43–47.</w:t>
      </w:r>
    </w:p>
    <w:p w:rsidR="000208C2" w:rsidRPr="004F5D37" w:rsidRDefault="000208C2" w:rsidP="000208C2">
      <w:pPr>
        <w:widowControl w:val="0"/>
        <w:autoSpaceDE w:val="0"/>
        <w:autoSpaceDN w:val="0"/>
        <w:adjustRightInd w:val="0"/>
        <w:spacing w:line="480" w:lineRule="auto"/>
        <w:ind w:left="480" w:hanging="480"/>
        <w:rPr>
          <w:rFonts w:ascii="Times New Roman" w:hAnsi="Times New Roman" w:cs="Times New Roman"/>
          <w:noProof/>
          <w:szCs w:val="24"/>
        </w:rPr>
      </w:pPr>
      <w:r w:rsidRPr="004F5D37">
        <w:rPr>
          <w:rFonts w:ascii="Times New Roman" w:hAnsi="Times New Roman" w:cs="Times New Roman"/>
          <w:noProof/>
          <w:szCs w:val="24"/>
        </w:rPr>
        <w:t xml:space="preserve">Decker, C. (2013). Surface water sampling. </w:t>
      </w:r>
      <w:r w:rsidRPr="004F5D37">
        <w:rPr>
          <w:rFonts w:ascii="Times New Roman" w:hAnsi="Times New Roman" w:cs="Times New Roman"/>
          <w:i/>
          <w:iCs/>
          <w:noProof/>
          <w:szCs w:val="24"/>
        </w:rPr>
        <w:t>USEPA Publication</w:t>
      </w:r>
      <w:r w:rsidRPr="004F5D37">
        <w:rPr>
          <w:rFonts w:ascii="Times New Roman" w:hAnsi="Times New Roman" w:cs="Times New Roman"/>
          <w:noProof/>
          <w:szCs w:val="24"/>
        </w:rPr>
        <w:t>, 1–22.</w:t>
      </w:r>
    </w:p>
    <w:p w:rsidR="000208C2" w:rsidRPr="004F5D37" w:rsidRDefault="000208C2" w:rsidP="000208C2">
      <w:pPr>
        <w:widowControl w:val="0"/>
        <w:autoSpaceDE w:val="0"/>
        <w:autoSpaceDN w:val="0"/>
        <w:adjustRightInd w:val="0"/>
        <w:spacing w:line="480" w:lineRule="auto"/>
        <w:ind w:left="480" w:hanging="480"/>
        <w:rPr>
          <w:rFonts w:ascii="Times New Roman" w:hAnsi="Times New Roman" w:cs="Times New Roman"/>
          <w:noProof/>
          <w:szCs w:val="24"/>
        </w:rPr>
      </w:pPr>
      <w:r w:rsidRPr="004F5D37">
        <w:rPr>
          <w:rFonts w:ascii="Times New Roman" w:hAnsi="Times New Roman" w:cs="Times New Roman"/>
          <w:noProof/>
          <w:szCs w:val="24"/>
        </w:rPr>
        <w:t xml:space="preserve">Doygun, H. (2009). Effects of urban sprawl on agricultural land: A case study of Kahramanmaraş, Turkey. </w:t>
      </w:r>
      <w:r w:rsidRPr="004F5D37">
        <w:rPr>
          <w:rFonts w:ascii="Times New Roman" w:hAnsi="Times New Roman" w:cs="Times New Roman"/>
          <w:i/>
          <w:iCs/>
          <w:noProof/>
          <w:szCs w:val="24"/>
        </w:rPr>
        <w:t>Environmental Monitoring and Assessment</w:t>
      </w:r>
      <w:r w:rsidRPr="004F5D37">
        <w:rPr>
          <w:rFonts w:ascii="Times New Roman" w:hAnsi="Times New Roman" w:cs="Times New Roman"/>
          <w:noProof/>
          <w:szCs w:val="24"/>
        </w:rPr>
        <w:t xml:space="preserve">, </w:t>
      </w:r>
      <w:r w:rsidRPr="004F5D37">
        <w:rPr>
          <w:rFonts w:ascii="Times New Roman" w:hAnsi="Times New Roman" w:cs="Times New Roman"/>
          <w:i/>
          <w:iCs/>
          <w:noProof/>
          <w:szCs w:val="24"/>
        </w:rPr>
        <w:t>158</w:t>
      </w:r>
      <w:r w:rsidRPr="004F5D37">
        <w:rPr>
          <w:rFonts w:ascii="Times New Roman" w:hAnsi="Times New Roman" w:cs="Times New Roman"/>
          <w:noProof/>
          <w:szCs w:val="24"/>
        </w:rPr>
        <w:t>(1–4), 471–478. https://doi.org/10.1007/s10661-008-0597-7</w:t>
      </w:r>
    </w:p>
    <w:p w:rsidR="000208C2" w:rsidRPr="004F5D37" w:rsidRDefault="000208C2" w:rsidP="000208C2">
      <w:pPr>
        <w:widowControl w:val="0"/>
        <w:autoSpaceDE w:val="0"/>
        <w:autoSpaceDN w:val="0"/>
        <w:adjustRightInd w:val="0"/>
        <w:spacing w:line="480" w:lineRule="auto"/>
        <w:ind w:left="480" w:hanging="480"/>
        <w:rPr>
          <w:rFonts w:ascii="Times New Roman" w:hAnsi="Times New Roman" w:cs="Times New Roman"/>
          <w:noProof/>
          <w:szCs w:val="24"/>
        </w:rPr>
      </w:pPr>
      <w:r w:rsidRPr="004F5D37">
        <w:rPr>
          <w:rFonts w:ascii="Times New Roman" w:hAnsi="Times New Roman" w:cs="Times New Roman"/>
          <w:noProof/>
          <w:szCs w:val="24"/>
        </w:rPr>
        <w:t xml:space="preserve">Du, S., Shi, P., &amp; Rompaey, A. (2013). The Relationship between Urban Sprawl and Farmland Displacement in the Pearl River Delta, China. </w:t>
      </w:r>
      <w:r w:rsidRPr="004F5D37">
        <w:rPr>
          <w:rFonts w:ascii="Times New Roman" w:hAnsi="Times New Roman" w:cs="Times New Roman"/>
          <w:i/>
          <w:iCs/>
          <w:noProof/>
          <w:szCs w:val="24"/>
        </w:rPr>
        <w:t>Land</w:t>
      </w:r>
      <w:r w:rsidRPr="004F5D37">
        <w:rPr>
          <w:rFonts w:ascii="Times New Roman" w:hAnsi="Times New Roman" w:cs="Times New Roman"/>
          <w:noProof/>
          <w:szCs w:val="24"/>
        </w:rPr>
        <w:t xml:space="preserve">, </w:t>
      </w:r>
      <w:r w:rsidRPr="004F5D37">
        <w:rPr>
          <w:rFonts w:ascii="Times New Roman" w:hAnsi="Times New Roman" w:cs="Times New Roman"/>
          <w:i/>
          <w:iCs/>
          <w:noProof/>
          <w:szCs w:val="24"/>
        </w:rPr>
        <w:t>3</w:t>
      </w:r>
      <w:r w:rsidRPr="004F5D37">
        <w:rPr>
          <w:rFonts w:ascii="Times New Roman" w:hAnsi="Times New Roman" w:cs="Times New Roman"/>
          <w:noProof/>
          <w:szCs w:val="24"/>
        </w:rPr>
        <w:t>(1), 34–51. https://doi.org/10.3390/land3010034</w:t>
      </w:r>
    </w:p>
    <w:p w:rsidR="000208C2" w:rsidRPr="004F5D37" w:rsidRDefault="000208C2" w:rsidP="000208C2">
      <w:pPr>
        <w:widowControl w:val="0"/>
        <w:autoSpaceDE w:val="0"/>
        <w:autoSpaceDN w:val="0"/>
        <w:adjustRightInd w:val="0"/>
        <w:spacing w:line="480" w:lineRule="auto"/>
        <w:ind w:left="480" w:hanging="480"/>
        <w:rPr>
          <w:rFonts w:ascii="Times New Roman" w:hAnsi="Times New Roman" w:cs="Times New Roman"/>
          <w:noProof/>
          <w:szCs w:val="24"/>
        </w:rPr>
      </w:pPr>
      <w:r w:rsidRPr="004F5D37">
        <w:rPr>
          <w:rFonts w:ascii="Times New Roman" w:hAnsi="Times New Roman" w:cs="Times New Roman"/>
          <w:noProof/>
          <w:szCs w:val="24"/>
        </w:rPr>
        <w:lastRenderedPageBreak/>
        <w:t>Egypt-Urban Issues – UN-Habitat. (n.d.). Retrieved March 8, 2018, from https://unhabitat.org/egypt/urban-issues/#</w:t>
      </w:r>
    </w:p>
    <w:p w:rsidR="000208C2" w:rsidRPr="004F5D37" w:rsidRDefault="000208C2" w:rsidP="000208C2">
      <w:pPr>
        <w:widowControl w:val="0"/>
        <w:autoSpaceDE w:val="0"/>
        <w:autoSpaceDN w:val="0"/>
        <w:adjustRightInd w:val="0"/>
        <w:spacing w:line="480" w:lineRule="auto"/>
        <w:ind w:left="480" w:hanging="480"/>
        <w:rPr>
          <w:rFonts w:ascii="Times New Roman" w:hAnsi="Times New Roman" w:cs="Times New Roman"/>
          <w:noProof/>
          <w:szCs w:val="24"/>
        </w:rPr>
      </w:pPr>
      <w:r w:rsidRPr="004F5D37">
        <w:rPr>
          <w:rFonts w:ascii="Times New Roman" w:hAnsi="Times New Roman" w:cs="Times New Roman"/>
          <w:noProof/>
          <w:szCs w:val="24"/>
        </w:rPr>
        <w:t xml:space="preserve">Eko, J. (2012). The Effects of Urban Sprawl on Peripheral Agricultural Lands in Calabar , Nigeria. </w:t>
      </w:r>
      <w:r w:rsidRPr="004F5D37">
        <w:rPr>
          <w:rFonts w:ascii="Times New Roman" w:hAnsi="Times New Roman" w:cs="Times New Roman"/>
          <w:i/>
          <w:iCs/>
          <w:noProof/>
          <w:szCs w:val="24"/>
        </w:rPr>
        <w:t>Social Sciences</w:t>
      </w:r>
      <w:r w:rsidRPr="004F5D37">
        <w:rPr>
          <w:rFonts w:ascii="Times New Roman" w:hAnsi="Times New Roman" w:cs="Times New Roman"/>
          <w:noProof/>
          <w:szCs w:val="24"/>
        </w:rPr>
        <w:t xml:space="preserve">, </w:t>
      </w:r>
      <w:r w:rsidRPr="004F5D37">
        <w:rPr>
          <w:rFonts w:ascii="Times New Roman" w:hAnsi="Times New Roman" w:cs="Times New Roman"/>
          <w:i/>
          <w:iCs/>
          <w:noProof/>
          <w:szCs w:val="24"/>
        </w:rPr>
        <w:t>2</w:t>
      </w:r>
      <w:r w:rsidRPr="004F5D37">
        <w:rPr>
          <w:rFonts w:ascii="Times New Roman" w:hAnsi="Times New Roman" w:cs="Times New Roman"/>
          <w:noProof/>
          <w:szCs w:val="24"/>
        </w:rPr>
        <w:t>(2), 68–76.</w:t>
      </w:r>
    </w:p>
    <w:p w:rsidR="000208C2" w:rsidRPr="004F5D37" w:rsidRDefault="000208C2" w:rsidP="000208C2">
      <w:pPr>
        <w:widowControl w:val="0"/>
        <w:autoSpaceDE w:val="0"/>
        <w:autoSpaceDN w:val="0"/>
        <w:adjustRightInd w:val="0"/>
        <w:spacing w:line="480" w:lineRule="auto"/>
        <w:ind w:left="480" w:hanging="480"/>
        <w:rPr>
          <w:rFonts w:ascii="Times New Roman" w:hAnsi="Times New Roman" w:cs="Times New Roman"/>
          <w:noProof/>
          <w:szCs w:val="24"/>
        </w:rPr>
      </w:pPr>
      <w:r w:rsidRPr="004F5D37">
        <w:rPr>
          <w:rFonts w:ascii="Times New Roman" w:hAnsi="Times New Roman" w:cs="Times New Roman"/>
          <w:noProof/>
          <w:szCs w:val="24"/>
        </w:rPr>
        <w:t xml:space="preserve">Gouda, A. A., Hosseini, M., &amp; Masoumi, H. E. (2016). The Status of Urban and Suburban Sprawl in Egypt and Iran. </w:t>
      </w:r>
      <w:r w:rsidRPr="004F5D37">
        <w:rPr>
          <w:rFonts w:ascii="Times New Roman" w:hAnsi="Times New Roman" w:cs="Times New Roman"/>
          <w:i/>
          <w:iCs/>
          <w:noProof/>
          <w:szCs w:val="24"/>
        </w:rPr>
        <w:t>GeoScape</w:t>
      </w:r>
      <w:r w:rsidRPr="004F5D37">
        <w:rPr>
          <w:rFonts w:ascii="Times New Roman" w:hAnsi="Times New Roman" w:cs="Times New Roman"/>
          <w:noProof/>
          <w:szCs w:val="24"/>
        </w:rPr>
        <w:t xml:space="preserve">, </w:t>
      </w:r>
      <w:r w:rsidRPr="004F5D37">
        <w:rPr>
          <w:rFonts w:ascii="Times New Roman" w:hAnsi="Times New Roman" w:cs="Times New Roman"/>
          <w:i/>
          <w:iCs/>
          <w:noProof/>
          <w:szCs w:val="24"/>
        </w:rPr>
        <w:t>10</w:t>
      </w:r>
      <w:r w:rsidRPr="004F5D37">
        <w:rPr>
          <w:rFonts w:ascii="Times New Roman" w:hAnsi="Times New Roman" w:cs="Times New Roman"/>
          <w:noProof/>
          <w:szCs w:val="24"/>
        </w:rPr>
        <w:t>(1), 1–15. https://doi.org/10.1515/geosc-2016-0001</w:t>
      </w:r>
    </w:p>
    <w:p w:rsidR="000208C2" w:rsidRPr="004F5D37" w:rsidRDefault="000208C2" w:rsidP="000208C2">
      <w:pPr>
        <w:widowControl w:val="0"/>
        <w:autoSpaceDE w:val="0"/>
        <w:autoSpaceDN w:val="0"/>
        <w:adjustRightInd w:val="0"/>
        <w:spacing w:line="480" w:lineRule="auto"/>
        <w:ind w:left="480" w:hanging="480"/>
        <w:rPr>
          <w:rFonts w:ascii="Times New Roman" w:hAnsi="Times New Roman" w:cs="Times New Roman"/>
          <w:noProof/>
          <w:szCs w:val="24"/>
        </w:rPr>
      </w:pPr>
      <w:r w:rsidRPr="004F5D37">
        <w:rPr>
          <w:rFonts w:ascii="Times New Roman" w:hAnsi="Times New Roman" w:cs="Times New Roman"/>
          <w:noProof/>
          <w:szCs w:val="24"/>
        </w:rPr>
        <w:t xml:space="preserve">Gumma, M. K., Mohammad, I., Nedumaran, S., Whitbread, A., &amp; Lagerkvist, C. J. (2017). Urban sprawl and adverse impacts on agricultural land: A case study on Hyderabad, India. </w:t>
      </w:r>
      <w:r w:rsidRPr="004F5D37">
        <w:rPr>
          <w:rFonts w:ascii="Times New Roman" w:hAnsi="Times New Roman" w:cs="Times New Roman"/>
          <w:i/>
          <w:iCs/>
          <w:noProof/>
          <w:szCs w:val="24"/>
        </w:rPr>
        <w:t>Remote Sensing</w:t>
      </w:r>
      <w:r w:rsidRPr="004F5D37">
        <w:rPr>
          <w:rFonts w:ascii="Times New Roman" w:hAnsi="Times New Roman" w:cs="Times New Roman"/>
          <w:noProof/>
          <w:szCs w:val="24"/>
        </w:rPr>
        <w:t xml:space="preserve">, </w:t>
      </w:r>
      <w:r w:rsidRPr="004F5D37">
        <w:rPr>
          <w:rFonts w:ascii="Times New Roman" w:hAnsi="Times New Roman" w:cs="Times New Roman"/>
          <w:i/>
          <w:iCs/>
          <w:noProof/>
          <w:szCs w:val="24"/>
        </w:rPr>
        <w:t>9</w:t>
      </w:r>
      <w:r w:rsidRPr="004F5D37">
        <w:rPr>
          <w:rFonts w:ascii="Times New Roman" w:hAnsi="Times New Roman" w:cs="Times New Roman"/>
          <w:noProof/>
          <w:szCs w:val="24"/>
        </w:rPr>
        <w:t>(11), 1–16. https://doi.org/10.3390/rs9111136</w:t>
      </w:r>
    </w:p>
    <w:p w:rsidR="000208C2" w:rsidRPr="004F5D37" w:rsidRDefault="000208C2" w:rsidP="000208C2">
      <w:pPr>
        <w:widowControl w:val="0"/>
        <w:autoSpaceDE w:val="0"/>
        <w:autoSpaceDN w:val="0"/>
        <w:adjustRightInd w:val="0"/>
        <w:spacing w:line="480" w:lineRule="auto"/>
        <w:ind w:left="480" w:hanging="480"/>
        <w:rPr>
          <w:rFonts w:ascii="Times New Roman" w:hAnsi="Times New Roman" w:cs="Times New Roman"/>
          <w:noProof/>
          <w:szCs w:val="24"/>
        </w:rPr>
      </w:pPr>
      <w:r w:rsidRPr="004F5D37">
        <w:rPr>
          <w:rFonts w:ascii="Times New Roman" w:hAnsi="Times New Roman" w:cs="Times New Roman"/>
          <w:noProof/>
          <w:szCs w:val="24"/>
        </w:rPr>
        <w:t xml:space="preserve">Hereher, M. E. (2013). The status of Egypt’s agricultural lands using MODIS Aqua data. </w:t>
      </w:r>
      <w:r w:rsidRPr="004F5D37">
        <w:rPr>
          <w:rFonts w:ascii="Times New Roman" w:hAnsi="Times New Roman" w:cs="Times New Roman"/>
          <w:i/>
          <w:iCs/>
          <w:noProof/>
          <w:szCs w:val="24"/>
        </w:rPr>
        <w:t>Egyptian Journal of Remote Sensing and Space Science</w:t>
      </w:r>
      <w:r w:rsidRPr="004F5D37">
        <w:rPr>
          <w:rFonts w:ascii="Times New Roman" w:hAnsi="Times New Roman" w:cs="Times New Roman"/>
          <w:noProof/>
          <w:szCs w:val="24"/>
        </w:rPr>
        <w:t xml:space="preserve">, </w:t>
      </w:r>
      <w:r w:rsidRPr="004F5D37">
        <w:rPr>
          <w:rFonts w:ascii="Times New Roman" w:hAnsi="Times New Roman" w:cs="Times New Roman"/>
          <w:i/>
          <w:iCs/>
          <w:noProof/>
          <w:szCs w:val="24"/>
        </w:rPr>
        <w:t>16</w:t>
      </w:r>
      <w:r w:rsidRPr="004F5D37">
        <w:rPr>
          <w:rFonts w:ascii="Times New Roman" w:hAnsi="Times New Roman" w:cs="Times New Roman"/>
          <w:noProof/>
          <w:szCs w:val="24"/>
        </w:rPr>
        <w:t>(1), 83–89. https://doi.org/10.1016/j.ejrs.2013.03.001</w:t>
      </w:r>
    </w:p>
    <w:p w:rsidR="000208C2" w:rsidRPr="004F5D37" w:rsidRDefault="000208C2" w:rsidP="000208C2">
      <w:pPr>
        <w:widowControl w:val="0"/>
        <w:autoSpaceDE w:val="0"/>
        <w:autoSpaceDN w:val="0"/>
        <w:adjustRightInd w:val="0"/>
        <w:spacing w:line="480" w:lineRule="auto"/>
        <w:ind w:left="480" w:hanging="480"/>
        <w:rPr>
          <w:rFonts w:ascii="Times New Roman" w:hAnsi="Times New Roman" w:cs="Times New Roman"/>
          <w:noProof/>
          <w:szCs w:val="24"/>
        </w:rPr>
      </w:pPr>
      <w:r w:rsidRPr="004F5D37">
        <w:rPr>
          <w:rFonts w:ascii="Times New Roman" w:hAnsi="Times New Roman" w:cs="Times New Roman"/>
          <w:noProof/>
          <w:szCs w:val="24"/>
        </w:rPr>
        <w:t xml:space="preserve">Karajeh, F., Oweis, T., Swelam, A., El-Gindy, A.-G., El-Quosy, D. E. D., Khalifa, H., … Abd El-Hafez, S. (2011). </w:t>
      </w:r>
      <w:r w:rsidRPr="004F5D37">
        <w:rPr>
          <w:rFonts w:ascii="Times New Roman" w:hAnsi="Times New Roman" w:cs="Times New Roman"/>
          <w:i/>
          <w:iCs/>
          <w:noProof/>
          <w:szCs w:val="24"/>
        </w:rPr>
        <w:t>Water and Agriculture in Egypt</w:t>
      </w:r>
      <w:r w:rsidRPr="004F5D37">
        <w:rPr>
          <w:rFonts w:ascii="Times New Roman" w:hAnsi="Times New Roman" w:cs="Times New Roman"/>
          <w:noProof/>
          <w:szCs w:val="24"/>
        </w:rPr>
        <w:t>. Cairo. Retrieved from https://apps.icarda.org/wsInternet/wsInternet.asmx/DownloadFileToLocal?filePath=Working_Paper_Series/Water_Agriculture.pdf&amp;fileName=Water_Agriculture.pdf</w:t>
      </w:r>
    </w:p>
    <w:p w:rsidR="000208C2" w:rsidRPr="004F5D37" w:rsidRDefault="000208C2" w:rsidP="000208C2">
      <w:pPr>
        <w:widowControl w:val="0"/>
        <w:autoSpaceDE w:val="0"/>
        <w:autoSpaceDN w:val="0"/>
        <w:adjustRightInd w:val="0"/>
        <w:spacing w:line="480" w:lineRule="auto"/>
        <w:ind w:left="480" w:hanging="480"/>
        <w:rPr>
          <w:rFonts w:ascii="Times New Roman" w:hAnsi="Times New Roman" w:cs="Times New Roman"/>
          <w:noProof/>
          <w:szCs w:val="24"/>
        </w:rPr>
      </w:pPr>
      <w:r w:rsidRPr="00006EBE">
        <w:rPr>
          <w:rFonts w:ascii="Times New Roman" w:hAnsi="Times New Roman" w:cs="Times New Roman"/>
          <w:noProof/>
          <w:szCs w:val="24"/>
          <w:lang w:val="de-DE"/>
        </w:rPr>
        <w:t xml:space="preserve">Khamis, R. Y., Ali, A. H., &amp; Hahn, M. (2015). </w:t>
      </w:r>
      <w:r w:rsidRPr="004F5D37">
        <w:rPr>
          <w:rFonts w:ascii="Times New Roman" w:hAnsi="Times New Roman" w:cs="Times New Roman"/>
          <w:noProof/>
          <w:szCs w:val="24"/>
        </w:rPr>
        <w:t xml:space="preserve">Assessing the Urban Encroachment Phenomenon in Egypt Using Satellite Imagery, </w:t>
      </w:r>
      <w:r w:rsidRPr="004F5D37">
        <w:rPr>
          <w:rFonts w:ascii="Times New Roman" w:hAnsi="Times New Roman" w:cs="Times New Roman"/>
          <w:i/>
          <w:iCs/>
          <w:noProof/>
          <w:szCs w:val="24"/>
        </w:rPr>
        <w:t>6</w:t>
      </w:r>
      <w:r w:rsidRPr="004F5D37">
        <w:rPr>
          <w:rFonts w:ascii="Times New Roman" w:hAnsi="Times New Roman" w:cs="Times New Roman"/>
          <w:noProof/>
          <w:szCs w:val="24"/>
        </w:rPr>
        <w:t>(11).</w:t>
      </w:r>
    </w:p>
    <w:p w:rsidR="000208C2" w:rsidRPr="004F5D37" w:rsidRDefault="000208C2" w:rsidP="000208C2">
      <w:pPr>
        <w:widowControl w:val="0"/>
        <w:autoSpaceDE w:val="0"/>
        <w:autoSpaceDN w:val="0"/>
        <w:adjustRightInd w:val="0"/>
        <w:spacing w:line="480" w:lineRule="auto"/>
        <w:ind w:left="480" w:hanging="480"/>
        <w:rPr>
          <w:rFonts w:ascii="Times New Roman" w:hAnsi="Times New Roman" w:cs="Times New Roman"/>
          <w:noProof/>
          <w:szCs w:val="24"/>
        </w:rPr>
      </w:pPr>
      <w:r w:rsidRPr="004F5D37">
        <w:rPr>
          <w:rFonts w:ascii="Times New Roman" w:hAnsi="Times New Roman" w:cs="Times New Roman"/>
          <w:noProof/>
          <w:szCs w:val="24"/>
        </w:rPr>
        <w:t>Kharel, G. (2010). Impacts of Urbanization on Environmental Resources: A Land Use Planning Perspective, (December), 1–58. Retrieved from https://uta-ir.tdl.org/uta-ir/bitstream/handle/10106/5477/Kharel_uta_2502M_10978.pdf?sequence=1</w:t>
      </w:r>
    </w:p>
    <w:p w:rsidR="000208C2" w:rsidRPr="004F5D37" w:rsidRDefault="000208C2" w:rsidP="000208C2">
      <w:pPr>
        <w:widowControl w:val="0"/>
        <w:autoSpaceDE w:val="0"/>
        <w:autoSpaceDN w:val="0"/>
        <w:adjustRightInd w:val="0"/>
        <w:spacing w:line="480" w:lineRule="auto"/>
        <w:ind w:left="480" w:hanging="480"/>
        <w:rPr>
          <w:rFonts w:ascii="Times New Roman" w:hAnsi="Times New Roman" w:cs="Times New Roman"/>
          <w:noProof/>
          <w:szCs w:val="24"/>
        </w:rPr>
      </w:pPr>
      <w:r w:rsidRPr="004F5D37">
        <w:rPr>
          <w:rFonts w:ascii="Times New Roman" w:hAnsi="Times New Roman" w:cs="Times New Roman"/>
          <w:noProof/>
          <w:szCs w:val="24"/>
        </w:rPr>
        <w:lastRenderedPageBreak/>
        <w:t xml:space="preserve">Larson, J. M., Findeis, J. L., &amp; Smith, S. M. (2001). Agricultural Adaptation to Urbanization in Southeastern Pennsylvania. </w:t>
      </w:r>
      <w:r w:rsidRPr="004F5D37">
        <w:rPr>
          <w:rFonts w:ascii="Times New Roman" w:hAnsi="Times New Roman" w:cs="Times New Roman"/>
          <w:i/>
          <w:iCs/>
          <w:noProof/>
          <w:szCs w:val="24"/>
        </w:rPr>
        <w:t>Agricultural Adn Resource Economics Review</w:t>
      </w:r>
      <w:r w:rsidRPr="004F5D37">
        <w:rPr>
          <w:rFonts w:ascii="Times New Roman" w:hAnsi="Times New Roman" w:cs="Times New Roman"/>
          <w:noProof/>
          <w:szCs w:val="24"/>
        </w:rPr>
        <w:t xml:space="preserve">, </w:t>
      </w:r>
      <w:r w:rsidRPr="004F5D37">
        <w:rPr>
          <w:rFonts w:ascii="Times New Roman" w:hAnsi="Times New Roman" w:cs="Times New Roman"/>
          <w:i/>
          <w:iCs/>
          <w:noProof/>
          <w:szCs w:val="24"/>
        </w:rPr>
        <w:t>1</w:t>
      </w:r>
      <w:r w:rsidRPr="004F5D37">
        <w:rPr>
          <w:rFonts w:ascii="Times New Roman" w:hAnsi="Times New Roman" w:cs="Times New Roman"/>
          <w:noProof/>
          <w:szCs w:val="24"/>
        </w:rPr>
        <w:t>(April), 32–43.</w:t>
      </w:r>
    </w:p>
    <w:p w:rsidR="000208C2" w:rsidRPr="004F5D37" w:rsidRDefault="000208C2" w:rsidP="000208C2">
      <w:pPr>
        <w:widowControl w:val="0"/>
        <w:autoSpaceDE w:val="0"/>
        <w:autoSpaceDN w:val="0"/>
        <w:adjustRightInd w:val="0"/>
        <w:spacing w:line="480" w:lineRule="auto"/>
        <w:ind w:left="480" w:hanging="480"/>
        <w:rPr>
          <w:rFonts w:ascii="Times New Roman" w:hAnsi="Times New Roman" w:cs="Times New Roman"/>
          <w:noProof/>
          <w:szCs w:val="24"/>
        </w:rPr>
      </w:pPr>
      <w:r w:rsidRPr="004F5D37">
        <w:rPr>
          <w:rFonts w:ascii="Times New Roman" w:hAnsi="Times New Roman" w:cs="Times New Roman"/>
          <w:noProof/>
          <w:szCs w:val="24"/>
        </w:rPr>
        <w:t xml:space="preserve">Osman, T., Divigalpitiya, P., &amp; Arima, T. (2016). Driving factors of urban sprawl in Giza Governorate of Greater Cairo Metropolitan Region using AHP method. </w:t>
      </w:r>
      <w:r w:rsidRPr="004F5D37">
        <w:rPr>
          <w:rFonts w:ascii="Times New Roman" w:hAnsi="Times New Roman" w:cs="Times New Roman"/>
          <w:i/>
          <w:iCs/>
          <w:noProof/>
          <w:szCs w:val="24"/>
        </w:rPr>
        <w:t>Land Use Policy</w:t>
      </w:r>
      <w:r w:rsidRPr="004F5D37">
        <w:rPr>
          <w:rFonts w:ascii="Times New Roman" w:hAnsi="Times New Roman" w:cs="Times New Roman"/>
          <w:noProof/>
          <w:szCs w:val="24"/>
        </w:rPr>
        <w:t xml:space="preserve">, </w:t>
      </w:r>
      <w:r w:rsidRPr="004F5D37">
        <w:rPr>
          <w:rFonts w:ascii="Times New Roman" w:hAnsi="Times New Roman" w:cs="Times New Roman"/>
          <w:i/>
          <w:iCs/>
          <w:noProof/>
          <w:szCs w:val="24"/>
        </w:rPr>
        <w:t>58</w:t>
      </w:r>
      <w:r w:rsidRPr="004F5D37">
        <w:rPr>
          <w:rFonts w:ascii="Times New Roman" w:hAnsi="Times New Roman" w:cs="Times New Roman"/>
          <w:noProof/>
          <w:szCs w:val="24"/>
        </w:rPr>
        <w:t>, 21–31. https://doi.org/10.1016/j.landusepol.2016.07.013</w:t>
      </w:r>
    </w:p>
    <w:p w:rsidR="000208C2" w:rsidRPr="004F5D37" w:rsidRDefault="000208C2" w:rsidP="000208C2">
      <w:pPr>
        <w:widowControl w:val="0"/>
        <w:autoSpaceDE w:val="0"/>
        <w:autoSpaceDN w:val="0"/>
        <w:adjustRightInd w:val="0"/>
        <w:spacing w:line="480" w:lineRule="auto"/>
        <w:ind w:left="480" w:hanging="480"/>
        <w:rPr>
          <w:rFonts w:ascii="Times New Roman" w:hAnsi="Times New Roman" w:cs="Times New Roman"/>
          <w:noProof/>
          <w:szCs w:val="24"/>
        </w:rPr>
      </w:pPr>
      <w:r w:rsidRPr="004F5D37">
        <w:rPr>
          <w:rFonts w:ascii="Times New Roman" w:hAnsi="Times New Roman" w:cs="Times New Roman"/>
          <w:noProof/>
          <w:szCs w:val="24"/>
        </w:rPr>
        <w:t xml:space="preserve">RAHMAN, W. A., &amp; ROWELL, D. L. (1979). the Influence of Magnesium in Saline and Sodic Soils: a Specific Effect or a Problem of Cation Exchange? </w:t>
      </w:r>
      <w:r w:rsidRPr="004F5D37">
        <w:rPr>
          <w:rFonts w:ascii="Times New Roman" w:hAnsi="Times New Roman" w:cs="Times New Roman"/>
          <w:i/>
          <w:iCs/>
          <w:noProof/>
          <w:szCs w:val="24"/>
        </w:rPr>
        <w:t>Journal of Soil Science</w:t>
      </w:r>
      <w:r w:rsidRPr="004F5D37">
        <w:rPr>
          <w:rFonts w:ascii="Times New Roman" w:hAnsi="Times New Roman" w:cs="Times New Roman"/>
          <w:noProof/>
          <w:szCs w:val="24"/>
        </w:rPr>
        <w:t xml:space="preserve">, </w:t>
      </w:r>
      <w:r w:rsidRPr="004F5D37">
        <w:rPr>
          <w:rFonts w:ascii="Times New Roman" w:hAnsi="Times New Roman" w:cs="Times New Roman"/>
          <w:i/>
          <w:iCs/>
          <w:noProof/>
          <w:szCs w:val="24"/>
        </w:rPr>
        <w:t>30</w:t>
      </w:r>
      <w:r w:rsidRPr="004F5D37">
        <w:rPr>
          <w:rFonts w:ascii="Times New Roman" w:hAnsi="Times New Roman" w:cs="Times New Roman"/>
          <w:noProof/>
          <w:szCs w:val="24"/>
        </w:rPr>
        <w:t>(3), 535–546. https://doi.org/10.1111/j.1365-2389.1979.tb01007.x</w:t>
      </w:r>
    </w:p>
    <w:p w:rsidR="000208C2" w:rsidRPr="004F5D37" w:rsidRDefault="000208C2" w:rsidP="000208C2">
      <w:pPr>
        <w:widowControl w:val="0"/>
        <w:autoSpaceDE w:val="0"/>
        <w:autoSpaceDN w:val="0"/>
        <w:adjustRightInd w:val="0"/>
        <w:spacing w:line="480" w:lineRule="auto"/>
        <w:ind w:left="480" w:hanging="480"/>
        <w:rPr>
          <w:rFonts w:ascii="Times New Roman" w:hAnsi="Times New Roman" w:cs="Times New Roman"/>
          <w:noProof/>
          <w:szCs w:val="24"/>
        </w:rPr>
      </w:pPr>
      <w:r w:rsidRPr="004F5D37">
        <w:rPr>
          <w:rFonts w:ascii="Times New Roman" w:hAnsi="Times New Roman" w:cs="Times New Roman"/>
          <w:noProof/>
          <w:szCs w:val="24"/>
        </w:rPr>
        <w:t xml:space="preserve">Shalaby, A. A., Ali, R. R., &amp; Gad, A. (2012). Urban sprawl impact assessment on the agricultural land in Egypt using remote sensing and GIS: a case study, Qalubiya Governorate. </w:t>
      </w:r>
      <w:r w:rsidRPr="004F5D37">
        <w:rPr>
          <w:rFonts w:ascii="Times New Roman" w:hAnsi="Times New Roman" w:cs="Times New Roman"/>
          <w:i/>
          <w:iCs/>
          <w:noProof/>
          <w:szCs w:val="24"/>
        </w:rPr>
        <w:t>Journal of Land Use Science</w:t>
      </w:r>
      <w:r w:rsidRPr="004F5D37">
        <w:rPr>
          <w:rFonts w:ascii="Times New Roman" w:hAnsi="Times New Roman" w:cs="Times New Roman"/>
          <w:noProof/>
          <w:szCs w:val="24"/>
        </w:rPr>
        <w:t xml:space="preserve">, </w:t>
      </w:r>
      <w:r w:rsidRPr="004F5D37">
        <w:rPr>
          <w:rFonts w:ascii="Times New Roman" w:hAnsi="Times New Roman" w:cs="Times New Roman"/>
          <w:i/>
          <w:iCs/>
          <w:noProof/>
          <w:szCs w:val="24"/>
        </w:rPr>
        <w:t>7</w:t>
      </w:r>
      <w:r w:rsidRPr="004F5D37">
        <w:rPr>
          <w:rFonts w:ascii="Times New Roman" w:hAnsi="Times New Roman" w:cs="Times New Roman"/>
          <w:noProof/>
          <w:szCs w:val="24"/>
        </w:rPr>
        <w:t>(3), 261–273. https://doi.org/10.1080/1747423X.2011.562928</w:t>
      </w:r>
    </w:p>
    <w:p w:rsidR="000208C2" w:rsidRPr="004F5D37" w:rsidRDefault="000208C2" w:rsidP="000208C2">
      <w:pPr>
        <w:widowControl w:val="0"/>
        <w:autoSpaceDE w:val="0"/>
        <w:autoSpaceDN w:val="0"/>
        <w:adjustRightInd w:val="0"/>
        <w:spacing w:line="480" w:lineRule="auto"/>
        <w:ind w:left="480" w:hanging="480"/>
        <w:rPr>
          <w:rFonts w:ascii="Times New Roman" w:hAnsi="Times New Roman" w:cs="Times New Roman"/>
          <w:noProof/>
          <w:szCs w:val="24"/>
        </w:rPr>
      </w:pPr>
      <w:r w:rsidRPr="004F5D37">
        <w:rPr>
          <w:rFonts w:ascii="Times New Roman" w:hAnsi="Times New Roman" w:cs="Times New Roman"/>
          <w:noProof/>
          <w:szCs w:val="24"/>
        </w:rPr>
        <w:t xml:space="preserve">Soares, M. E. S., Ramos, R. U. I. A. R., &amp; Fonseca, A. N. A. M. D. B. (2011). Urban sprawl assessment model in the context ofsustainable development, </w:t>
      </w:r>
      <w:r w:rsidRPr="004F5D37">
        <w:rPr>
          <w:rFonts w:ascii="Times New Roman" w:hAnsi="Times New Roman" w:cs="Times New Roman"/>
          <w:i/>
          <w:iCs/>
          <w:noProof/>
          <w:szCs w:val="24"/>
        </w:rPr>
        <w:t>3</w:t>
      </w:r>
      <w:r w:rsidRPr="004F5D37">
        <w:rPr>
          <w:rFonts w:ascii="Times New Roman" w:hAnsi="Times New Roman" w:cs="Times New Roman"/>
          <w:noProof/>
          <w:szCs w:val="24"/>
        </w:rPr>
        <w:t>(1), 249–254.</w:t>
      </w:r>
    </w:p>
    <w:p w:rsidR="000208C2" w:rsidRPr="004F5D37" w:rsidRDefault="000208C2" w:rsidP="000208C2">
      <w:pPr>
        <w:widowControl w:val="0"/>
        <w:autoSpaceDE w:val="0"/>
        <w:autoSpaceDN w:val="0"/>
        <w:adjustRightInd w:val="0"/>
        <w:spacing w:line="480" w:lineRule="auto"/>
        <w:ind w:left="480" w:hanging="480"/>
        <w:rPr>
          <w:rFonts w:ascii="Times New Roman" w:hAnsi="Times New Roman" w:cs="Times New Roman"/>
          <w:noProof/>
          <w:szCs w:val="24"/>
        </w:rPr>
      </w:pPr>
      <w:r w:rsidRPr="004F5D37">
        <w:rPr>
          <w:rFonts w:ascii="Times New Roman" w:hAnsi="Times New Roman" w:cs="Times New Roman"/>
          <w:noProof/>
          <w:szCs w:val="24"/>
        </w:rPr>
        <w:t>The World Factbook — Central Intelligence Agency. (n.d.). Retrieved December 16, 2017, from https://www.cia.gov/library/publications/the-world-factbook/geos/eg.html</w:t>
      </w:r>
    </w:p>
    <w:p w:rsidR="000208C2" w:rsidRPr="004F5D37" w:rsidRDefault="000208C2" w:rsidP="000208C2">
      <w:pPr>
        <w:widowControl w:val="0"/>
        <w:autoSpaceDE w:val="0"/>
        <w:autoSpaceDN w:val="0"/>
        <w:adjustRightInd w:val="0"/>
        <w:spacing w:line="480" w:lineRule="auto"/>
        <w:ind w:left="480" w:hanging="480"/>
        <w:rPr>
          <w:rFonts w:ascii="Times New Roman" w:hAnsi="Times New Roman" w:cs="Times New Roman"/>
          <w:noProof/>
          <w:szCs w:val="24"/>
        </w:rPr>
      </w:pPr>
      <w:r w:rsidRPr="004F5D37">
        <w:rPr>
          <w:rFonts w:ascii="Times New Roman" w:hAnsi="Times New Roman" w:cs="Times New Roman"/>
          <w:noProof/>
          <w:szCs w:val="24"/>
        </w:rPr>
        <w:t xml:space="preserve">UN-WWAP. (2015). </w:t>
      </w:r>
      <w:r w:rsidRPr="004F5D37">
        <w:rPr>
          <w:rFonts w:ascii="Times New Roman" w:hAnsi="Times New Roman" w:cs="Times New Roman"/>
          <w:i/>
          <w:iCs/>
          <w:noProof/>
          <w:szCs w:val="24"/>
        </w:rPr>
        <w:t>The United Nations World Water Development Report 2015: Water for a Sustainable World</w:t>
      </w:r>
      <w:r w:rsidRPr="004F5D37">
        <w:rPr>
          <w:rFonts w:ascii="Times New Roman" w:hAnsi="Times New Roman" w:cs="Times New Roman"/>
          <w:noProof/>
          <w:szCs w:val="24"/>
        </w:rPr>
        <w:t>. https://doi.org/978-92-3-100071-3</w:t>
      </w:r>
    </w:p>
    <w:p w:rsidR="000208C2" w:rsidRPr="004F5D37" w:rsidRDefault="000208C2" w:rsidP="000208C2">
      <w:pPr>
        <w:widowControl w:val="0"/>
        <w:autoSpaceDE w:val="0"/>
        <w:autoSpaceDN w:val="0"/>
        <w:adjustRightInd w:val="0"/>
        <w:spacing w:line="480" w:lineRule="auto"/>
        <w:ind w:left="480" w:hanging="480"/>
        <w:rPr>
          <w:rFonts w:ascii="Times New Roman" w:hAnsi="Times New Roman" w:cs="Times New Roman"/>
          <w:noProof/>
          <w:szCs w:val="24"/>
        </w:rPr>
      </w:pPr>
      <w:r w:rsidRPr="004F5D37">
        <w:rPr>
          <w:rFonts w:ascii="Times New Roman" w:hAnsi="Times New Roman" w:cs="Times New Roman"/>
          <w:noProof/>
          <w:szCs w:val="24"/>
        </w:rPr>
        <w:t xml:space="preserve">UNDESA. (2014). </w:t>
      </w:r>
      <w:r w:rsidRPr="004F5D37">
        <w:rPr>
          <w:rFonts w:ascii="Times New Roman" w:hAnsi="Times New Roman" w:cs="Times New Roman"/>
          <w:i/>
          <w:iCs/>
          <w:noProof/>
          <w:szCs w:val="24"/>
        </w:rPr>
        <w:t>World Urbanization Prospects</w:t>
      </w:r>
      <w:r w:rsidRPr="004F5D37">
        <w:rPr>
          <w:rFonts w:ascii="Times New Roman" w:hAnsi="Times New Roman" w:cs="Times New Roman"/>
          <w:noProof/>
          <w:szCs w:val="24"/>
        </w:rPr>
        <w:t xml:space="preserve">. </w:t>
      </w:r>
      <w:r w:rsidRPr="004F5D37">
        <w:rPr>
          <w:rFonts w:ascii="Times New Roman" w:hAnsi="Times New Roman" w:cs="Times New Roman"/>
          <w:i/>
          <w:iCs/>
          <w:noProof/>
          <w:szCs w:val="24"/>
        </w:rPr>
        <w:t>Undesa</w:t>
      </w:r>
      <w:r w:rsidRPr="004F5D37">
        <w:rPr>
          <w:rFonts w:ascii="Times New Roman" w:hAnsi="Times New Roman" w:cs="Times New Roman"/>
          <w:noProof/>
          <w:szCs w:val="24"/>
        </w:rPr>
        <w:t>. https://doi.org/10.4054/DemRes.2005.12.9</w:t>
      </w:r>
    </w:p>
    <w:p w:rsidR="000208C2" w:rsidRDefault="000208C2" w:rsidP="000208C2">
      <w:pPr>
        <w:widowControl w:val="0"/>
        <w:autoSpaceDE w:val="0"/>
        <w:autoSpaceDN w:val="0"/>
        <w:adjustRightInd w:val="0"/>
        <w:spacing w:line="480" w:lineRule="auto"/>
        <w:ind w:left="480" w:hanging="480"/>
        <w:rPr>
          <w:rFonts w:ascii="Times New Roman" w:hAnsi="Times New Roman" w:cs="Times New Roman"/>
          <w:noProof/>
          <w:szCs w:val="24"/>
        </w:rPr>
      </w:pPr>
      <w:r w:rsidRPr="00006EBE">
        <w:rPr>
          <w:rFonts w:ascii="Times New Roman" w:hAnsi="Times New Roman" w:cs="Times New Roman"/>
          <w:noProof/>
          <w:szCs w:val="24"/>
          <w:lang w:val="de-DE"/>
        </w:rPr>
        <w:t xml:space="preserve">Uttara, S., Bhuvandas, N., &amp; Aggarwal, V. (2012). </w:t>
      </w:r>
      <w:r w:rsidRPr="004F5D37">
        <w:rPr>
          <w:rFonts w:ascii="Times New Roman" w:hAnsi="Times New Roman" w:cs="Times New Roman"/>
          <w:noProof/>
          <w:szCs w:val="24"/>
        </w:rPr>
        <w:t xml:space="preserve">Impacts of urbanization on environment. </w:t>
      </w:r>
      <w:r w:rsidRPr="004F5D37">
        <w:rPr>
          <w:rFonts w:ascii="Times New Roman" w:hAnsi="Times New Roman" w:cs="Times New Roman"/>
          <w:i/>
          <w:iCs/>
          <w:noProof/>
          <w:szCs w:val="24"/>
        </w:rPr>
        <w:lastRenderedPageBreak/>
        <w:t>International Journal of Research in Engineering &amp; Applied Sciences</w:t>
      </w:r>
      <w:r w:rsidRPr="004F5D37">
        <w:rPr>
          <w:rFonts w:ascii="Times New Roman" w:hAnsi="Times New Roman" w:cs="Times New Roman"/>
          <w:noProof/>
          <w:szCs w:val="24"/>
        </w:rPr>
        <w:t xml:space="preserve">, </w:t>
      </w:r>
      <w:r w:rsidRPr="004F5D37">
        <w:rPr>
          <w:rFonts w:ascii="Times New Roman" w:hAnsi="Times New Roman" w:cs="Times New Roman"/>
          <w:i/>
          <w:iCs/>
          <w:noProof/>
          <w:szCs w:val="24"/>
        </w:rPr>
        <w:t>2</w:t>
      </w:r>
      <w:r w:rsidRPr="004F5D37">
        <w:rPr>
          <w:rFonts w:ascii="Times New Roman" w:hAnsi="Times New Roman" w:cs="Times New Roman"/>
          <w:noProof/>
          <w:szCs w:val="24"/>
        </w:rPr>
        <w:t>(2), 1637–1645. https://doi.org/10.1061/(ASCE)HE.1943-5584.0000852.</w:t>
      </w:r>
    </w:p>
    <w:p w:rsidR="000208C2" w:rsidRPr="00266F82" w:rsidRDefault="000208C2" w:rsidP="000208C2">
      <w:pPr>
        <w:widowControl w:val="0"/>
        <w:autoSpaceDE w:val="0"/>
        <w:autoSpaceDN w:val="0"/>
        <w:adjustRightInd w:val="0"/>
        <w:spacing w:line="480" w:lineRule="auto"/>
        <w:ind w:left="480" w:hanging="480"/>
        <w:rPr>
          <w:rFonts w:cstheme="majorBidi"/>
          <w:b/>
          <w:bCs/>
          <w:lang w:bidi="ar-EG"/>
        </w:rPr>
      </w:pPr>
      <w:r w:rsidRPr="00266F82">
        <w:rPr>
          <w:rFonts w:cstheme="majorBidi"/>
          <w:b/>
          <w:bCs/>
          <w:lang w:bidi="ar-EG"/>
        </w:rPr>
        <w:t>List of Tables</w:t>
      </w:r>
    </w:p>
    <w:p w:rsidR="000208C2" w:rsidRPr="00523AA0" w:rsidRDefault="000208C2" w:rsidP="000208C2">
      <w:pPr>
        <w:pStyle w:val="Caption"/>
        <w:keepNext/>
        <w:jc w:val="both"/>
        <w:rPr>
          <w:i w:val="0"/>
          <w:iCs w:val="0"/>
          <w:color w:val="000000" w:themeColor="text1"/>
          <w:sz w:val="24"/>
          <w:szCs w:val="24"/>
        </w:rPr>
      </w:pPr>
      <w:r w:rsidRPr="00523AA0">
        <w:rPr>
          <w:b/>
          <w:bCs/>
          <w:i w:val="0"/>
          <w:iCs w:val="0"/>
          <w:color w:val="000000" w:themeColor="text1"/>
          <w:sz w:val="24"/>
          <w:szCs w:val="24"/>
        </w:rPr>
        <w:t xml:space="preserve">Table </w:t>
      </w:r>
      <w:r w:rsidRPr="00523AA0">
        <w:rPr>
          <w:b/>
          <w:bCs/>
          <w:i w:val="0"/>
          <w:iCs w:val="0"/>
          <w:color w:val="000000" w:themeColor="text1"/>
          <w:sz w:val="24"/>
          <w:szCs w:val="24"/>
        </w:rPr>
        <w:fldChar w:fldCharType="begin"/>
      </w:r>
      <w:r w:rsidRPr="00523AA0">
        <w:rPr>
          <w:b/>
          <w:bCs/>
          <w:i w:val="0"/>
          <w:iCs w:val="0"/>
          <w:color w:val="000000" w:themeColor="text1"/>
          <w:sz w:val="24"/>
          <w:szCs w:val="24"/>
        </w:rPr>
        <w:instrText xml:space="preserve"> SEQ Table \* ARABIC </w:instrText>
      </w:r>
      <w:r w:rsidRPr="00523AA0">
        <w:rPr>
          <w:b/>
          <w:bCs/>
          <w:i w:val="0"/>
          <w:iCs w:val="0"/>
          <w:color w:val="000000" w:themeColor="text1"/>
          <w:sz w:val="24"/>
          <w:szCs w:val="24"/>
        </w:rPr>
        <w:fldChar w:fldCharType="separate"/>
      </w:r>
      <w:r w:rsidR="00040C7C">
        <w:rPr>
          <w:b/>
          <w:bCs/>
          <w:i w:val="0"/>
          <w:iCs w:val="0"/>
          <w:noProof/>
          <w:color w:val="000000" w:themeColor="text1"/>
          <w:sz w:val="24"/>
          <w:szCs w:val="24"/>
        </w:rPr>
        <w:t>1</w:t>
      </w:r>
      <w:r w:rsidRPr="00523AA0">
        <w:rPr>
          <w:b/>
          <w:bCs/>
          <w:i w:val="0"/>
          <w:iCs w:val="0"/>
          <w:color w:val="000000" w:themeColor="text1"/>
          <w:sz w:val="24"/>
          <w:szCs w:val="24"/>
        </w:rPr>
        <w:fldChar w:fldCharType="end"/>
      </w:r>
      <w:r w:rsidRPr="00523AA0">
        <w:rPr>
          <w:b/>
          <w:bCs/>
          <w:i w:val="0"/>
          <w:iCs w:val="0"/>
          <w:noProof/>
          <w:color w:val="000000" w:themeColor="text1"/>
          <w:sz w:val="24"/>
          <w:szCs w:val="24"/>
        </w:rPr>
        <w:t>.</w:t>
      </w:r>
      <w:r w:rsidRPr="00523AA0">
        <w:rPr>
          <w:i w:val="0"/>
          <w:iCs w:val="0"/>
          <w:noProof/>
          <w:color w:val="000000" w:themeColor="text1"/>
          <w:sz w:val="24"/>
          <w:szCs w:val="24"/>
        </w:rPr>
        <w:t xml:space="preserve"> Percent of areas lost in Giza governorate due to urban sprawl from 2007 to 2017 (Centre of Sustainable Development- AUC, 2018)</w:t>
      </w:r>
    </w:p>
    <w:tbl>
      <w:tblPr>
        <w:tblStyle w:val="PlainTable2"/>
        <w:tblW w:w="8730" w:type="dxa"/>
        <w:tblLook w:val="04A0" w:firstRow="1" w:lastRow="0" w:firstColumn="1" w:lastColumn="0" w:noHBand="0" w:noVBand="1"/>
      </w:tblPr>
      <w:tblGrid>
        <w:gridCol w:w="1530"/>
        <w:gridCol w:w="1890"/>
        <w:gridCol w:w="2880"/>
        <w:gridCol w:w="2430"/>
      </w:tblGrid>
      <w:tr w:rsidR="000208C2" w:rsidRPr="006F2EFF" w:rsidTr="00073B35">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530" w:type="dxa"/>
          </w:tcPr>
          <w:p w:rsidR="000208C2" w:rsidRPr="006F2EFF" w:rsidRDefault="000208C2" w:rsidP="00073B35">
            <w:pPr>
              <w:widowControl w:val="0"/>
              <w:jc w:val="both"/>
              <w:rPr>
                <w:rFonts w:cstheme="majorBidi"/>
                <w:b w:val="0"/>
                <w:bCs w:val="0"/>
                <w:szCs w:val="24"/>
              </w:rPr>
            </w:pPr>
            <w:r>
              <w:rPr>
                <w:rFonts w:cstheme="majorBidi"/>
                <w:b w:val="0"/>
                <w:bCs w:val="0"/>
                <w:color w:val="000000" w:themeColor="text1"/>
                <w:kern w:val="24"/>
                <w:szCs w:val="24"/>
              </w:rPr>
              <w:t>District</w:t>
            </w:r>
          </w:p>
        </w:tc>
        <w:tc>
          <w:tcPr>
            <w:tcW w:w="1890" w:type="dxa"/>
          </w:tcPr>
          <w:p w:rsidR="000208C2" w:rsidRPr="006F2EFF" w:rsidRDefault="000208C2" w:rsidP="00073B35">
            <w:pPr>
              <w:widowControl w:val="0"/>
              <w:jc w:val="center"/>
              <w:cnfStyle w:val="100000000000" w:firstRow="1" w:lastRow="0" w:firstColumn="0" w:lastColumn="0" w:oddVBand="0" w:evenVBand="0" w:oddHBand="0" w:evenHBand="0" w:firstRowFirstColumn="0" w:firstRowLastColumn="0" w:lastRowFirstColumn="0" w:lastRowLastColumn="0"/>
              <w:rPr>
                <w:rFonts w:cstheme="majorBidi"/>
                <w:b w:val="0"/>
                <w:bCs w:val="0"/>
                <w:szCs w:val="24"/>
              </w:rPr>
            </w:pPr>
            <w:r w:rsidRPr="006F2EFF">
              <w:rPr>
                <w:rFonts w:cstheme="majorBidi"/>
                <w:b w:val="0"/>
                <w:bCs w:val="0"/>
                <w:color w:val="000000" w:themeColor="text1"/>
                <w:kern w:val="24"/>
                <w:szCs w:val="24"/>
              </w:rPr>
              <w:t xml:space="preserve">Area of </w:t>
            </w:r>
            <w:r>
              <w:rPr>
                <w:rFonts w:cstheme="majorBidi"/>
                <w:b w:val="0"/>
                <w:bCs w:val="0"/>
                <w:color w:val="000000" w:themeColor="text1"/>
                <w:kern w:val="24"/>
                <w:szCs w:val="24"/>
              </w:rPr>
              <w:t>district</w:t>
            </w:r>
            <w:r w:rsidRPr="006F2EFF">
              <w:rPr>
                <w:rFonts w:cstheme="majorBidi"/>
                <w:b w:val="0"/>
                <w:bCs w:val="0"/>
                <w:color w:val="000000" w:themeColor="text1"/>
                <w:kern w:val="24"/>
                <w:szCs w:val="24"/>
              </w:rPr>
              <w:t xml:space="preserve"> (m</w:t>
            </w:r>
            <w:r w:rsidRPr="006F2EFF">
              <w:rPr>
                <w:rFonts w:cstheme="majorBidi"/>
                <w:b w:val="0"/>
                <w:bCs w:val="0"/>
                <w:color w:val="000000" w:themeColor="text1"/>
                <w:kern w:val="24"/>
                <w:szCs w:val="24"/>
                <w:vertAlign w:val="superscript"/>
              </w:rPr>
              <w:t>2</w:t>
            </w:r>
            <w:r w:rsidRPr="006F2EFF">
              <w:rPr>
                <w:rFonts w:cstheme="majorBidi"/>
                <w:b w:val="0"/>
                <w:bCs w:val="0"/>
                <w:color w:val="000000" w:themeColor="text1"/>
                <w:kern w:val="24"/>
                <w:szCs w:val="24"/>
              </w:rPr>
              <w:t>)</w:t>
            </w:r>
          </w:p>
        </w:tc>
        <w:tc>
          <w:tcPr>
            <w:tcW w:w="2880" w:type="dxa"/>
          </w:tcPr>
          <w:p w:rsidR="000208C2" w:rsidRPr="006F2EFF" w:rsidRDefault="000208C2" w:rsidP="00073B35">
            <w:pPr>
              <w:widowControl w:val="0"/>
              <w:jc w:val="center"/>
              <w:cnfStyle w:val="100000000000" w:firstRow="1" w:lastRow="0" w:firstColumn="0" w:lastColumn="0" w:oddVBand="0" w:evenVBand="0" w:oddHBand="0" w:evenHBand="0" w:firstRowFirstColumn="0" w:firstRowLastColumn="0" w:lastRowFirstColumn="0" w:lastRowLastColumn="0"/>
              <w:rPr>
                <w:rFonts w:cstheme="majorBidi"/>
                <w:b w:val="0"/>
                <w:bCs w:val="0"/>
                <w:szCs w:val="24"/>
              </w:rPr>
            </w:pPr>
            <w:r w:rsidRPr="006F2EFF">
              <w:rPr>
                <w:rFonts w:cstheme="majorBidi"/>
                <w:b w:val="0"/>
                <w:bCs w:val="0"/>
                <w:color w:val="000000" w:themeColor="text1"/>
                <w:kern w:val="24"/>
                <w:szCs w:val="24"/>
              </w:rPr>
              <w:t>Area lost due to encroachment (m</w:t>
            </w:r>
            <w:r w:rsidRPr="006F2EFF">
              <w:rPr>
                <w:rFonts w:cstheme="majorBidi"/>
                <w:b w:val="0"/>
                <w:bCs w:val="0"/>
                <w:color w:val="000000" w:themeColor="text1"/>
                <w:kern w:val="24"/>
                <w:szCs w:val="24"/>
                <w:vertAlign w:val="superscript"/>
              </w:rPr>
              <w:t>2</w:t>
            </w:r>
            <w:r w:rsidRPr="006F2EFF">
              <w:rPr>
                <w:rFonts w:cstheme="majorBidi"/>
                <w:b w:val="0"/>
                <w:bCs w:val="0"/>
                <w:color w:val="000000" w:themeColor="text1"/>
                <w:kern w:val="24"/>
                <w:szCs w:val="24"/>
              </w:rPr>
              <w:t>)</w:t>
            </w:r>
          </w:p>
        </w:tc>
        <w:tc>
          <w:tcPr>
            <w:tcW w:w="2430" w:type="dxa"/>
          </w:tcPr>
          <w:p w:rsidR="000208C2" w:rsidRPr="006F2EFF" w:rsidRDefault="000208C2" w:rsidP="00073B35">
            <w:pPr>
              <w:widowControl w:val="0"/>
              <w:jc w:val="center"/>
              <w:cnfStyle w:val="100000000000" w:firstRow="1" w:lastRow="0" w:firstColumn="0" w:lastColumn="0" w:oddVBand="0" w:evenVBand="0" w:oddHBand="0" w:evenHBand="0" w:firstRowFirstColumn="0" w:firstRowLastColumn="0" w:lastRowFirstColumn="0" w:lastRowLastColumn="0"/>
              <w:rPr>
                <w:rFonts w:cstheme="majorBidi"/>
                <w:b w:val="0"/>
                <w:bCs w:val="0"/>
                <w:szCs w:val="24"/>
              </w:rPr>
            </w:pPr>
            <w:r w:rsidRPr="006F2EFF">
              <w:rPr>
                <w:rFonts w:cstheme="majorBidi"/>
                <w:b w:val="0"/>
                <w:bCs w:val="0"/>
                <w:color w:val="000000" w:themeColor="text1"/>
                <w:kern w:val="24"/>
                <w:szCs w:val="24"/>
              </w:rPr>
              <w:t>Percentage of land lost (2007-2017)</w:t>
            </w:r>
          </w:p>
        </w:tc>
      </w:tr>
      <w:tr w:rsidR="000208C2" w:rsidRPr="006F2EFF" w:rsidTr="00073B35">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530" w:type="dxa"/>
          </w:tcPr>
          <w:p w:rsidR="000208C2" w:rsidRPr="007A1E49" w:rsidRDefault="000208C2" w:rsidP="00073B35">
            <w:pPr>
              <w:widowControl w:val="0"/>
              <w:rPr>
                <w:rFonts w:cstheme="majorBidi"/>
                <w:b w:val="0"/>
                <w:bCs w:val="0"/>
                <w:kern w:val="24"/>
                <w:szCs w:val="24"/>
              </w:rPr>
            </w:pPr>
            <w:r w:rsidRPr="007A1E49">
              <w:rPr>
                <w:rFonts w:cstheme="majorBidi"/>
                <w:b w:val="0"/>
                <w:bCs w:val="0"/>
                <w:kern w:val="24"/>
                <w:szCs w:val="24"/>
              </w:rPr>
              <w:t>Al-Jizah</w:t>
            </w:r>
          </w:p>
        </w:tc>
        <w:tc>
          <w:tcPr>
            <w:tcW w:w="1890" w:type="dxa"/>
          </w:tcPr>
          <w:p w:rsidR="000208C2" w:rsidRPr="00495E5D" w:rsidRDefault="000208C2" w:rsidP="00073B35">
            <w:pPr>
              <w:widowControl w:val="0"/>
              <w:jc w:val="center"/>
              <w:cnfStyle w:val="000000100000" w:firstRow="0" w:lastRow="0" w:firstColumn="0" w:lastColumn="0" w:oddVBand="0" w:evenVBand="0" w:oddHBand="1" w:evenHBand="0" w:firstRowFirstColumn="0" w:firstRowLastColumn="0" w:lastRowFirstColumn="0" w:lastRowLastColumn="0"/>
              <w:rPr>
                <w:rFonts w:cstheme="majorBidi"/>
                <w:szCs w:val="24"/>
                <w:vertAlign w:val="superscript"/>
              </w:rPr>
            </w:pPr>
            <w:r w:rsidRPr="007A1E49">
              <w:rPr>
                <w:rFonts w:cstheme="majorBidi"/>
                <w:kern w:val="24"/>
                <w:szCs w:val="24"/>
              </w:rPr>
              <w:t>13652</w:t>
            </w:r>
            <w:r>
              <w:rPr>
                <w:rFonts w:cstheme="majorBidi"/>
                <w:kern w:val="24"/>
                <w:szCs w:val="24"/>
              </w:rPr>
              <w:t xml:space="preserve"> x 10</w:t>
            </w:r>
            <w:r>
              <w:rPr>
                <w:rFonts w:cstheme="majorBidi"/>
                <w:kern w:val="24"/>
                <w:szCs w:val="24"/>
                <w:vertAlign w:val="superscript"/>
              </w:rPr>
              <w:t>4</w:t>
            </w:r>
          </w:p>
        </w:tc>
        <w:tc>
          <w:tcPr>
            <w:tcW w:w="2880" w:type="dxa"/>
          </w:tcPr>
          <w:p w:rsidR="000208C2" w:rsidRPr="007A1E49" w:rsidRDefault="000208C2" w:rsidP="00073B35">
            <w:pPr>
              <w:widowControl w:val="0"/>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7A1E49">
              <w:rPr>
                <w:rFonts w:cstheme="majorBidi"/>
                <w:kern w:val="24"/>
                <w:szCs w:val="24"/>
              </w:rPr>
              <w:t>1617</w:t>
            </w:r>
            <w:r>
              <w:rPr>
                <w:rFonts w:cstheme="majorBidi"/>
                <w:kern w:val="24"/>
                <w:szCs w:val="24"/>
              </w:rPr>
              <w:t xml:space="preserve"> x 10</w:t>
            </w:r>
            <w:r>
              <w:rPr>
                <w:rFonts w:cstheme="majorBidi"/>
                <w:kern w:val="24"/>
                <w:szCs w:val="24"/>
                <w:vertAlign w:val="superscript"/>
              </w:rPr>
              <w:t>4</w:t>
            </w:r>
          </w:p>
        </w:tc>
        <w:tc>
          <w:tcPr>
            <w:tcW w:w="2430" w:type="dxa"/>
          </w:tcPr>
          <w:p w:rsidR="000208C2" w:rsidRPr="007A1E49" w:rsidRDefault="000208C2" w:rsidP="00073B35">
            <w:pPr>
              <w:widowControl w:val="0"/>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7A1E49">
              <w:rPr>
                <w:rFonts w:cstheme="majorBidi"/>
                <w:kern w:val="24"/>
                <w:szCs w:val="24"/>
              </w:rPr>
              <w:t>11.84</w:t>
            </w:r>
          </w:p>
        </w:tc>
      </w:tr>
      <w:tr w:rsidR="000208C2" w:rsidRPr="006F2EFF" w:rsidTr="00073B35">
        <w:tc>
          <w:tcPr>
            <w:cnfStyle w:val="001000000000" w:firstRow="0" w:lastRow="0" w:firstColumn="1" w:lastColumn="0" w:oddVBand="0" w:evenVBand="0" w:oddHBand="0" w:evenHBand="0" w:firstRowFirstColumn="0" w:firstRowLastColumn="0" w:lastRowFirstColumn="0" w:lastRowLastColumn="0"/>
            <w:tcW w:w="1530" w:type="dxa"/>
          </w:tcPr>
          <w:p w:rsidR="000208C2" w:rsidRPr="006F2EFF" w:rsidRDefault="000208C2" w:rsidP="00073B35">
            <w:pPr>
              <w:widowControl w:val="0"/>
              <w:rPr>
                <w:rFonts w:cstheme="majorBidi"/>
                <w:b w:val="0"/>
                <w:bCs w:val="0"/>
                <w:szCs w:val="24"/>
              </w:rPr>
            </w:pPr>
            <w:r w:rsidRPr="006F2EFF">
              <w:rPr>
                <w:rFonts w:cstheme="majorBidi"/>
                <w:b w:val="0"/>
                <w:bCs w:val="0"/>
                <w:color w:val="000000" w:themeColor="text1"/>
                <w:kern w:val="24"/>
                <w:szCs w:val="24"/>
              </w:rPr>
              <w:t>Al-Badrashin</w:t>
            </w:r>
          </w:p>
        </w:tc>
        <w:tc>
          <w:tcPr>
            <w:tcW w:w="1890" w:type="dxa"/>
          </w:tcPr>
          <w:p w:rsidR="000208C2" w:rsidRPr="006F2EFF" w:rsidRDefault="000208C2" w:rsidP="00073B35">
            <w:pPr>
              <w:widowControl w:val="0"/>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sidRPr="006F2EFF">
              <w:rPr>
                <w:rFonts w:cstheme="majorBidi"/>
                <w:color w:val="000000" w:themeColor="text1"/>
                <w:kern w:val="24"/>
                <w:szCs w:val="24"/>
              </w:rPr>
              <w:t>13318</w:t>
            </w:r>
            <w:r>
              <w:rPr>
                <w:rFonts w:cstheme="majorBidi"/>
                <w:color w:val="000000" w:themeColor="text1"/>
                <w:kern w:val="24"/>
                <w:szCs w:val="24"/>
              </w:rPr>
              <w:t xml:space="preserve"> </w:t>
            </w:r>
            <w:r>
              <w:rPr>
                <w:rFonts w:cstheme="majorBidi"/>
                <w:kern w:val="24"/>
                <w:szCs w:val="24"/>
              </w:rPr>
              <w:t>x 10</w:t>
            </w:r>
            <w:r>
              <w:rPr>
                <w:rFonts w:cstheme="majorBidi"/>
                <w:kern w:val="24"/>
                <w:szCs w:val="24"/>
                <w:vertAlign w:val="superscript"/>
              </w:rPr>
              <w:t>4</w:t>
            </w:r>
          </w:p>
        </w:tc>
        <w:tc>
          <w:tcPr>
            <w:tcW w:w="2880" w:type="dxa"/>
          </w:tcPr>
          <w:p w:rsidR="000208C2" w:rsidRPr="006F2EFF" w:rsidRDefault="000208C2" w:rsidP="00073B35">
            <w:pPr>
              <w:widowControl w:val="0"/>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sidRPr="006F2EFF">
              <w:rPr>
                <w:rFonts w:cstheme="majorBidi"/>
                <w:color w:val="000000" w:themeColor="text1"/>
                <w:kern w:val="24"/>
                <w:szCs w:val="24"/>
              </w:rPr>
              <w:t>1247</w:t>
            </w:r>
            <w:r>
              <w:rPr>
                <w:rFonts w:cstheme="majorBidi"/>
                <w:color w:val="000000" w:themeColor="text1"/>
                <w:kern w:val="24"/>
                <w:szCs w:val="24"/>
              </w:rPr>
              <w:t xml:space="preserve"> </w:t>
            </w:r>
            <w:r>
              <w:rPr>
                <w:rFonts w:cstheme="majorBidi"/>
                <w:kern w:val="24"/>
                <w:szCs w:val="24"/>
              </w:rPr>
              <w:t>x 10</w:t>
            </w:r>
            <w:r>
              <w:rPr>
                <w:rFonts w:cstheme="majorBidi"/>
                <w:kern w:val="24"/>
                <w:szCs w:val="24"/>
                <w:vertAlign w:val="superscript"/>
              </w:rPr>
              <w:t>4</w:t>
            </w:r>
          </w:p>
        </w:tc>
        <w:tc>
          <w:tcPr>
            <w:tcW w:w="2430" w:type="dxa"/>
          </w:tcPr>
          <w:p w:rsidR="000208C2" w:rsidRPr="006F2EFF" w:rsidRDefault="000208C2" w:rsidP="00073B35">
            <w:pPr>
              <w:widowControl w:val="0"/>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sidRPr="006F2EFF">
              <w:rPr>
                <w:rFonts w:cstheme="majorBidi"/>
                <w:color w:val="000000" w:themeColor="text1"/>
                <w:kern w:val="24"/>
                <w:szCs w:val="24"/>
              </w:rPr>
              <w:t>9.36</w:t>
            </w:r>
          </w:p>
        </w:tc>
      </w:tr>
      <w:tr w:rsidR="000208C2" w:rsidRPr="006F2EFF" w:rsidTr="00073B35">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530" w:type="dxa"/>
          </w:tcPr>
          <w:p w:rsidR="000208C2" w:rsidRPr="006F2EFF" w:rsidRDefault="000208C2" w:rsidP="00073B35">
            <w:pPr>
              <w:widowControl w:val="0"/>
              <w:rPr>
                <w:rFonts w:cstheme="majorBidi"/>
                <w:b w:val="0"/>
                <w:bCs w:val="0"/>
                <w:szCs w:val="24"/>
              </w:rPr>
            </w:pPr>
            <w:r w:rsidRPr="006F2EFF">
              <w:rPr>
                <w:rFonts w:cstheme="majorBidi"/>
                <w:b w:val="0"/>
                <w:bCs w:val="0"/>
                <w:color w:val="000000" w:themeColor="text1"/>
                <w:kern w:val="24"/>
                <w:szCs w:val="24"/>
              </w:rPr>
              <w:t>Imbabah</w:t>
            </w:r>
          </w:p>
        </w:tc>
        <w:tc>
          <w:tcPr>
            <w:tcW w:w="1890" w:type="dxa"/>
          </w:tcPr>
          <w:p w:rsidR="000208C2" w:rsidRPr="006F2EFF" w:rsidRDefault="000208C2" w:rsidP="00073B35">
            <w:pPr>
              <w:widowControl w:val="0"/>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6F2EFF">
              <w:rPr>
                <w:rFonts w:cstheme="majorBidi"/>
                <w:color w:val="000000" w:themeColor="text1"/>
                <w:kern w:val="24"/>
                <w:szCs w:val="24"/>
              </w:rPr>
              <w:t>36089</w:t>
            </w:r>
            <w:r>
              <w:rPr>
                <w:rFonts w:cstheme="majorBidi"/>
                <w:color w:val="000000" w:themeColor="text1"/>
                <w:kern w:val="24"/>
                <w:szCs w:val="24"/>
              </w:rPr>
              <w:t xml:space="preserve"> </w:t>
            </w:r>
            <w:r>
              <w:rPr>
                <w:rFonts w:cstheme="majorBidi"/>
                <w:kern w:val="24"/>
                <w:szCs w:val="24"/>
              </w:rPr>
              <w:t>x 10</w:t>
            </w:r>
            <w:r>
              <w:rPr>
                <w:rFonts w:cstheme="majorBidi"/>
                <w:kern w:val="24"/>
                <w:szCs w:val="24"/>
                <w:vertAlign w:val="superscript"/>
              </w:rPr>
              <w:t>4</w:t>
            </w:r>
          </w:p>
        </w:tc>
        <w:tc>
          <w:tcPr>
            <w:tcW w:w="2880" w:type="dxa"/>
          </w:tcPr>
          <w:p w:rsidR="000208C2" w:rsidRPr="006F2EFF" w:rsidRDefault="000208C2" w:rsidP="00073B35">
            <w:pPr>
              <w:widowControl w:val="0"/>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6F2EFF">
              <w:rPr>
                <w:rFonts w:cstheme="majorBidi"/>
                <w:color w:val="000000" w:themeColor="text1"/>
                <w:kern w:val="24"/>
                <w:szCs w:val="24"/>
              </w:rPr>
              <w:t>3375</w:t>
            </w:r>
            <w:r>
              <w:rPr>
                <w:rFonts w:cstheme="majorBidi"/>
                <w:color w:val="000000" w:themeColor="text1"/>
                <w:kern w:val="24"/>
                <w:szCs w:val="24"/>
              </w:rPr>
              <w:t xml:space="preserve"> </w:t>
            </w:r>
            <w:r>
              <w:rPr>
                <w:rFonts w:cstheme="majorBidi"/>
                <w:kern w:val="24"/>
                <w:szCs w:val="24"/>
              </w:rPr>
              <w:t>x 10</w:t>
            </w:r>
            <w:r>
              <w:rPr>
                <w:rFonts w:cstheme="majorBidi"/>
                <w:kern w:val="24"/>
                <w:szCs w:val="24"/>
                <w:vertAlign w:val="superscript"/>
              </w:rPr>
              <w:t>4</w:t>
            </w:r>
          </w:p>
        </w:tc>
        <w:tc>
          <w:tcPr>
            <w:tcW w:w="2430" w:type="dxa"/>
          </w:tcPr>
          <w:p w:rsidR="000208C2" w:rsidRPr="006F2EFF" w:rsidRDefault="000208C2" w:rsidP="00073B35">
            <w:pPr>
              <w:widowControl w:val="0"/>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6F2EFF">
              <w:rPr>
                <w:rFonts w:cstheme="majorBidi"/>
                <w:color w:val="000000" w:themeColor="text1"/>
                <w:kern w:val="24"/>
                <w:szCs w:val="24"/>
              </w:rPr>
              <w:t>9.35</w:t>
            </w:r>
          </w:p>
        </w:tc>
      </w:tr>
    </w:tbl>
    <w:p w:rsidR="000208C2" w:rsidRDefault="000208C2" w:rsidP="000208C2">
      <w:pPr>
        <w:pStyle w:val="Caption"/>
        <w:jc w:val="both"/>
        <w:rPr>
          <w:b/>
          <w:bCs/>
          <w:i w:val="0"/>
          <w:iCs w:val="0"/>
          <w:color w:val="000000" w:themeColor="text1"/>
          <w:sz w:val="24"/>
          <w:szCs w:val="24"/>
        </w:rPr>
      </w:pPr>
    </w:p>
    <w:p w:rsidR="000208C2" w:rsidRPr="00334000" w:rsidRDefault="000208C2" w:rsidP="000208C2">
      <w:pPr>
        <w:pStyle w:val="Caption"/>
        <w:jc w:val="both"/>
        <w:rPr>
          <w:b/>
          <w:bCs/>
          <w:color w:val="000000" w:themeColor="text1"/>
          <w:szCs w:val="24"/>
        </w:rPr>
      </w:pPr>
      <w:r w:rsidRPr="00334000">
        <w:rPr>
          <w:b/>
          <w:bCs/>
          <w:i w:val="0"/>
          <w:iCs w:val="0"/>
          <w:color w:val="000000" w:themeColor="text1"/>
          <w:sz w:val="24"/>
          <w:szCs w:val="24"/>
        </w:rPr>
        <w:t xml:space="preserve">Table </w:t>
      </w:r>
      <w:r w:rsidRPr="00334000">
        <w:rPr>
          <w:b/>
          <w:bCs/>
          <w:i w:val="0"/>
          <w:iCs w:val="0"/>
          <w:color w:val="000000" w:themeColor="text1"/>
          <w:sz w:val="24"/>
          <w:szCs w:val="24"/>
        </w:rPr>
        <w:fldChar w:fldCharType="begin"/>
      </w:r>
      <w:r w:rsidRPr="00334000">
        <w:rPr>
          <w:b/>
          <w:bCs/>
          <w:i w:val="0"/>
          <w:iCs w:val="0"/>
          <w:color w:val="000000" w:themeColor="text1"/>
          <w:sz w:val="24"/>
          <w:szCs w:val="24"/>
        </w:rPr>
        <w:instrText xml:space="preserve"> SEQ Table \* ARABIC </w:instrText>
      </w:r>
      <w:r w:rsidRPr="00334000">
        <w:rPr>
          <w:b/>
          <w:bCs/>
          <w:i w:val="0"/>
          <w:iCs w:val="0"/>
          <w:color w:val="000000" w:themeColor="text1"/>
          <w:sz w:val="24"/>
          <w:szCs w:val="24"/>
        </w:rPr>
        <w:fldChar w:fldCharType="separate"/>
      </w:r>
      <w:r w:rsidR="00040C7C">
        <w:rPr>
          <w:b/>
          <w:bCs/>
          <w:i w:val="0"/>
          <w:iCs w:val="0"/>
          <w:noProof/>
          <w:color w:val="000000" w:themeColor="text1"/>
          <w:sz w:val="24"/>
          <w:szCs w:val="24"/>
        </w:rPr>
        <w:t>2</w:t>
      </w:r>
      <w:r w:rsidRPr="00334000">
        <w:rPr>
          <w:b/>
          <w:bCs/>
          <w:i w:val="0"/>
          <w:iCs w:val="0"/>
          <w:color w:val="000000" w:themeColor="text1"/>
          <w:sz w:val="24"/>
          <w:szCs w:val="24"/>
        </w:rPr>
        <w:fldChar w:fldCharType="end"/>
      </w:r>
      <w:r w:rsidRPr="00334000">
        <w:rPr>
          <w:b/>
          <w:bCs/>
          <w:i w:val="0"/>
          <w:iCs w:val="0"/>
          <w:color w:val="000000" w:themeColor="text1"/>
          <w:sz w:val="24"/>
          <w:szCs w:val="24"/>
        </w:rPr>
        <w:t xml:space="preserve">. </w:t>
      </w:r>
      <w:r w:rsidRPr="00334000">
        <w:rPr>
          <w:i w:val="0"/>
          <w:iCs w:val="0"/>
          <w:color w:val="000000" w:themeColor="text1"/>
          <w:sz w:val="24"/>
          <w:szCs w:val="24"/>
        </w:rPr>
        <w:t>Districts in Markaz Al-Jizah with the highest percentages of lands lost under urban sprawl between 2007 to 2017 (</w:t>
      </w:r>
      <w:r w:rsidRPr="00523AA0">
        <w:rPr>
          <w:i w:val="0"/>
          <w:iCs w:val="0"/>
          <w:noProof/>
          <w:color w:val="000000" w:themeColor="text1"/>
          <w:sz w:val="24"/>
          <w:szCs w:val="24"/>
        </w:rPr>
        <w:t>Centre of Sustainable Development- AUC, 2018</w:t>
      </w:r>
      <w:r w:rsidRPr="00334000">
        <w:rPr>
          <w:i w:val="0"/>
          <w:iCs w:val="0"/>
          <w:color w:val="000000" w:themeColor="text1"/>
          <w:sz w:val="24"/>
          <w:szCs w:val="24"/>
        </w:rPr>
        <w:t>)</w:t>
      </w:r>
    </w:p>
    <w:tbl>
      <w:tblPr>
        <w:tblStyle w:val="TableGrid"/>
        <w:tblW w:w="0" w:type="auto"/>
        <w:tblLook w:val="04A0" w:firstRow="1" w:lastRow="0" w:firstColumn="1" w:lastColumn="0" w:noHBand="0" w:noVBand="1"/>
      </w:tblPr>
      <w:tblGrid>
        <w:gridCol w:w="625"/>
        <w:gridCol w:w="2250"/>
        <w:gridCol w:w="2160"/>
        <w:gridCol w:w="2445"/>
        <w:gridCol w:w="1870"/>
      </w:tblGrid>
      <w:tr w:rsidR="000208C2" w:rsidRPr="00606F9A" w:rsidTr="00073B35">
        <w:tc>
          <w:tcPr>
            <w:tcW w:w="625" w:type="dxa"/>
          </w:tcPr>
          <w:p w:rsidR="000208C2" w:rsidRPr="00606F9A" w:rsidRDefault="000208C2" w:rsidP="00073B35">
            <w:pPr>
              <w:widowControl w:val="0"/>
              <w:jc w:val="center"/>
              <w:rPr>
                <w:rFonts w:cstheme="majorBidi"/>
                <w:szCs w:val="24"/>
                <w:highlight w:val="yellow"/>
              </w:rPr>
            </w:pPr>
            <w:r w:rsidRPr="00495E5D">
              <w:rPr>
                <w:b/>
                <w:bCs/>
                <w:szCs w:val="24"/>
              </w:rPr>
              <w:t>#</w:t>
            </w:r>
          </w:p>
        </w:tc>
        <w:tc>
          <w:tcPr>
            <w:tcW w:w="2250" w:type="dxa"/>
          </w:tcPr>
          <w:p w:rsidR="000208C2" w:rsidRPr="00606F9A" w:rsidRDefault="000208C2" w:rsidP="00073B35">
            <w:pPr>
              <w:widowControl w:val="0"/>
              <w:jc w:val="center"/>
              <w:rPr>
                <w:rFonts w:cstheme="majorBidi"/>
                <w:szCs w:val="24"/>
                <w:highlight w:val="yellow"/>
              </w:rPr>
            </w:pPr>
            <w:r w:rsidRPr="00495E5D">
              <w:rPr>
                <w:b/>
                <w:bCs/>
                <w:szCs w:val="24"/>
              </w:rPr>
              <w:t>City/village</w:t>
            </w:r>
          </w:p>
        </w:tc>
        <w:tc>
          <w:tcPr>
            <w:tcW w:w="2160" w:type="dxa"/>
          </w:tcPr>
          <w:p w:rsidR="000208C2" w:rsidRPr="00495E5D" w:rsidRDefault="000208C2" w:rsidP="00073B35">
            <w:pPr>
              <w:pStyle w:val="Default"/>
              <w:jc w:val="center"/>
            </w:pPr>
            <w:r w:rsidRPr="00495E5D">
              <w:rPr>
                <w:b/>
                <w:bCs/>
              </w:rPr>
              <w:t>District area</w:t>
            </w:r>
          </w:p>
          <w:p w:rsidR="000208C2" w:rsidRPr="00606F9A" w:rsidRDefault="000208C2" w:rsidP="00073B35">
            <w:pPr>
              <w:widowControl w:val="0"/>
              <w:jc w:val="center"/>
              <w:rPr>
                <w:rFonts w:cstheme="majorBidi"/>
                <w:szCs w:val="24"/>
                <w:highlight w:val="yellow"/>
              </w:rPr>
            </w:pPr>
            <w:r w:rsidRPr="00495E5D">
              <w:rPr>
                <w:b/>
                <w:bCs/>
                <w:szCs w:val="24"/>
              </w:rPr>
              <w:t>(m</w:t>
            </w:r>
            <w:r w:rsidRPr="00495E5D">
              <w:rPr>
                <w:b/>
                <w:bCs/>
                <w:szCs w:val="24"/>
                <w:vertAlign w:val="superscript"/>
              </w:rPr>
              <w:t>2</w:t>
            </w:r>
            <w:r w:rsidRPr="00495E5D">
              <w:rPr>
                <w:b/>
                <w:bCs/>
                <w:szCs w:val="24"/>
              </w:rPr>
              <w:t>)</w:t>
            </w:r>
          </w:p>
        </w:tc>
        <w:tc>
          <w:tcPr>
            <w:tcW w:w="2445" w:type="dxa"/>
          </w:tcPr>
          <w:p w:rsidR="000208C2" w:rsidRPr="00606F9A" w:rsidRDefault="000208C2" w:rsidP="00073B35">
            <w:pPr>
              <w:widowControl w:val="0"/>
              <w:jc w:val="center"/>
              <w:rPr>
                <w:rFonts w:cstheme="majorBidi"/>
                <w:szCs w:val="24"/>
                <w:highlight w:val="yellow"/>
              </w:rPr>
            </w:pPr>
            <w:r w:rsidRPr="00495E5D">
              <w:rPr>
                <w:b/>
                <w:bCs/>
                <w:szCs w:val="24"/>
              </w:rPr>
              <w:t>Area lost due to encroachment (m</w:t>
            </w:r>
            <w:r w:rsidRPr="00495E5D">
              <w:rPr>
                <w:b/>
                <w:bCs/>
                <w:szCs w:val="24"/>
                <w:vertAlign w:val="superscript"/>
              </w:rPr>
              <w:t>2</w:t>
            </w:r>
            <w:r w:rsidRPr="00495E5D">
              <w:rPr>
                <w:b/>
                <w:bCs/>
                <w:szCs w:val="24"/>
              </w:rPr>
              <w:t>)</w:t>
            </w:r>
          </w:p>
        </w:tc>
        <w:tc>
          <w:tcPr>
            <w:tcW w:w="1870" w:type="dxa"/>
          </w:tcPr>
          <w:p w:rsidR="000208C2" w:rsidRPr="00606F9A" w:rsidRDefault="000208C2" w:rsidP="00073B35">
            <w:pPr>
              <w:widowControl w:val="0"/>
              <w:jc w:val="center"/>
              <w:rPr>
                <w:rFonts w:cstheme="majorBidi"/>
                <w:szCs w:val="24"/>
                <w:highlight w:val="yellow"/>
              </w:rPr>
            </w:pPr>
            <w:r w:rsidRPr="00495E5D">
              <w:rPr>
                <w:b/>
                <w:bCs/>
                <w:szCs w:val="24"/>
              </w:rPr>
              <w:t>Percentage of land lost</w:t>
            </w:r>
          </w:p>
        </w:tc>
      </w:tr>
      <w:tr w:rsidR="000208C2" w:rsidRPr="00606F9A" w:rsidTr="00073B35">
        <w:tc>
          <w:tcPr>
            <w:tcW w:w="625" w:type="dxa"/>
          </w:tcPr>
          <w:p w:rsidR="000208C2" w:rsidRPr="00606F9A" w:rsidRDefault="000208C2" w:rsidP="00073B35">
            <w:pPr>
              <w:widowControl w:val="0"/>
              <w:jc w:val="center"/>
              <w:rPr>
                <w:rFonts w:cstheme="majorBidi"/>
                <w:szCs w:val="24"/>
                <w:highlight w:val="yellow"/>
              </w:rPr>
            </w:pPr>
            <w:r w:rsidRPr="00495E5D">
              <w:rPr>
                <w:b/>
                <w:bCs/>
                <w:szCs w:val="24"/>
              </w:rPr>
              <w:t>1</w:t>
            </w:r>
          </w:p>
        </w:tc>
        <w:tc>
          <w:tcPr>
            <w:tcW w:w="2250" w:type="dxa"/>
          </w:tcPr>
          <w:p w:rsidR="000208C2" w:rsidRPr="00606F9A" w:rsidRDefault="000208C2" w:rsidP="00073B35">
            <w:pPr>
              <w:widowControl w:val="0"/>
              <w:jc w:val="center"/>
              <w:rPr>
                <w:rFonts w:cstheme="majorBidi"/>
                <w:szCs w:val="24"/>
                <w:highlight w:val="yellow"/>
              </w:rPr>
            </w:pPr>
            <w:r w:rsidRPr="00495E5D">
              <w:rPr>
                <w:szCs w:val="24"/>
              </w:rPr>
              <w:t>Tamouh</w:t>
            </w:r>
          </w:p>
        </w:tc>
        <w:tc>
          <w:tcPr>
            <w:tcW w:w="2160" w:type="dxa"/>
          </w:tcPr>
          <w:p w:rsidR="000208C2" w:rsidRPr="00495E5D" w:rsidRDefault="000208C2" w:rsidP="00073B35">
            <w:pPr>
              <w:widowControl w:val="0"/>
              <w:jc w:val="center"/>
              <w:rPr>
                <w:rFonts w:cstheme="majorBidi"/>
                <w:szCs w:val="24"/>
                <w:highlight w:val="yellow"/>
                <w:vertAlign w:val="superscript"/>
              </w:rPr>
            </w:pPr>
            <w:r w:rsidRPr="00495E5D">
              <w:rPr>
                <w:szCs w:val="24"/>
              </w:rPr>
              <w:t>165 x 10</w:t>
            </w:r>
            <w:r w:rsidRPr="00495E5D">
              <w:rPr>
                <w:szCs w:val="24"/>
                <w:vertAlign w:val="superscript"/>
              </w:rPr>
              <w:t>4</w:t>
            </w:r>
          </w:p>
        </w:tc>
        <w:tc>
          <w:tcPr>
            <w:tcW w:w="2445" w:type="dxa"/>
          </w:tcPr>
          <w:p w:rsidR="000208C2" w:rsidRPr="00606F9A" w:rsidRDefault="000208C2" w:rsidP="00073B35">
            <w:pPr>
              <w:widowControl w:val="0"/>
              <w:jc w:val="center"/>
              <w:rPr>
                <w:rFonts w:cstheme="majorBidi"/>
                <w:szCs w:val="24"/>
                <w:highlight w:val="yellow"/>
              </w:rPr>
            </w:pPr>
            <w:r w:rsidRPr="00495E5D">
              <w:rPr>
                <w:szCs w:val="24"/>
              </w:rPr>
              <w:t>58 x 10</w:t>
            </w:r>
            <w:r w:rsidRPr="00495E5D">
              <w:rPr>
                <w:szCs w:val="24"/>
                <w:vertAlign w:val="superscript"/>
              </w:rPr>
              <w:t>4</w:t>
            </w:r>
          </w:p>
        </w:tc>
        <w:tc>
          <w:tcPr>
            <w:tcW w:w="1870" w:type="dxa"/>
          </w:tcPr>
          <w:p w:rsidR="000208C2" w:rsidRPr="00606F9A" w:rsidRDefault="000208C2" w:rsidP="00073B35">
            <w:pPr>
              <w:widowControl w:val="0"/>
              <w:jc w:val="center"/>
              <w:rPr>
                <w:rFonts w:cstheme="majorBidi"/>
                <w:szCs w:val="24"/>
                <w:highlight w:val="yellow"/>
              </w:rPr>
            </w:pPr>
            <w:r w:rsidRPr="00495E5D">
              <w:rPr>
                <w:szCs w:val="24"/>
              </w:rPr>
              <w:t>35.01</w:t>
            </w:r>
          </w:p>
        </w:tc>
      </w:tr>
      <w:tr w:rsidR="000208C2" w:rsidRPr="00606F9A" w:rsidTr="00073B35">
        <w:tc>
          <w:tcPr>
            <w:tcW w:w="625" w:type="dxa"/>
          </w:tcPr>
          <w:p w:rsidR="000208C2" w:rsidRPr="00606F9A" w:rsidRDefault="000208C2" w:rsidP="00073B35">
            <w:pPr>
              <w:widowControl w:val="0"/>
              <w:jc w:val="center"/>
              <w:rPr>
                <w:rFonts w:cstheme="majorBidi"/>
                <w:szCs w:val="24"/>
                <w:highlight w:val="yellow"/>
              </w:rPr>
            </w:pPr>
            <w:r w:rsidRPr="00495E5D">
              <w:rPr>
                <w:b/>
                <w:bCs/>
                <w:szCs w:val="24"/>
              </w:rPr>
              <w:t>2</w:t>
            </w:r>
          </w:p>
        </w:tc>
        <w:tc>
          <w:tcPr>
            <w:tcW w:w="2250" w:type="dxa"/>
          </w:tcPr>
          <w:p w:rsidR="000208C2" w:rsidRPr="00606F9A" w:rsidRDefault="000208C2" w:rsidP="00073B35">
            <w:pPr>
              <w:widowControl w:val="0"/>
              <w:jc w:val="center"/>
              <w:rPr>
                <w:rFonts w:cstheme="majorBidi"/>
                <w:szCs w:val="24"/>
                <w:highlight w:val="yellow"/>
              </w:rPr>
            </w:pPr>
            <w:r w:rsidRPr="00495E5D">
              <w:rPr>
                <w:szCs w:val="24"/>
              </w:rPr>
              <w:t>Bany Youssef</w:t>
            </w:r>
          </w:p>
        </w:tc>
        <w:tc>
          <w:tcPr>
            <w:tcW w:w="2160" w:type="dxa"/>
          </w:tcPr>
          <w:p w:rsidR="000208C2" w:rsidRPr="00606F9A" w:rsidRDefault="000208C2" w:rsidP="00073B35">
            <w:pPr>
              <w:widowControl w:val="0"/>
              <w:jc w:val="center"/>
              <w:rPr>
                <w:rFonts w:cstheme="majorBidi"/>
                <w:szCs w:val="24"/>
                <w:highlight w:val="yellow"/>
              </w:rPr>
            </w:pPr>
            <w:r w:rsidRPr="00495E5D">
              <w:rPr>
                <w:szCs w:val="24"/>
              </w:rPr>
              <w:t>68 x 10</w:t>
            </w:r>
            <w:r w:rsidRPr="00495E5D">
              <w:rPr>
                <w:szCs w:val="24"/>
                <w:vertAlign w:val="superscript"/>
              </w:rPr>
              <w:t>4</w:t>
            </w:r>
          </w:p>
        </w:tc>
        <w:tc>
          <w:tcPr>
            <w:tcW w:w="2445" w:type="dxa"/>
          </w:tcPr>
          <w:p w:rsidR="000208C2" w:rsidRPr="00606F9A" w:rsidRDefault="000208C2" w:rsidP="00073B35">
            <w:pPr>
              <w:widowControl w:val="0"/>
              <w:jc w:val="center"/>
              <w:rPr>
                <w:rFonts w:cstheme="majorBidi"/>
                <w:szCs w:val="24"/>
                <w:highlight w:val="yellow"/>
              </w:rPr>
            </w:pPr>
            <w:r w:rsidRPr="00495E5D">
              <w:rPr>
                <w:szCs w:val="24"/>
              </w:rPr>
              <w:t>18 x 10</w:t>
            </w:r>
            <w:r w:rsidRPr="00495E5D">
              <w:rPr>
                <w:szCs w:val="24"/>
                <w:vertAlign w:val="superscript"/>
              </w:rPr>
              <w:t>4</w:t>
            </w:r>
          </w:p>
        </w:tc>
        <w:tc>
          <w:tcPr>
            <w:tcW w:w="1870" w:type="dxa"/>
          </w:tcPr>
          <w:p w:rsidR="000208C2" w:rsidRPr="00606F9A" w:rsidRDefault="000208C2" w:rsidP="00073B35">
            <w:pPr>
              <w:widowControl w:val="0"/>
              <w:jc w:val="center"/>
              <w:rPr>
                <w:rFonts w:cstheme="majorBidi"/>
                <w:szCs w:val="24"/>
                <w:highlight w:val="yellow"/>
              </w:rPr>
            </w:pPr>
            <w:r w:rsidRPr="00495E5D">
              <w:rPr>
                <w:szCs w:val="24"/>
              </w:rPr>
              <w:t>26.16</w:t>
            </w:r>
          </w:p>
        </w:tc>
      </w:tr>
      <w:tr w:rsidR="000208C2" w:rsidRPr="00606F9A" w:rsidTr="00073B35">
        <w:tc>
          <w:tcPr>
            <w:tcW w:w="625" w:type="dxa"/>
          </w:tcPr>
          <w:p w:rsidR="000208C2" w:rsidRPr="00606F9A" w:rsidRDefault="000208C2" w:rsidP="00073B35">
            <w:pPr>
              <w:widowControl w:val="0"/>
              <w:jc w:val="center"/>
              <w:rPr>
                <w:rFonts w:cstheme="majorBidi"/>
                <w:szCs w:val="24"/>
                <w:highlight w:val="yellow"/>
              </w:rPr>
            </w:pPr>
            <w:r w:rsidRPr="00495E5D">
              <w:rPr>
                <w:b/>
                <w:bCs/>
                <w:szCs w:val="24"/>
              </w:rPr>
              <w:t>3</w:t>
            </w:r>
          </w:p>
        </w:tc>
        <w:tc>
          <w:tcPr>
            <w:tcW w:w="2250" w:type="dxa"/>
          </w:tcPr>
          <w:p w:rsidR="000208C2" w:rsidRPr="00606F9A" w:rsidRDefault="000208C2" w:rsidP="00073B35">
            <w:pPr>
              <w:widowControl w:val="0"/>
              <w:jc w:val="center"/>
              <w:rPr>
                <w:rFonts w:cstheme="majorBidi"/>
                <w:szCs w:val="24"/>
                <w:highlight w:val="yellow"/>
              </w:rPr>
            </w:pPr>
            <w:r w:rsidRPr="00495E5D">
              <w:rPr>
                <w:szCs w:val="24"/>
              </w:rPr>
              <w:t>Al-Harraniya</w:t>
            </w:r>
          </w:p>
        </w:tc>
        <w:tc>
          <w:tcPr>
            <w:tcW w:w="2160" w:type="dxa"/>
          </w:tcPr>
          <w:p w:rsidR="000208C2" w:rsidRPr="00606F9A" w:rsidRDefault="000208C2" w:rsidP="00073B35">
            <w:pPr>
              <w:widowControl w:val="0"/>
              <w:jc w:val="center"/>
              <w:rPr>
                <w:rFonts w:cstheme="majorBidi"/>
                <w:szCs w:val="24"/>
                <w:highlight w:val="yellow"/>
              </w:rPr>
            </w:pPr>
            <w:r w:rsidRPr="00495E5D">
              <w:rPr>
                <w:szCs w:val="24"/>
              </w:rPr>
              <w:t>637</w:t>
            </w:r>
            <w:r>
              <w:rPr>
                <w:szCs w:val="24"/>
              </w:rPr>
              <w:t xml:space="preserve"> </w:t>
            </w:r>
            <w:r>
              <w:rPr>
                <w:sz w:val="23"/>
                <w:szCs w:val="23"/>
              </w:rPr>
              <w:t>x 10</w:t>
            </w:r>
            <w:r>
              <w:rPr>
                <w:sz w:val="23"/>
                <w:szCs w:val="23"/>
                <w:vertAlign w:val="superscript"/>
              </w:rPr>
              <w:t>4</w:t>
            </w:r>
          </w:p>
        </w:tc>
        <w:tc>
          <w:tcPr>
            <w:tcW w:w="2445" w:type="dxa"/>
          </w:tcPr>
          <w:p w:rsidR="000208C2" w:rsidRPr="00606F9A" w:rsidRDefault="000208C2" w:rsidP="00073B35">
            <w:pPr>
              <w:widowControl w:val="0"/>
              <w:jc w:val="center"/>
              <w:rPr>
                <w:rFonts w:cstheme="majorBidi"/>
                <w:szCs w:val="24"/>
                <w:highlight w:val="yellow"/>
              </w:rPr>
            </w:pPr>
            <w:r w:rsidRPr="00495E5D">
              <w:rPr>
                <w:szCs w:val="24"/>
              </w:rPr>
              <w:t>158</w:t>
            </w:r>
            <w:r>
              <w:rPr>
                <w:szCs w:val="24"/>
              </w:rPr>
              <w:t xml:space="preserve"> </w:t>
            </w:r>
            <w:r>
              <w:rPr>
                <w:sz w:val="23"/>
                <w:szCs w:val="23"/>
              </w:rPr>
              <w:t>x 10</w:t>
            </w:r>
            <w:r>
              <w:rPr>
                <w:sz w:val="23"/>
                <w:szCs w:val="23"/>
                <w:vertAlign w:val="superscript"/>
              </w:rPr>
              <w:t>4</w:t>
            </w:r>
          </w:p>
        </w:tc>
        <w:tc>
          <w:tcPr>
            <w:tcW w:w="1870" w:type="dxa"/>
          </w:tcPr>
          <w:p w:rsidR="000208C2" w:rsidRPr="00606F9A" w:rsidRDefault="000208C2" w:rsidP="00073B35">
            <w:pPr>
              <w:widowControl w:val="0"/>
              <w:jc w:val="center"/>
              <w:rPr>
                <w:rFonts w:cstheme="majorBidi"/>
                <w:szCs w:val="24"/>
                <w:highlight w:val="yellow"/>
              </w:rPr>
            </w:pPr>
            <w:r w:rsidRPr="00495E5D">
              <w:rPr>
                <w:szCs w:val="24"/>
              </w:rPr>
              <w:t>24.76</w:t>
            </w:r>
          </w:p>
        </w:tc>
      </w:tr>
      <w:tr w:rsidR="000208C2" w:rsidRPr="00606F9A" w:rsidTr="00073B35">
        <w:tc>
          <w:tcPr>
            <w:tcW w:w="625" w:type="dxa"/>
          </w:tcPr>
          <w:p w:rsidR="000208C2" w:rsidRPr="00606F9A" w:rsidRDefault="000208C2" w:rsidP="00073B35">
            <w:pPr>
              <w:widowControl w:val="0"/>
              <w:jc w:val="center"/>
              <w:rPr>
                <w:rFonts w:cstheme="majorBidi"/>
                <w:szCs w:val="24"/>
                <w:highlight w:val="yellow"/>
              </w:rPr>
            </w:pPr>
            <w:r w:rsidRPr="00495E5D">
              <w:rPr>
                <w:b/>
                <w:bCs/>
                <w:szCs w:val="24"/>
              </w:rPr>
              <w:t>4</w:t>
            </w:r>
          </w:p>
        </w:tc>
        <w:tc>
          <w:tcPr>
            <w:tcW w:w="2250" w:type="dxa"/>
          </w:tcPr>
          <w:p w:rsidR="000208C2" w:rsidRPr="00606F9A" w:rsidRDefault="000208C2" w:rsidP="00073B35">
            <w:pPr>
              <w:widowControl w:val="0"/>
              <w:jc w:val="center"/>
              <w:rPr>
                <w:rFonts w:cstheme="majorBidi"/>
                <w:szCs w:val="24"/>
                <w:highlight w:val="yellow"/>
              </w:rPr>
            </w:pPr>
            <w:r w:rsidRPr="00495E5D">
              <w:rPr>
                <w:szCs w:val="24"/>
              </w:rPr>
              <w:t>Shabramnt</w:t>
            </w:r>
          </w:p>
        </w:tc>
        <w:tc>
          <w:tcPr>
            <w:tcW w:w="2160" w:type="dxa"/>
          </w:tcPr>
          <w:p w:rsidR="000208C2" w:rsidRPr="00606F9A" w:rsidRDefault="000208C2" w:rsidP="00073B35">
            <w:pPr>
              <w:widowControl w:val="0"/>
              <w:jc w:val="center"/>
              <w:rPr>
                <w:rFonts w:cstheme="majorBidi"/>
                <w:szCs w:val="24"/>
                <w:highlight w:val="yellow"/>
              </w:rPr>
            </w:pPr>
            <w:r w:rsidRPr="00495E5D">
              <w:rPr>
                <w:szCs w:val="24"/>
              </w:rPr>
              <w:t>243</w:t>
            </w:r>
            <w:r>
              <w:rPr>
                <w:szCs w:val="24"/>
              </w:rPr>
              <w:t xml:space="preserve"> </w:t>
            </w:r>
            <w:r>
              <w:rPr>
                <w:sz w:val="23"/>
                <w:szCs w:val="23"/>
              </w:rPr>
              <w:t>x 10</w:t>
            </w:r>
            <w:r>
              <w:rPr>
                <w:sz w:val="23"/>
                <w:szCs w:val="23"/>
                <w:vertAlign w:val="superscript"/>
              </w:rPr>
              <w:t>4</w:t>
            </w:r>
          </w:p>
        </w:tc>
        <w:tc>
          <w:tcPr>
            <w:tcW w:w="2445" w:type="dxa"/>
          </w:tcPr>
          <w:p w:rsidR="000208C2" w:rsidRPr="00606F9A" w:rsidRDefault="000208C2" w:rsidP="00073B35">
            <w:pPr>
              <w:widowControl w:val="0"/>
              <w:jc w:val="center"/>
              <w:rPr>
                <w:rFonts w:cstheme="majorBidi"/>
                <w:szCs w:val="24"/>
                <w:highlight w:val="yellow"/>
              </w:rPr>
            </w:pPr>
            <w:r w:rsidRPr="00495E5D">
              <w:rPr>
                <w:szCs w:val="24"/>
              </w:rPr>
              <w:t>59</w:t>
            </w:r>
            <w:r>
              <w:rPr>
                <w:szCs w:val="24"/>
              </w:rPr>
              <w:t xml:space="preserve"> </w:t>
            </w:r>
            <w:r>
              <w:rPr>
                <w:sz w:val="23"/>
                <w:szCs w:val="23"/>
              </w:rPr>
              <w:t>x 10</w:t>
            </w:r>
            <w:r>
              <w:rPr>
                <w:sz w:val="23"/>
                <w:szCs w:val="23"/>
                <w:vertAlign w:val="superscript"/>
              </w:rPr>
              <w:t>4</w:t>
            </w:r>
          </w:p>
        </w:tc>
        <w:tc>
          <w:tcPr>
            <w:tcW w:w="1870" w:type="dxa"/>
          </w:tcPr>
          <w:p w:rsidR="000208C2" w:rsidRPr="00606F9A" w:rsidRDefault="000208C2" w:rsidP="00073B35">
            <w:pPr>
              <w:widowControl w:val="0"/>
              <w:jc w:val="center"/>
              <w:rPr>
                <w:rFonts w:cstheme="majorBidi"/>
                <w:szCs w:val="24"/>
                <w:highlight w:val="yellow"/>
              </w:rPr>
            </w:pPr>
            <w:r w:rsidRPr="00495E5D">
              <w:rPr>
                <w:szCs w:val="24"/>
              </w:rPr>
              <w:t>24.42</w:t>
            </w:r>
          </w:p>
        </w:tc>
      </w:tr>
      <w:tr w:rsidR="000208C2" w:rsidRPr="00606F9A" w:rsidTr="00073B35">
        <w:tc>
          <w:tcPr>
            <w:tcW w:w="625" w:type="dxa"/>
          </w:tcPr>
          <w:p w:rsidR="000208C2" w:rsidRPr="00606F9A" w:rsidRDefault="000208C2" w:rsidP="00073B35">
            <w:pPr>
              <w:widowControl w:val="0"/>
              <w:jc w:val="center"/>
              <w:rPr>
                <w:rFonts w:cstheme="majorBidi"/>
                <w:szCs w:val="24"/>
                <w:highlight w:val="yellow"/>
              </w:rPr>
            </w:pPr>
            <w:r w:rsidRPr="00495E5D">
              <w:rPr>
                <w:b/>
                <w:bCs/>
                <w:szCs w:val="24"/>
              </w:rPr>
              <w:t>5</w:t>
            </w:r>
          </w:p>
        </w:tc>
        <w:tc>
          <w:tcPr>
            <w:tcW w:w="2250" w:type="dxa"/>
          </w:tcPr>
          <w:p w:rsidR="000208C2" w:rsidRPr="00606F9A" w:rsidRDefault="000208C2" w:rsidP="00073B35">
            <w:pPr>
              <w:widowControl w:val="0"/>
              <w:jc w:val="center"/>
              <w:rPr>
                <w:rFonts w:cstheme="majorBidi"/>
                <w:szCs w:val="24"/>
                <w:highlight w:val="yellow"/>
              </w:rPr>
            </w:pPr>
            <w:r w:rsidRPr="00495E5D">
              <w:rPr>
                <w:szCs w:val="24"/>
              </w:rPr>
              <w:t>Mit Shamas</w:t>
            </w:r>
          </w:p>
        </w:tc>
        <w:tc>
          <w:tcPr>
            <w:tcW w:w="2160" w:type="dxa"/>
          </w:tcPr>
          <w:p w:rsidR="000208C2" w:rsidRPr="00606F9A" w:rsidRDefault="000208C2" w:rsidP="00073B35">
            <w:pPr>
              <w:widowControl w:val="0"/>
              <w:jc w:val="center"/>
              <w:rPr>
                <w:rFonts w:cstheme="majorBidi"/>
                <w:szCs w:val="24"/>
                <w:highlight w:val="yellow"/>
              </w:rPr>
            </w:pPr>
            <w:r w:rsidRPr="00495E5D">
              <w:rPr>
                <w:szCs w:val="24"/>
              </w:rPr>
              <w:t>265</w:t>
            </w:r>
            <w:r>
              <w:rPr>
                <w:szCs w:val="24"/>
              </w:rPr>
              <w:t xml:space="preserve"> </w:t>
            </w:r>
            <w:r>
              <w:rPr>
                <w:sz w:val="23"/>
                <w:szCs w:val="23"/>
              </w:rPr>
              <w:t>x 10</w:t>
            </w:r>
            <w:r>
              <w:rPr>
                <w:sz w:val="23"/>
                <w:szCs w:val="23"/>
                <w:vertAlign w:val="superscript"/>
              </w:rPr>
              <w:t>4</w:t>
            </w:r>
          </w:p>
        </w:tc>
        <w:tc>
          <w:tcPr>
            <w:tcW w:w="2445" w:type="dxa"/>
          </w:tcPr>
          <w:p w:rsidR="000208C2" w:rsidRPr="00606F9A" w:rsidRDefault="000208C2" w:rsidP="00073B35">
            <w:pPr>
              <w:widowControl w:val="0"/>
              <w:jc w:val="center"/>
              <w:rPr>
                <w:rFonts w:cstheme="majorBidi"/>
                <w:szCs w:val="24"/>
                <w:highlight w:val="yellow"/>
              </w:rPr>
            </w:pPr>
            <w:r w:rsidRPr="00495E5D">
              <w:rPr>
                <w:szCs w:val="24"/>
              </w:rPr>
              <w:t>63</w:t>
            </w:r>
            <w:r>
              <w:rPr>
                <w:szCs w:val="24"/>
              </w:rPr>
              <w:t xml:space="preserve"> </w:t>
            </w:r>
            <w:r>
              <w:rPr>
                <w:sz w:val="23"/>
                <w:szCs w:val="23"/>
              </w:rPr>
              <w:t>x 10</w:t>
            </w:r>
            <w:r>
              <w:rPr>
                <w:sz w:val="23"/>
                <w:szCs w:val="23"/>
                <w:vertAlign w:val="superscript"/>
              </w:rPr>
              <w:t>4</w:t>
            </w:r>
          </w:p>
        </w:tc>
        <w:tc>
          <w:tcPr>
            <w:tcW w:w="1870" w:type="dxa"/>
          </w:tcPr>
          <w:p w:rsidR="000208C2" w:rsidRPr="00606F9A" w:rsidRDefault="000208C2" w:rsidP="00073B35">
            <w:pPr>
              <w:widowControl w:val="0"/>
              <w:jc w:val="center"/>
              <w:rPr>
                <w:rFonts w:cstheme="majorBidi"/>
                <w:szCs w:val="24"/>
                <w:highlight w:val="yellow"/>
              </w:rPr>
            </w:pPr>
            <w:r w:rsidRPr="00495E5D">
              <w:rPr>
                <w:szCs w:val="24"/>
              </w:rPr>
              <w:t>23.73</w:t>
            </w:r>
          </w:p>
        </w:tc>
      </w:tr>
      <w:tr w:rsidR="000208C2" w:rsidRPr="00606F9A" w:rsidTr="00073B35">
        <w:tc>
          <w:tcPr>
            <w:tcW w:w="625" w:type="dxa"/>
          </w:tcPr>
          <w:p w:rsidR="000208C2" w:rsidRPr="00606F9A" w:rsidRDefault="000208C2" w:rsidP="00073B35">
            <w:pPr>
              <w:widowControl w:val="0"/>
              <w:jc w:val="center"/>
              <w:rPr>
                <w:rFonts w:cstheme="majorBidi"/>
                <w:szCs w:val="24"/>
                <w:highlight w:val="yellow"/>
              </w:rPr>
            </w:pPr>
            <w:r w:rsidRPr="00495E5D">
              <w:rPr>
                <w:b/>
                <w:bCs/>
                <w:szCs w:val="24"/>
              </w:rPr>
              <w:t>6</w:t>
            </w:r>
          </w:p>
        </w:tc>
        <w:tc>
          <w:tcPr>
            <w:tcW w:w="2250" w:type="dxa"/>
          </w:tcPr>
          <w:p w:rsidR="000208C2" w:rsidRPr="00606F9A" w:rsidRDefault="000208C2" w:rsidP="00073B35">
            <w:pPr>
              <w:widowControl w:val="0"/>
              <w:jc w:val="center"/>
              <w:rPr>
                <w:rFonts w:cstheme="majorBidi"/>
                <w:szCs w:val="24"/>
                <w:highlight w:val="yellow"/>
              </w:rPr>
            </w:pPr>
            <w:r w:rsidRPr="00495E5D">
              <w:rPr>
                <w:szCs w:val="24"/>
              </w:rPr>
              <w:t>Zwyet Abou Mosalem</w:t>
            </w:r>
          </w:p>
        </w:tc>
        <w:tc>
          <w:tcPr>
            <w:tcW w:w="2160" w:type="dxa"/>
          </w:tcPr>
          <w:p w:rsidR="000208C2" w:rsidRPr="00606F9A" w:rsidRDefault="000208C2" w:rsidP="00073B35">
            <w:pPr>
              <w:widowControl w:val="0"/>
              <w:jc w:val="center"/>
              <w:rPr>
                <w:rFonts w:cstheme="majorBidi"/>
                <w:szCs w:val="24"/>
                <w:highlight w:val="yellow"/>
              </w:rPr>
            </w:pPr>
            <w:r w:rsidRPr="00495E5D">
              <w:rPr>
                <w:szCs w:val="24"/>
              </w:rPr>
              <w:t>829</w:t>
            </w:r>
            <w:r>
              <w:rPr>
                <w:szCs w:val="24"/>
              </w:rPr>
              <w:t xml:space="preserve"> </w:t>
            </w:r>
            <w:r>
              <w:rPr>
                <w:sz w:val="23"/>
                <w:szCs w:val="23"/>
              </w:rPr>
              <w:t>x 10</w:t>
            </w:r>
            <w:r>
              <w:rPr>
                <w:sz w:val="23"/>
                <w:szCs w:val="23"/>
                <w:vertAlign w:val="superscript"/>
              </w:rPr>
              <w:t>4</w:t>
            </w:r>
          </w:p>
        </w:tc>
        <w:tc>
          <w:tcPr>
            <w:tcW w:w="2445" w:type="dxa"/>
          </w:tcPr>
          <w:p w:rsidR="000208C2" w:rsidRPr="00606F9A" w:rsidRDefault="000208C2" w:rsidP="00073B35">
            <w:pPr>
              <w:widowControl w:val="0"/>
              <w:jc w:val="center"/>
              <w:rPr>
                <w:rFonts w:cstheme="majorBidi"/>
                <w:szCs w:val="24"/>
                <w:highlight w:val="yellow"/>
              </w:rPr>
            </w:pPr>
            <w:r w:rsidRPr="00495E5D">
              <w:rPr>
                <w:szCs w:val="24"/>
              </w:rPr>
              <w:t>167</w:t>
            </w:r>
            <w:r>
              <w:rPr>
                <w:szCs w:val="24"/>
              </w:rPr>
              <w:t xml:space="preserve"> </w:t>
            </w:r>
            <w:r>
              <w:rPr>
                <w:sz w:val="23"/>
                <w:szCs w:val="23"/>
              </w:rPr>
              <w:t>x 10</w:t>
            </w:r>
            <w:r>
              <w:rPr>
                <w:sz w:val="23"/>
                <w:szCs w:val="23"/>
                <w:vertAlign w:val="superscript"/>
              </w:rPr>
              <w:t>4</w:t>
            </w:r>
          </w:p>
        </w:tc>
        <w:tc>
          <w:tcPr>
            <w:tcW w:w="1870" w:type="dxa"/>
          </w:tcPr>
          <w:p w:rsidR="000208C2" w:rsidRPr="00606F9A" w:rsidRDefault="000208C2" w:rsidP="00073B35">
            <w:pPr>
              <w:widowControl w:val="0"/>
              <w:jc w:val="center"/>
              <w:rPr>
                <w:rFonts w:cstheme="majorBidi"/>
                <w:szCs w:val="24"/>
                <w:highlight w:val="yellow"/>
              </w:rPr>
            </w:pPr>
            <w:r w:rsidRPr="00495E5D">
              <w:rPr>
                <w:szCs w:val="24"/>
              </w:rPr>
              <w:t>20.11</w:t>
            </w:r>
          </w:p>
        </w:tc>
      </w:tr>
      <w:tr w:rsidR="000208C2" w:rsidRPr="00606F9A" w:rsidTr="00073B35">
        <w:tc>
          <w:tcPr>
            <w:tcW w:w="625" w:type="dxa"/>
          </w:tcPr>
          <w:p w:rsidR="000208C2" w:rsidRPr="00495E5D" w:rsidRDefault="000208C2" w:rsidP="00073B35">
            <w:pPr>
              <w:widowControl w:val="0"/>
              <w:jc w:val="center"/>
              <w:rPr>
                <w:rFonts w:cstheme="majorBidi"/>
                <w:b/>
                <w:bCs/>
                <w:szCs w:val="24"/>
                <w:highlight w:val="yellow"/>
              </w:rPr>
            </w:pPr>
            <w:r w:rsidRPr="00495E5D">
              <w:rPr>
                <w:b/>
                <w:bCs/>
                <w:szCs w:val="24"/>
              </w:rPr>
              <w:t>7</w:t>
            </w:r>
          </w:p>
        </w:tc>
        <w:tc>
          <w:tcPr>
            <w:tcW w:w="2250" w:type="dxa"/>
          </w:tcPr>
          <w:p w:rsidR="000208C2" w:rsidRPr="00606F9A" w:rsidRDefault="000208C2" w:rsidP="00073B35">
            <w:pPr>
              <w:widowControl w:val="0"/>
              <w:jc w:val="center"/>
              <w:rPr>
                <w:rFonts w:cstheme="majorBidi"/>
                <w:szCs w:val="24"/>
                <w:highlight w:val="yellow"/>
              </w:rPr>
            </w:pPr>
            <w:r w:rsidRPr="00495E5D">
              <w:rPr>
                <w:szCs w:val="24"/>
              </w:rPr>
              <w:t>Tersa</w:t>
            </w:r>
          </w:p>
        </w:tc>
        <w:tc>
          <w:tcPr>
            <w:tcW w:w="2160" w:type="dxa"/>
          </w:tcPr>
          <w:p w:rsidR="000208C2" w:rsidRPr="00606F9A" w:rsidRDefault="000208C2" w:rsidP="00073B35">
            <w:pPr>
              <w:widowControl w:val="0"/>
              <w:jc w:val="center"/>
              <w:rPr>
                <w:rFonts w:cstheme="majorBidi"/>
                <w:szCs w:val="24"/>
                <w:highlight w:val="yellow"/>
              </w:rPr>
            </w:pPr>
            <w:r w:rsidRPr="00495E5D">
              <w:rPr>
                <w:szCs w:val="24"/>
              </w:rPr>
              <w:t>651</w:t>
            </w:r>
            <w:r>
              <w:rPr>
                <w:szCs w:val="24"/>
              </w:rPr>
              <w:t xml:space="preserve"> </w:t>
            </w:r>
            <w:r>
              <w:rPr>
                <w:sz w:val="23"/>
                <w:szCs w:val="23"/>
              </w:rPr>
              <w:t>x 10</w:t>
            </w:r>
            <w:r>
              <w:rPr>
                <w:sz w:val="23"/>
                <w:szCs w:val="23"/>
                <w:vertAlign w:val="superscript"/>
              </w:rPr>
              <w:t>4</w:t>
            </w:r>
          </w:p>
        </w:tc>
        <w:tc>
          <w:tcPr>
            <w:tcW w:w="2445" w:type="dxa"/>
          </w:tcPr>
          <w:p w:rsidR="000208C2" w:rsidRPr="00606F9A" w:rsidRDefault="000208C2" w:rsidP="00073B35">
            <w:pPr>
              <w:widowControl w:val="0"/>
              <w:jc w:val="center"/>
              <w:rPr>
                <w:rFonts w:cstheme="majorBidi"/>
                <w:szCs w:val="24"/>
                <w:highlight w:val="yellow"/>
              </w:rPr>
            </w:pPr>
            <w:r w:rsidRPr="00495E5D">
              <w:rPr>
                <w:szCs w:val="24"/>
              </w:rPr>
              <w:t>127</w:t>
            </w:r>
            <w:r>
              <w:rPr>
                <w:szCs w:val="24"/>
              </w:rPr>
              <w:t xml:space="preserve"> </w:t>
            </w:r>
            <w:r>
              <w:rPr>
                <w:sz w:val="23"/>
                <w:szCs w:val="23"/>
              </w:rPr>
              <w:t>x 10</w:t>
            </w:r>
            <w:r>
              <w:rPr>
                <w:sz w:val="23"/>
                <w:szCs w:val="23"/>
                <w:vertAlign w:val="superscript"/>
              </w:rPr>
              <w:t>4</w:t>
            </w:r>
          </w:p>
        </w:tc>
        <w:tc>
          <w:tcPr>
            <w:tcW w:w="1870" w:type="dxa"/>
          </w:tcPr>
          <w:p w:rsidR="000208C2" w:rsidRPr="00606F9A" w:rsidRDefault="000208C2" w:rsidP="00073B35">
            <w:pPr>
              <w:widowControl w:val="0"/>
              <w:jc w:val="center"/>
              <w:rPr>
                <w:rFonts w:cstheme="majorBidi"/>
                <w:szCs w:val="24"/>
                <w:highlight w:val="yellow"/>
              </w:rPr>
            </w:pPr>
            <w:r w:rsidRPr="00495E5D">
              <w:rPr>
                <w:szCs w:val="24"/>
              </w:rPr>
              <w:t>19.43</w:t>
            </w:r>
          </w:p>
        </w:tc>
      </w:tr>
    </w:tbl>
    <w:p w:rsidR="006906D7" w:rsidRDefault="006906D7" w:rsidP="000208C2">
      <w:pPr>
        <w:widowControl w:val="0"/>
        <w:autoSpaceDE w:val="0"/>
        <w:autoSpaceDN w:val="0"/>
        <w:adjustRightInd w:val="0"/>
        <w:spacing w:line="480" w:lineRule="auto"/>
        <w:ind w:left="480" w:hanging="480"/>
        <w:rPr>
          <w:rFonts w:ascii="Times New Roman" w:hAnsi="Times New Roman" w:cs="Times New Roman"/>
          <w:noProof/>
        </w:rPr>
        <w:sectPr w:rsidR="006906D7" w:rsidSect="00492890">
          <w:pgSz w:w="12240" w:h="15840"/>
          <w:pgMar w:top="1440" w:right="1440" w:bottom="1440" w:left="1440" w:header="720" w:footer="720" w:gutter="0"/>
          <w:lnNumType w:countBy="1" w:restart="continuous"/>
          <w:cols w:space="720"/>
          <w:docGrid w:linePitch="360"/>
        </w:sectPr>
      </w:pPr>
    </w:p>
    <w:p w:rsidR="006906D7" w:rsidRPr="00523AA0" w:rsidRDefault="006906D7" w:rsidP="006906D7">
      <w:pPr>
        <w:pStyle w:val="Caption"/>
        <w:keepNext/>
        <w:jc w:val="both"/>
        <w:rPr>
          <w:i w:val="0"/>
          <w:iCs w:val="0"/>
          <w:color w:val="000000" w:themeColor="text1"/>
          <w:sz w:val="24"/>
          <w:szCs w:val="24"/>
        </w:rPr>
      </w:pPr>
      <w:r w:rsidRPr="00523AA0">
        <w:rPr>
          <w:b/>
          <w:bCs/>
          <w:i w:val="0"/>
          <w:iCs w:val="0"/>
          <w:color w:val="000000" w:themeColor="text1"/>
          <w:sz w:val="24"/>
          <w:szCs w:val="24"/>
        </w:rPr>
        <w:lastRenderedPageBreak/>
        <w:t xml:space="preserve">Table </w:t>
      </w:r>
      <w:r w:rsidRPr="00523AA0">
        <w:rPr>
          <w:b/>
          <w:bCs/>
          <w:i w:val="0"/>
          <w:iCs w:val="0"/>
          <w:color w:val="000000" w:themeColor="text1"/>
          <w:sz w:val="24"/>
          <w:szCs w:val="24"/>
        </w:rPr>
        <w:fldChar w:fldCharType="begin"/>
      </w:r>
      <w:r w:rsidRPr="00523AA0">
        <w:rPr>
          <w:b/>
          <w:bCs/>
          <w:i w:val="0"/>
          <w:iCs w:val="0"/>
          <w:color w:val="000000" w:themeColor="text1"/>
          <w:sz w:val="24"/>
          <w:szCs w:val="24"/>
        </w:rPr>
        <w:instrText xml:space="preserve"> SEQ Table \* ARABIC </w:instrText>
      </w:r>
      <w:r w:rsidRPr="00523AA0">
        <w:rPr>
          <w:b/>
          <w:bCs/>
          <w:i w:val="0"/>
          <w:iCs w:val="0"/>
          <w:color w:val="000000" w:themeColor="text1"/>
          <w:sz w:val="24"/>
          <w:szCs w:val="24"/>
        </w:rPr>
        <w:fldChar w:fldCharType="separate"/>
      </w:r>
      <w:r w:rsidR="00040C7C">
        <w:rPr>
          <w:b/>
          <w:bCs/>
          <w:i w:val="0"/>
          <w:iCs w:val="0"/>
          <w:noProof/>
          <w:color w:val="000000" w:themeColor="text1"/>
          <w:sz w:val="24"/>
          <w:szCs w:val="24"/>
        </w:rPr>
        <w:t>3</w:t>
      </w:r>
      <w:r w:rsidRPr="00523AA0">
        <w:rPr>
          <w:b/>
          <w:bCs/>
          <w:i w:val="0"/>
          <w:iCs w:val="0"/>
          <w:color w:val="000000" w:themeColor="text1"/>
          <w:sz w:val="24"/>
          <w:szCs w:val="24"/>
        </w:rPr>
        <w:fldChar w:fldCharType="end"/>
      </w:r>
      <w:r w:rsidRPr="00523AA0">
        <w:rPr>
          <w:b/>
          <w:bCs/>
          <w:i w:val="0"/>
          <w:iCs w:val="0"/>
          <w:color w:val="000000" w:themeColor="text1"/>
          <w:sz w:val="24"/>
          <w:szCs w:val="24"/>
        </w:rPr>
        <w:t>.</w:t>
      </w:r>
      <w:r w:rsidRPr="00523AA0">
        <w:rPr>
          <w:i w:val="0"/>
          <w:iCs w:val="0"/>
          <w:color w:val="000000" w:themeColor="text1"/>
          <w:sz w:val="24"/>
          <w:szCs w:val="24"/>
        </w:rPr>
        <w:t xml:space="preserve"> Analysis of the collected water samples compared to the FAO guidelines and the Egyptian law 48/82</w:t>
      </w:r>
    </w:p>
    <w:tbl>
      <w:tblPr>
        <w:tblStyle w:val="PlainTable2"/>
        <w:tblpPr w:leftFromText="180" w:rightFromText="180" w:vertAnchor="text" w:tblpY="1"/>
        <w:tblOverlap w:val="never"/>
        <w:tblW w:w="12159" w:type="dxa"/>
        <w:tblLook w:val="04A0" w:firstRow="1" w:lastRow="0" w:firstColumn="1" w:lastColumn="0" w:noHBand="0" w:noVBand="1"/>
      </w:tblPr>
      <w:tblGrid>
        <w:gridCol w:w="1768"/>
        <w:gridCol w:w="1324"/>
        <w:gridCol w:w="934"/>
        <w:gridCol w:w="923"/>
        <w:gridCol w:w="922"/>
        <w:gridCol w:w="1143"/>
        <w:gridCol w:w="972"/>
        <w:gridCol w:w="111"/>
        <w:gridCol w:w="1096"/>
        <w:gridCol w:w="28"/>
        <w:gridCol w:w="1060"/>
        <w:gridCol w:w="1878"/>
      </w:tblGrid>
      <w:tr w:rsidR="006906D7" w:rsidTr="00073B35">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768" w:type="dxa"/>
            <w:vMerge w:val="restart"/>
            <w:tcBorders>
              <w:top w:val="single" w:sz="4" w:space="0" w:color="AEAAAA" w:themeColor="background2" w:themeShade="BF"/>
              <w:left w:val="single" w:sz="4" w:space="0" w:color="AEAAAA" w:themeColor="background2" w:themeShade="BF"/>
              <w:bottom w:val="single" w:sz="4" w:space="0" w:color="auto"/>
              <w:right w:val="single" w:sz="4" w:space="0" w:color="auto"/>
            </w:tcBorders>
            <w:shd w:val="clear" w:color="auto" w:fill="auto"/>
            <w:vAlign w:val="center"/>
          </w:tcPr>
          <w:p w:rsidR="006906D7" w:rsidRPr="00E3012F" w:rsidRDefault="006906D7" w:rsidP="00073B35">
            <w:pPr>
              <w:widowControl w:val="0"/>
              <w:tabs>
                <w:tab w:val="left" w:pos="2610"/>
              </w:tabs>
              <w:spacing w:line="259" w:lineRule="auto"/>
              <w:jc w:val="both"/>
              <w:rPr>
                <w:rFonts w:cstheme="majorBidi"/>
                <w:b w:val="0"/>
                <w:bCs w:val="0"/>
                <w:szCs w:val="24"/>
              </w:rPr>
            </w:pPr>
            <w:r w:rsidRPr="00E3012F">
              <w:rPr>
                <w:rFonts w:cstheme="majorBidi"/>
                <w:szCs w:val="24"/>
              </w:rPr>
              <w:t>Parameters</w:t>
            </w:r>
          </w:p>
        </w:tc>
        <w:tc>
          <w:tcPr>
            <w:tcW w:w="1324" w:type="dxa"/>
            <w:vMerge w:val="restart"/>
            <w:tcBorders>
              <w:top w:val="single" w:sz="4" w:space="0" w:color="AEAAAA" w:themeColor="background2" w:themeShade="BF"/>
              <w:left w:val="single" w:sz="4" w:space="0" w:color="auto"/>
              <w:bottom w:val="single" w:sz="4" w:space="0" w:color="auto"/>
              <w:right w:val="single" w:sz="4" w:space="0" w:color="auto"/>
            </w:tcBorders>
            <w:shd w:val="clear" w:color="auto" w:fill="auto"/>
            <w:vAlign w:val="center"/>
          </w:tcPr>
          <w:p w:rsidR="006906D7" w:rsidRPr="00E3012F" w:rsidRDefault="006906D7" w:rsidP="00073B35">
            <w:pPr>
              <w:widowControl w:val="0"/>
              <w:tabs>
                <w:tab w:val="left" w:pos="2610"/>
              </w:tabs>
              <w:spacing w:line="259" w:lineRule="auto"/>
              <w:jc w:val="both"/>
              <w:cnfStyle w:val="100000000000" w:firstRow="1" w:lastRow="0" w:firstColumn="0" w:lastColumn="0" w:oddVBand="0" w:evenVBand="0" w:oddHBand="0" w:evenHBand="0" w:firstRowFirstColumn="0" w:firstRowLastColumn="0" w:lastRowFirstColumn="0" w:lastRowLastColumn="0"/>
              <w:rPr>
                <w:rFonts w:cstheme="majorBidi"/>
                <w:szCs w:val="24"/>
              </w:rPr>
            </w:pPr>
            <w:r>
              <w:rPr>
                <w:rFonts w:cstheme="majorBidi"/>
                <w:szCs w:val="24"/>
              </w:rPr>
              <w:t>Unit</w:t>
            </w:r>
          </w:p>
        </w:tc>
        <w:tc>
          <w:tcPr>
            <w:tcW w:w="934" w:type="dxa"/>
            <w:vMerge w:val="restart"/>
            <w:tcBorders>
              <w:top w:val="single" w:sz="4" w:space="0" w:color="AEAAAA" w:themeColor="background2" w:themeShade="BF"/>
              <w:left w:val="single" w:sz="4" w:space="0" w:color="auto"/>
              <w:bottom w:val="single" w:sz="4" w:space="0" w:color="auto"/>
              <w:right w:val="single" w:sz="4" w:space="0" w:color="auto"/>
            </w:tcBorders>
            <w:shd w:val="clear" w:color="auto" w:fill="auto"/>
            <w:vAlign w:val="center"/>
          </w:tcPr>
          <w:p w:rsidR="006906D7" w:rsidRPr="00E3012F" w:rsidRDefault="006906D7" w:rsidP="00073B35">
            <w:pPr>
              <w:widowControl w:val="0"/>
              <w:tabs>
                <w:tab w:val="left" w:pos="2610"/>
              </w:tabs>
              <w:spacing w:line="259" w:lineRule="auto"/>
              <w:jc w:val="both"/>
              <w:cnfStyle w:val="100000000000" w:firstRow="1" w:lastRow="0" w:firstColumn="0" w:lastColumn="0" w:oddVBand="0" w:evenVBand="0" w:oddHBand="0" w:evenHBand="0" w:firstRowFirstColumn="0" w:firstRowLastColumn="0" w:lastRowFirstColumn="0" w:lastRowLastColumn="0"/>
              <w:rPr>
                <w:rFonts w:cstheme="majorBidi"/>
                <w:szCs w:val="24"/>
              </w:rPr>
            </w:pPr>
            <w:r w:rsidRPr="00E3012F">
              <w:rPr>
                <w:rFonts w:cstheme="majorBidi"/>
                <w:szCs w:val="24"/>
              </w:rPr>
              <w:t>Pump 1</w:t>
            </w:r>
          </w:p>
        </w:tc>
        <w:tc>
          <w:tcPr>
            <w:tcW w:w="923" w:type="dxa"/>
            <w:vMerge w:val="restart"/>
            <w:tcBorders>
              <w:top w:val="single" w:sz="4" w:space="0" w:color="AEAAAA" w:themeColor="background2" w:themeShade="BF"/>
              <w:left w:val="single" w:sz="4" w:space="0" w:color="auto"/>
              <w:bottom w:val="single" w:sz="4" w:space="0" w:color="auto"/>
              <w:right w:val="single" w:sz="4" w:space="0" w:color="auto"/>
            </w:tcBorders>
            <w:shd w:val="clear" w:color="auto" w:fill="auto"/>
            <w:vAlign w:val="center"/>
          </w:tcPr>
          <w:p w:rsidR="006906D7" w:rsidRPr="00E3012F" w:rsidRDefault="006906D7" w:rsidP="00073B35">
            <w:pPr>
              <w:widowControl w:val="0"/>
              <w:tabs>
                <w:tab w:val="left" w:pos="2610"/>
              </w:tabs>
              <w:spacing w:line="259" w:lineRule="auto"/>
              <w:jc w:val="both"/>
              <w:cnfStyle w:val="100000000000" w:firstRow="1" w:lastRow="0" w:firstColumn="0" w:lastColumn="0" w:oddVBand="0" w:evenVBand="0" w:oddHBand="0" w:evenHBand="0" w:firstRowFirstColumn="0" w:firstRowLastColumn="0" w:lastRowFirstColumn="0" w:lastRowLastColumn="0"/>
              <w:rPr>
                <w:rFonts w:cstheme="majorBidi"/>
                <w:szCs w:val="24"/>
              </w:rPr>
            </w:pPr>
            <w:r w:rsidRPr="00E3012F">
              <w:rPr>
                <w:rFonts w:cstheme="majorBidi"/>
                <w:szCs w:val="24"/>
              </w:rPr>
              <w:t>Pump 2</w:t>
            </w:r>
          </w:p>
        </w:tc>
        <w:tc>
          <w:tcPr>
            <w:tcW w:w="922" w:type="dxa"/>
            <w:vMerge w:val="restart"/>
            <w:tcBorders>
              <w:top w:val="single" w:sz="4" w:space="0" w:color="AEAAAA" w:themeColor="background2" w:themeShade="BF"/>
              <w:left w:val="single" w:sz="4" w:space="0" w:color="auto"/>
              <w:bottom w:val="single" w:sz="4" w:space="0" w:color="auto"/>
              <w:right w:val="single" w:sz="4" w:space="0" w:color="auto"/>
            </w:tcBorders>
            <w:shd w:val="clear" w:color="auto" w:fill="auto"/>
            <w:vAlign w:val="center"/>
          </w:tcPr>
          <w:p w:rsidR="006906D7" w:rsidRPr="00E3012F" w:rsidRDefault="006906D7" w:rsidP="00073B35">
            <w:pPr>
              <w:widowControl w:val="0"/>
              <w:tabs>
                <w:tab w:val="left" w:pos="2610"/>
              </w:tabs>
              <w:spacing w:line="259" w:lineRule="auto"/>
              <w:jc w:val="both"/>
              <w:cnfStyle w:val="100000000000" w:firstRow="1" w:lastRow="0" w:firstColumn="0" w:lastColumn="0" w:oddVBand="0" w:evenVBand="0" w:oddHBand="0" w:evenHBand="0" w:firstRowFirstColumn="0" w:firstRowLastColumn="0" w:lastRowFirstColumn="0" w:lastRowLastColumn="0"/>
              <w:rPr>
                <w:rFonts w:cstheme="majorBidi"/>
                <w:szCs w:val="24"/>
              </w:rPr>
            </w:pPr>
            <w:r w:rsidRPr="00E3012F">
              <w:rPr>
                <w:rFonts w:cstheme="majorBidi"/>
                <w:szCs w:val="24"/>
              </w:rPr>
              <w:t>Pump 3</w:t>
            </w:r>
          </w:p>
        </w:tc>
        <w:tc>
          <w:tcPr>
            <w:tcW w:w="1143" w:type="dxa"/>
            <w:vMerge w:val="restart"/>
            <w:tcBorders>
              <w:top w:val="single" w:sz="4" w:space="0" w:color="AEAAAA" w:themeColor="background2" w:themeShade="BF"/>
              <w:left w:val="single" w:sz="4" w:space="0" w:color="auto"/>
              <w:bottom w:val="single" w:sz="4" w:space="0" w:color="auto"/>
              <w:right w:val="single" w:sz="4" w:space="0" w:color="auto"/>
            </w:tcBorders>
            <w:shd w:val="clear" w:color="auto" w:fill="auto"/>
            <w:vAlign w:val="center"/>
          </w:tcPr>
          <w:p w:rsidR="006906D7" w:rsidRPr="00E3012F" w:rsidRDefault="006906D7" w:rsidP="00073B35">
            <w:pPr>
              <w:widowControl w:val="0"/>
              <w:tabs>
                <w:tab w:val="left" w:pos="2610"/>
              </w:tabs>
              <w:spacing w:line="259" w:lineRule="auto"/>
              <w:jc w:val="both"/>
              <w:cnfStyle w:val="100000000000" w:firstRow="1" w:lastRow="0" w:firstColumn="0" w:lastColumn="0" w:oddVBand="0" w:evenVBand="0" w:oddHBand="0" w:evenHBand="0" w:firstRowFirstColumn="0" w:firstRowLastColumn="0" w:lastRowFirstColumn="0" w:lastRowLastColumn="0"/>
              <w:rPr>
                <w:rFonts w:cstheme="majorBidi"/>
                <w:szCs w:val="24"/>
              </w:rPr>
            </w:pPr>
            <w:r w:rsidRPr="00E3012F">
              <w:rPr>
                <w:rFonts w:cstheme="majorBidi"/>
                <w:szCs w:val="24"/>
              </w:rPr>
              <w:t xml:space="preserve">Water </w:t>
            </w:r>
            <w:r>
              <w:rPr>
                <w:rFonts w:cstheme="majorBidi"/>
                <w:szCs w:val="24"/>
              </w:rPr>
              <w:t>canal</w:t>
            </w:r>
          </w:p>
        </w:tc>
        <w:tc>
          <w:tcPr>
            <w:tcW w:w="3267" w:type="dxa"/>
            <w:gridSpan w:val="5"/>
            <w:tcBorders>
              <w:top w:val="single" w:sz="4" w:space="0" w:color="AEAAAA" w:themeColor="background2" w:themeShade="BF"/>
              <w:left w:val="single" w:sz="4" w:space="0" w:color="auto"/>
              <w:bottom w:val="single" w:sz="4" w:space="0" w:color="auto"/>
              <w:right w:val="single" w:sz="4" w:space="0" w:color="auto"/>
            </w:tcBorders>
            <w:shd w:val="clear" w:color="auto" w:fill="auto"/>
            <w:vAlign w:val="center"/>
          </w:tcPr>
          <w:p w:rsidR="006906D7" w:rsidRPr="00E3012F" w:rsidRDefault="006906D7" w:rsidP="00073B35">
            <w:pPr>
              <w:widowControl w:val="0"/>
              <w:tabs>
                <w:tab w:val="left" w:pos="2610"/>
              </w:tabs>
              <w:spacing w:line="259" w:lineRule="auto"/>
              <w:jc w:val="center"/>
              <w:cnfStyle w:val="100000000000" w:firstRow="1" w:lastRow="0" w:firstColumn="0" w:lastColumn="0" w:oddVBand="0" w:evenVBand="0" w:oddHBand="0" w:evenHBand="0" w:firstRowFirstColumn="0" w:firstRowLastColumn="0" w:lastRowFirstColumn="0" w:lastRowLastColumn="0"/>
              <w:rPr>
                <w:rFonts w:cstheme="majorBidi"/>
                <w:szCs w:val="24"/>
              </w:rPr>
            </w:pPr>
            <w:r w:rsidRPr="00E3012F">
              <w:rPr>
                <w:rFonts w:cstheme="majorBidi"/>
                <w:szCs w:val="24"/>
              </w:rPr>
              <w:t>FAO guidelines</w:t>
            </w:r>
          </w:p>
        </w:tc>
        <w:tc>
          <w:tcPr>
            <w:tcW w:w="1878" w:type="dxa"/>
            <w:vMerge w:val="restart"/>
            <w:tcBorders>
              <w:top w:val="single" w:sz="4" w:space="0" w:color="AEAAAA" w:themeColor="background2" w:themeShade="BF"/>
              <w:left w:val="single" w:sz="4" w:space="0" w:color="auto"/>
              <w:bottom w:val="single" w:sz="4" w:space="0" w:color="auto"/>
              <w:right w:val="single" w:sz="4" w:space="0" w:color="AEAAAA" w:themeColor="background2" w:themeShade="BF"/>
            </w:tcBorders>
            <w:shd w:val="clear" w:color="auto" w:fill="auto"/>
            <w:vAlign w:val="center"/>
          </w:tcPr>
          <w:p w:rsidR="006906D7" w:rsidRDefault="006906D7" w:rsidP="00073B35">
            <w:pPr>
              <w:widowControl w:val="0"/>
              <w:tabs>
                <w:tab w:val="left" w:pos="2610"/>
              </w:tabs>
              <w:spacing w:line="259" w:lineRule="auto"/>
              <w:jc w:val="center"/>
              <w:cnfStyle w:val="100000000000" w:firstRow="1" w:lastRow="0" w:firstColumn="0" w:lastColumn="0" w:oddVBand="0" w:evenVBand="0" w:oddHBand="0" w:evenHBand="0" w:firstRowFirstColumn="0" w:firstRowLastColumn="0" w:lastRowFirstColumn="0" w:lastRowLastColumn="0"/>
              <w:rPr>
                <w:rFonts w:cstheme="majorBidi"/>
                <w:szCs w:val="24"/>
              </w:rPr>
            </w:pPr>
            <w:r>
              <w:rPr>
                <w:rFonts w:cstheme="majorBidi"/>
                <w:szCs w:val="24"/>
              </w:rPr>
              <w:t>Egyptian guidelines</w:t>
            </w:r>
          </w:p>
          <w:p w:rsidR="006906D7" w:rsidRDefault="006906D7" w:rsidP="00073B35">
            <w:pPr>
              <w:widowControl w:val="0"/>
              <w:tabs>
                <w:tab w:val="left" w:pos="2610"/>
              </w:tabs>
              <w:spacing w:line="259" w:lineRule="auto"/>
              <w:jc w:val="center"/>
              <w:cnfStyle w:val="100000000000" w:firstRow="1" w:lastRow="0" w:firstColumn="0" w:lastColumn="0" w:oddVBand="0" w:evenVBand="0" w:oddHBand="0" w:evenHBand="0" w:firstRowFirstColumn="0" w:firstRowLastColumn="0" w:lastRowFirstColumn="0" w:lastRowLastColumn="0"/>
              <w:rPr>
                <w:rFonts w:cstheme="majorBidi"/>
                <w:szCs w:val="24"/>
              </w:rPr>
            </w:pPr>
            <w:r>
              <w:rPr>
                <w:rFonts w:cstheme="majorBidi"/>
                <w:szCs w:val="24"/>
              </w:rPr>
              <w:t>Law 48/82</w:t>
            </w:r>
          </w:p>
          <w:p w:rsidR="006906D7" w:rsidRPr="00E3012F" w:rsidRDefault="006906D7" w:rsidP="00073B35">
            <w:pPr>
              <w:widowControl w:val="0"/>
              <w:tabs>
                <w:tab w:val="left" w:pos="2610"/>
              </w:tabs>
              <w:spacing w:line="259" w:lineRule="auto"/>
              <w:jc w:val="center"/>
              <w:cnfStyle w:val="100000000000" w:firstRow="1" w:lastRow="0" w:firstColumn="0" w:lastColumn="0" w:oddVBand="0" w:evenVBand="0" w:oddHBand="0" w:evenHBand="0" w:firstRowFirstColumn="0" w:firstRowLastColumn="0" w:lastRowFirstColumn="0" w:lastRowLastColumn="0"/>
              <w:rPr>
                <w:rFonts w:cstheme="majorBidi"/>
                <w:szCs w:val="24"/>
              </w:rPr>
            </w:pPr>
            <w:r>
              <w:rPr>
                <w:rFonts w:cstheme="majorBidi"/>
                <w:szCs w:val="24"/>
              </w:rPr>
              <w:t>“Article 49”</w:t>
            </w:r>
          </w:p>
        </w:tc>
      </w:tr>
      <w:tr w:rsidR="006906D7" w:rsidTr="00073B35">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768" w:type="dxa"/>
            <w:vMerge/>
            <w:tcBorders>
              <w:top w:val="single" w:sz="4" w:space="0" w:color="auto"/>
              <w:left w:val="single" w:sz="4" w:space="0" w:color="AEAAAA" w:themeColor="background2" w:themeShade="BF"/>
              <w:bottom w:val="single" w:sz="4" w:space="0" w:color="auto"/>
              <w:right w:val="single" w:sz="4" w:space="0" w:color="auto"/>
            </w:tcBorders>
            <w:shd w:val="clear" w:color="auto" w:fill="auto"/>
            <w:vAlign w:val="center"/>
          </w:tcPr>
          <w:p w:rsidR="006906D7" w:rsidRPr="00E3012F" w:rsidRDefault="006906D7" w:rsidP="00073B35">
            <w:pPr>
              <w:widowControl w:val="0"/>
              <w:tabs>
                <w:tab w:val="left" w:pos="2610"/>
              </w:tabs>
              <w:spacing w:line="259" w:lineRule="auto"/>
              <w:jc w:val="both"/>
              <w:rPr>
                <w:rFonts w:cstheme="majorBidi"/>
                <w:b w:val="0"/>
                <w:bCs w:val="0"/>
                <w:szCs w:val="24"/>
              </w:rPr>
            </w:pPr>
          </w:p>
        </w:tc>
        <w:tc>
          <w:tcPr>
            <w:tcW w:w="1324" w:type="dxa"/>
            <w:vMerge/>
            <w:tcBorders>
              <w:top w:val="single" w:sz="4" w:space="0" w:color="auto"/>
              <w:left w:val="single" w:sz="4" w:space="0" w:color="auto"/>
              <w:bottom w:val="single" w:sz="4" w:space="0" w:color="auto"/>
              <w:right w:val="single" w:sz="4" w:space="0" w:color="auto"/>
            </w:tcBorders>
            <w:shd w:val="clear" w:color="auto" w:fill="auto"/>
            <w:vAlign w:val="center"/>
          </w:tcPr>
          <w:p w:rsidR="006906D7" w:rsidRPr="00E3012F" w:rsidRDefault="006906D7" w:rsidP="00073B35">
            <w:pPr>
              <w:widowControl w:val="0"/>
              <w:tabs>
                <w:tab w:val="left" w:pos="2610"/>
              </w:tabs>
              <w:spacing w:line="259" w:lineRule="auto"/>
              <w:jc w:val="both"/>
              <w:cnfStyle w:val="000000100000" w:firstRow="0" w:lastRow="0" w:firstColumn="0" w:lastColumn="0" w:oddVBand="0" w:evenVBand="0" w:oddHBand="1" w:evenHBand="0" w:firstRowFirstColumn="0" w:firstRowLastColumn="0" w:lastRowFirstColumn="0" w:lastRowLastColumn="0"/>
              <w:rPr>
                <w:rFonts w:cstheme="majorBidi"/>
                <w:szCs w:val="24"/>
              </w:rPr>
            </w:pPr>
          </w:p>
        </w:tc>
        <w:tc>
          <w:tcPr>
            <w:tcW w:w="934" w:type="dxa"/>
            <w:vMerge/>
            <w:tcBorders>
              <w:top w:val="single" w:sz="4" w:space="0" w:color="auto"/>
              <w:left w:val="single" w:sz="4" w:space="0" w:color="auto"/>
              <w:bottom w:val="single" w:sz="4" w:space="0" w:color="auto"/>
              <w:right w:val="single" w:sz="4" w:space="0" w:color="auto"/>
            </w:tcBorders>
            <w:shd w:val="clear" w:color="auto" w:fill="auto"/>
            <w:vAlign w:val="center"/>
          </w:tcPr>
          <w:p w:rsidR="006906D7" w:rsidRPr="00E3012F" w:rsidRDefault="006906D7" w:rsidP="00073B35">
            <w:pPr>
              <w:widowControl w:val="0"/>
              <w:tabs>
                <w:tab w:val="left" w:pos="2610"/>
              </w:tabs>
              <w:spacing w:line="259" w:lineRule="auto"/>
              <w:jc w:val="both"/>
              <w:cnfStyle w:val="000000100000" w:firstRow="0" w:lastRow="0" w:firstColumn="0" w:lastColumn="0" w:oddVBand="0" w:evenVBand="0" w:oddHBand="1" w:evenHBand="0" w:firstRowFirstColumn="0" w:firstRowLastColumn="0" w:lastRowFirstColumn="0" w:lastRowLastColumn="0"/>
              <w:rPr>
                <w:rFonts w:cstheme="majorBidi"/>
                <w:szCs w:val="24"/>
              </w:rPr>
            </w:pPr>
          </w:p>
        </w:tc>
        <w:tc>
          <w:tcPr>
            <w:tcW w:w="923" w:type="dxa"/>
            <w:vMerge/>
            <w:tcBorders>
              <w:top w:val="single" w:sz="4" w:space="0" w:color="auto"/>
              <w:left w:val="single" w:sz="4" w:space="0" w:color="auto"/>
              <w:bottom w:val="single" w:sz="4" w:space="0" w:color="auto"/>
              <w:right w:val="single" w:sz="4" w:space="0" w:color="auto"/>
            </w:tcBorders>
            <w:shd w:val="clear" w:color="auto" w:fill="auto"/>
            <w:vAlign w:val="center"/>
          </w:tcPr>
          <w:p w:rsidR="006906D7" w:rsidRPr="00E3012F" w:rsidRDefault="006906D7" w:rsidP="00073B35">
            <w:pPr>
              <w:widowControl w:val="0"/>
              <w:tabs>
                <w:tab w:val="left" w:pos="2610"/>
              </w:tabs>
              <w:spacing w:line="259" w:lineRule="auto"/>
              <w:jc w:val="both"/>
              <w:cnfStyle w:val="000000100000" w:firstRow="0" w:lastRow="0" w:firstColumn="0" w:lastColumn="0" w:oddVBand="0" w:evenVBand="0" w:oddHBand="1" w:evenHBand="0" w:firstRowFirstColumn="0" w:firstRowLastColumn="0" w:lastRowFirstColumn="0" w:lastRowLastColumn="0"/>
              <w:rPr>
                <w:rFonts w:cstheme="majorBidi"/>
                <w:szCs w:val="24"/>
              </w:rPr>
            </w:pPr>
          </w:p>
        </w:tc>
        <w:tc>
          <w:tcPr>
            <w:tcW w:w="922" w:type="dxa"/>
            <w:vMerge/>
            <w:tcBorders>
              <w:top w:val="single" w:sz="4" w:space="0" w:color="auto"/>
              <w:left w:val="single" w:sz="4" w:space="0" w:color="auto"/>
              <w:bottom w:val="single" w:sz="4" w:space="0" w:color="auto"/>
              <w:right w:val="single" w:sz="4" w:space="0" w:color="auto"/>
            </w:tcBorders>
            <w:shd w:val="clear" w:color="auto" w:fill="auto"/>
            <w:vAlign w:val="center"/>
          </w:tcPr>
          <w:p w:rsidR="006906D7" w:rsidRPr="00E3012F" w:rsidRDefault="006906D7" w:rsidP="00073B35">
            <w:pPr>
              <w:widowControl w:val="0"/>
              <w:tabs>
                <w:tab w:val="left" w:pos="2610"/>
              </w:tabs>
              <w:spacing w:line="259" w:lineRule="auto"/>
              <w:jc w:val="both"/>
              <w:cnfStyle w:val="000000100000" w:firstRow="0" w:lastRow="0" w:firstColumn="0" w:lastColumn="0" w:oddVBand="0" w:evenVBand="0" w:oddHBand="1" w:evenHBand="0" w:firstRowFirstColumn="0" w:firstRowLastColumn="0" w:lastRowFirstColumn="0" w:lastRowLastColumn="0"/>
              <w:rPr>
                <w:rFonts w:cstheme="majorBidi"/>
                <w:szCs w:val="24"/>
              </w:rPr>
            </w:pPr>
          </w:p>
        </w:tc>
        <w:tc>
          <w:tcPr>
            <w:tcW w:w="1143" w:type="dxa"/>
            <w:vMerge/>
            <w:tcBorders>
              <w:top w:val="single" w:sz="4" w:space="0" w:color="auto"/>
              <w:left w:val="single" w:sz="4" w:space="0" w:color="auto"/>
              <w:bottom w:val="single" w:sz="4" w:space="0" w:color="auto"/>
              <w:right w:val="single" w:sz="4" w:space="0" w:color="auto"/>
            </w:tcBorders>
            <w:shd w:val="clear" w:color="auto" w:fill="auto"/>
            <w:vAlign w:val="center"/>
          </w:tcPr>
          <w:p w:rsidR="006906D7" w:rsidRPr="00E3012F" w:rsidRDefault="006906D7" w:rsidP="00073B35">
            <w:pPr>
              <w:widowControl w:val="0"/>
              <w:tabs>
                <w:tab w:val="left" w:pos="2610"/>
              </w:tabs>
              <w:spacing w:line="259" w:lineRule="auto"/>
              <w:jc w:val="both"/>
              <w:cnfStyle w:val="000000100000" w:firstRow="0" w:lastRow="0" w:firstColumn="0" w:lastColumn="0" w:oddVBand="0" w:evenVBand="0" w:oddHBand="1" w:evenHBand="0" w:firstRowFirstColumn="0" w:firstRowLastColumn="0" w:lastRowFirstColumn="0" w:lastRowLastColumn="0"/>
              <w:rPr>
                <w:rFonts w:cstheme="majorBidi"/>
                <w:szCs w:val="24"/>
              </w:rPr>
            </w:pPr>
          </w:p>
        </w:tc>
        <w:tc>
          <w:tcPr>
            <w:tcW w:w="3267"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6906D7" w:rsidRPr="009F0B21" w:rsidRDefault="006906D7" w:rsidP="00073B35">
            <w:pPr>
              <w:widowControl w:val="0"/>
              <w:tabs>
                <w:tab w:val="left" w:pos="2610"/>
              </w:tabs>
              <w:spacing w:line="259" w:lineRule="auto"/>
              <w:jc w:val="both"/>
              <w:cnfStyle w:val="000000100000" w:firstRow="0" w:lastRow="0" w:firstColumn="0" w:lastColumn="0" w:oddVBand="0" w:evenVBand="0" w:oddHBand="1" w:evenHBand="0" w:firstRowFirstColumn="0" w:firstRowLastColumn="0" w:lastRowFirstColumn="0" w:lastRowLastColumn="0"/>
              <w:rPr>
                <w:rFonts w:cstheme="majorBidi"/>
                <w:szCs w:val="24"/>
              </w:rPr>
            </w:pPr>
            <w:r w:rsidRPr="009F0B21">
              <w:rPr>
                <w:rFonts w:cstheme="majorBidi"/>
                <w:color w:val="000000"/>
                <w:szCs w:val="24"/>
                <w:shd w:val="clear" w:color="auto" w:fill="FFFFFF"/>
              </w:rPr>
              <w:t xml:space="preserve">Degree </w:t>
            </w:r>
            <w:r>
              <w:rPr>
                <w:rFonts w:cstheme="majorBidi"/>
                <w:color w:val="000000"/>
                <w:szCs w:val="24"/>
                <w:shd w:val="clear" w:color="auto" w:fill="FFFFFF"/>
              </w:rPr>
              <w:t>of r</w:t>
            </w:r>
            <w:r w:rsidRPr="009F0B21">
              <w:rPr>
                <w:rFonts w:cstheme="majorBidi"/>
                <w:color w:val="000000"/>
                <w:szCs w:val="24"/>
                <w:shd w:val="clear" w:color="auto" w:fill="FFFFFF"/>
              </w:rPr>
              <w:t>estriction on use</w:t>
            </w:r>
          </w:p>
        </w:tc>
        <w:tc>
          <w:tcPr>
            <w:tcW w:w="1878" w:type="dxa"/>
            <w:vMerge/>
            <w:tcBorders>
              <w:top w:val="single" w:sz="4" w:space="0" w:color="auto"/>
              <w:left w:val="single" w:sz="4" w:space="0" w:color="auto"/>
              <w:bottom w:val="single" w:sz="4" w:space="0" w:color="auto"/>
              <w:right w:val="single" w:sz="4" w:space="0" w:color="AEAAAA" w:themeColor="background2" w:themeShade="BF"/>
            </w:tcBorders>
            <w:shd w:val="clear" w:color="auto" w:fill="auto"/>
          </w:tcPr>
          <w:p w:rsidR="006906D7" w:rsidRPr="009F0B21" w:rsidRDefault="006906D7" w:rsidP="00073B35">
            <w:pPr>
              <w:widowControl w:val="0"/>
              <w:tabs>
                <w:tab w:val="left" w:pos="2610"/>
              </w:tabs>
              <w:spacing w:line="259" w:lineRule="auto"/>
              <w:jc w:val="both"/>
              <w:cnfStyle w:val="000000100000" w:firstRow="0" w:lastRow="0" w:firstColumn="0" w:lastColumn="0" w:oddVBand="0" w:evenVBand="0" w:oddHBand="1" w:evenHBand="0" w:firstRowFirstColumn="0" w:firstRowLastColumn="0" w:lastRowFirstColumn="0" w:lastRowLastColumn="0"/>
              <w:rPr>
                <w:rFonts w:cstheme="majorBidi"/>
                <w:color w:val="000000"/>
                <w:szCs w:val="24"/>
                <w:shd w:val="clear" w:color="auto" w:fill="FFFFFF"/>
              </w:rPr>
            </w:pPr>
          </w:p>
        </w:tc>
      </w:tr>
      <w:tr w:rsidR="006906D7" w:rsidTr="00073B35">
        <w:trPr>
          <w:trHeight w:val="546"/>
        </w:trPr>
        <w:tc>
          <w:tcPr>
            <w:cnfStyle w:val="001000000000" w:firstRow="0" w:lastRow="0" w:firstColumn="1" w:lastColumn="0" w:oddVBand="0" w:evenVBand="0" w:oddHBand="0" w:evenHBand="0" w:firstRowFirstColumn="0" w:firstRowLastColumn="0" w:lastRowFirstColumn="0" w:lastRowLastColumn="0"/>
            <w:tcW w:w="1768" w:type="dxa"/>
            <w:vMerge/>
            <w:tcBorders>
              <w:top w:val="single" w:sz="4" w:space="0" w:color="auto"/>
              <w:left w:val="single" w:sz="4" w:space="0" w:color="AEAAAA" w:themeColor="background2" w:themeShade="BF"/>
              <w:bottom w:val="single" w:sz="4" w:space="0" w:color="auto"/>
              <w:right w:val="single" w:sz="4" w:space="0" w:color="auto"/>
            </w:tcBorders>
            <w:shd w:val="clear" w:color="auto" w:fill="auto"/>
            <w:vAlign w:val="center"/>
          </w:tcPr>
          <w:p w:rsidR="006906D7" w:rsidRPr="00E3012F" w:rsidRDefault="006906D7" w:rsidP="00073B35">
            <w:pPr>
              <w:widowControl w:val="0"/>
              <w:tabs>
                <w:tab w:val="left" w:pos="2610"/>
              </w:tabs>
              <w:spacing w:line="259" w:lineRule="auto"/>
              <w:jc w:val="both"/>
              <w:rPr>
                <w:rFonts w:cstheme="majorBidi"/>
                <w:b w:val="0"/>
                <w:bCs w:val="0"/>
                <w:szCs w:val="24"/>
              </w:rPr>
            </w:pPr>
          </w:p>
        </w:tc>
        <w:tc>
          <w:tcPr>
            <w:tcW w:w="1324" w:type="dxa"/>
            <w:vMerge/>
            <w:tcBorders>
              <w:top w:val="single" w:sz="4" w:space="0" w:color="auto"/>
              <w:left w:val="single" w:sz="4" w:space="0" w:color="auto"/>
              <w:bottom w:val="single" w:sz="4" w:space="0" w:color="auto"/>
              <w:right w:val="single" w:sz="4" w:space="0" w:color="auto"/>
            </w:tcBorders>
            <w:shd w:val="clear" w:color="auto" w:fill="auto"/>
            <w:vAlign w:val="center"/>
          </w:tcPr>
          <w:p w:rsidR="006906D7" w:rsidRPr="00E3012F" w:rsidRDefault="006906D7" w:rsidP="00073B35">
            <w:pPr>
              <w:widowControl w:val="0"/>
              <w:tabs>
                <w:tab w:val="left" w:pos="2610"/>
              </w:tabs>
              <w:spacing w:line="259" w:lineRule="auto"/>
              <w:jc w:val="both"/>
              <w:cnfStyle w:val="000000000000" w:firstRow="0" w:lastRow="0" w:firstColumn="0" w:lastColumn="0" w:oddVBand="0" w:evenVBand="0" w:oddHBand="0" w:evenHBand="0" w:firstRowFirstColumn="0" w:firstRowLastColumn="0" w:lastRowFirstColumn="0" w:lastRowLastColumn="0"/>
              <w:rPr>
                <w:rFonts w:cstheme="majorBidi"/>
                <w:szCs w:val="24"/>
              </w:rPr>
            </w:pPr>
          </w:p>
        </w:tc>
        <w:tc>
          <w:tcPr>
            <w:tcW w:w="934" w:type="dxa"/>
            <w:vMerge/>
            <w:tcBorders>
              <w:top w:val="single" w:sz="4" w:space="0" w:color="auto"/>
              <w:left w:val="single" w:sz="4" w:space="0" w:color="auto"/>
              <w:bottom w:val="single" w:sz="4" w:space="0" w:color="auto"/>
              <w:right w:val="single" w:sz="4" w:space="0" w:color="auto"/>
            </w:tcBorders>
            <w:shd w:val="clear" w:color="auto" w:fill="auto"/>
            <w:vAlign w:val="center"/>
          </w:tcPr>
          <w:p w:rsidR="006906D7" w:rsidRPr="00E3012F" w:rsidRDefault="006906D7" w:rsidP="00073B35">
            <w:pPr>
              <w:widowControl w:val="0"/>
              <w:tabs>
                <w:tab w:val="left" w:pos="2610"/>
              </w:tabs>
              <w:spacing w:line="259" w:lineRule="auto"/>
              <w:jc w:val="both"/>
              <w:cnfStyle w:val="000000000000" w:firstRow="0" w:lastRow="0" w:firstColumn="0" w:lastColumn="0" w:oddVBand="0" w:evenVBand="0" w:oddHBand="0" w:evenHBand="0" w:firstRowFirstColumn="0" w:firstRowLastColumn="0" w:lastRowFirstColumn="0" w:lastRowLastColumn="0"/>
              <w:rPr>
                <w:rFonts w:cstheme="majorBidi"/>
                <w:szCs w:val="24"/>
              </w:rPr>
            </w:pPr>
          </w:p>
        </w:tc>
        <w:tc>
          <w:tcPr>
            <w:tcW w:w="923" w:type="dxa"/>
            <w:vMerge/>
            <w:tcBorders>
              <w:top w:val="single" w:sz="4" w:space="0" w:color="auto"/>
              <w:left w:val="single" w:sz="4" w:space="0" w:color="auto"/>
              <w:bottom w:val="single" w:sz="4" w:space="0" w:color="auto"/>
              <w:right w:val="single" w:sz="4" w:space="0" w:color="auto"/>
            </w:tcBorders>
            <w:shd w:val="clear" w:color="auto" w:fill="auto"/>
            <w:vAlign w:val="center"/>
          </w:tcPr>
          <w:p w:rsidR="006906D7" w:rsidRPr="00E3012F" w:rsidRDefault="006906D7" w:rsidP="00073B35">
            <w:pPr>
              <w:widowControl w:val="0"/>
              <w:tabs>
                <w:tab w:val="left" w:pos="2610"/>
              </w:tabs>
              <w:spacing w:line="259" w:lineRule="auto"/>
              <w:jc w:val="both"/>
              <w:cnfStyle w:val="000000000000" w:firstRow="0" w:lastRow="0" w:firstColumn="0" w:lastColumn="0" w:oddVBand="0" w:evenVBand="0" w:oddHBand="0" w:evenHBand="0" w:firstRowFirstColumn="0" w:firstRowLastColumn="0" w:lastRowFirstColumn="0" w:lastRowLastColumn="0"/>
              <w:rPr>
                <w:rFonts w:cstheme="majorBidi"/>
                <w:szCs w:val="24"/>
              </w:rPr>
            </w:pPr>
          </w:p>
        </w:tc>
        <w:tc>
          <w:tcPr>
            <w:tcW w:w="922" w:type="dxa"/>
            <w:vMerge/>
            <w:tcBorders>
              <w:top w:val="single" w:sz="4" w:space="0" w:color="auto"/>
              <w:left w:val="single" w:sz="4" w:space="0" w:color="auto"/>
              <w:bottom w:val="single" w:sz="4" w:space="0" w:color="auto"/>
              <w:right w:val="single" w:sz="4" w:space="0" w:color="auto"/>
            </w:tcBorders>
            <w:shd w:val="clear" w:color="auto" w:fill="auto"/>
            <w:vAlign w:val="center"/>
          </w:tcPr>
          <w:p w:rsidR="006906D7" w:rsidRPr="00E3012F" w:rsidRDefault="006906D7" w:rsidP="00073B35">
            <w:pPr>
              <w:widowControl w:val="0"/>
              <w:tabs>
                <w:tab w:val="left" w:pos="2610"/>
              </w:tabs>
              <w:spacing w:line="259" w:lineRule="auto"/>
              <w:jc w:val="both"/>
              <w:cnfStyle w:val="000000000000" w:firstRow="0" w:lastRow="0" w:firstColumn="0" w:lastColumn="0" w:oddVBand="0" w:evenVBand="0" w:oddHBand="0" w:evenHBand="0" w:firstRowFirstColumn="0" w:firstRowLastColumn="0" w:lastRowFirstColumn="0" w:lastRowLastColumn="0"/>
              <w:rPr>
                <w:rFonts w:cstheme="majorBidi"/>
                <w:szCs w:val="24"/>
              </w:rPr>
            </w:pPr>
          </w:p>
        </w:tc>
        <w:tc>
          <w:tcPr>
            <w:tcW w:w="1143" w:type="dxa"/>
            <w:vMerge/>
            <w:tcBorders>
              <w:top w:val="single" w:sz="4" w:space="0" w:color="auto"/>
              <w:left w:val="single" w:sz="4" w:space="0" w:color="auto"/>
              <w:bottom w:val="single" w:sz="4" w:space="0" w:color="auto"/>
              <w:right w:val="single" w:sz="4" w:space="0" w:color="auto"/>
            </w:tcBorders>
            <w:shd w:val="clear" w:color="auto" w:fill="auto"/>
            <w:vAlign w:val="center"/>
          </w:tcPr>
          <w:p w:rsidR="006906D7" w:rsidRPr="00E3012F" w:rsidRDefault="006906D7" w:rsidP="00073B35">
            <w:pPr>
              <w:widowControl w:val="0"/>
              <w:tabs>
                <w:tab w:val="left" w:pos="2610"/>
              </w:tabs>
              <w:spacing w:line="259" w:lineRule="auto"/>
              <w:jc w:val="both"/>
              <w:cnfStyle w:val="000000000000" w:firstRow="0" w:lastRow="0" w:firstColumn="0" w:lastColumn="0" w:oddVBand="0" w:evenVBand="0" w:oddHBand="0" w:evenHBand="0" w:firstRowFirstColumn="0" w:firstRowLastColumn="0" w:lastRowFirstColumn="0" w:lastRowLastColumn="0"/>
              <w:rPr>
                <w:rFonts w:cstheme="majorBidi"/>
                <w:szCs w:val="24"/>
              </w:rPr>
            </w:pPr>
          </w:p>
        </w:tc>
        <w:tc>
          <w:tcPr>
            <w:tcW w:w="972" w:type="dxa"/>
            <w:tcBorders>
              <w:top w:val="single" w:sz="4" w:space="0" w:color="auto"/>
              <w:left w:val="single" w:sz="4" w:space="0" w:color="auto"/>
              <w:bottom w:val="single" w:sz="4" w:space="0" w:color="auto"/>
              <w:right w:val="single" w:sz="4" w:space="0" w:color="auto"/>
            </w:tcBorders>
            <w:shd w:val="clear" w:color="auto" w:fill="auto"/>
            <w:vAlign w:val="center"/>
          </w:tcPr>
          <w:p w:rsidR="006906D7" w:rsidRPr="009F0B21" w:rsidRDefault="006906D7" w:rsidP="00073B35">
            <w:pPr>
              <w:widowControl w:val="0"/>
              <w:tabs>
                <w:tab w:val="left" w:pos="2610"/>
              </w:tabs>
              <w:spacing w:line="259" w:lineRule="auto"/>
              <w:jc w:val="both"/>
              <w:cnfStyle w:val="000000000000" w:firstRow="0" w:lastRow="0" w:firstColumn="0" w:lastColumn="0" w:oddVBand="0" w:evenVBand="0" w:oddHBand="0" w:evenHBand="0" w:firstRowFirstColumn="0" w:firstRowLastColumn="0" w:lastRowFirstColumn="0" w:lastRowLastColumn="0"/>
              <w:rPr>
                <w:rFonts w:cstheme="majorBidi"/>
                <w:szCs w:val="24"/>
              </w:rPr>
            </w:pPr>
            <w:r w:rsidRPr="009F0B21">
              <w:rPr>
                <w:rFonts w:cstheme="majorBidi"/>
                <w:szCs w:val="24"/>
              </w:rPr>
              <w:t>None</w:t>
            </w:r>
          </w:p>
        </w:tc>
        <w:tc>
          <w:tcPr>
            <w:tcW w:w="123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6906D7" w:rsidRPr="009F0B21" w:rsidRDefault="006906D7" w:rsidP="00073B35">
            <w:pPr>
              <w:widowControl w:val="0"/>
              <w:tabs>
                <w:tab w:val="left" w:pos="2610"/>
              </w:tabs>
              <w:spacing w:line="259" w:lineRule="auto"/>
              <w:jc w:val="both"/>
              <w:cnfStyle w:val="000000000000" w:firstRow="0" w:lastRow="0" w:firstColumn="0" w:lastColumn="0" w:oddVBand="0" w:evenVBand="0" w:oddHBand="0" w:evenHBand="0" w:firstRowFirstColumn="0" w:firstRowLastColumn="0" w:lastRowFirstColumn="0" w:lastRowLastColumn="0"/>
              <w:rPr>
                <w:rFonts w:cstheme="majorBidi"/>
                <w:szCs w:val="24"/>
              </w:rPr>
            </w:pPr>
            <w:r w:rsidRPr="009F0B21">
              <w:rPr>
                <w:rFonts w:cstheme="majorBidi"/>
                <w:szCs w:val="24"/>
              </w:rPr>
              <w:t>Slight to Moderate</w:t>
            </w:r>
          </w:p>
        </w:tc>
        <w:tc>
          <w:tcPr>
            <w:tcW w:w="1060" w:type="dxa"/>
            <w:tcBorders>
              <w:top w:val="single" w:sz="4" w:space="0" w:color="auto"/>
              <w:left w:val="single" w:sz="4" w:space="0" w:color="auto"/>
              <w:bottom w:val="single" w:sz="4" w:space="0" w:color="auto"/>
              <w:right w:val="single" w:sz="4" w:space="0" w:color="auto"/>
            </w:tcBorders>
            <w:shd w:val="clear" w:color="auto" w:fill="auto"/>
            <w:vAlign w:val="center"/>
          </w:tcPr>
          <w:p w:rsidR="006906D7" w:rsidRPr="009F0B21" w:rsidRDefault="006906D7" w:rsidP="00073B35">
            <w:pPr>
              <w:widowControl w:val="0"/>
              <w:tabs>
                <w:tab w:val="left" w:pos="2610"/>
              </w:tabs>
              <w:spacing w:line="259" w:lineRule="auto"/>
              <w:jc w:val="both"/>
              <w:cnfStyle w:val="000000000000" w:firstRow="0" w:lastRow="0" w:firstColumn="0" w:lastColumn="0" w:oddVBand="0" w:evenVBand="0" w:oddHBand="0" w:evenHBand="0" w:firstRowFirstColumn="0" w:firstRowLastColumn="0" w:lastRowFirstColumn="0" w:lastRowLastColumn="0"/>
              <w:rPr>
                <w:rFonts w:cstheme="majorBidi"/>
                <w:szCs w:val="24"/>
              </w:rPr>
            </w:pPr>
            <w:r w:rsidRPr="009F0B21">
              <w:rPr>
                <w:rFonts w:cstheme="majorBidi"/>
                <w:szCs w:val="24"/>
              </w:rPr>
              <w:t>Severe</w:t>
            </w:r>
          </w:p>
        </w:tc>
        <w:tc>
          <w:tcPr>
            <w:tcW w:w="1878" w:type="dxa"/>
            <w:vMerge/>
            <w:tcBorders>
              <w:top w:val="single" w:sz="4" w:space="0" w:color="auto"/>
              <w:left w:val="single" w:sz="4" w:space="0" w:color="auto"/>
              <w:bottom w:val="single" w:sz="4" w:space="0" w:color="auto"/>
              <w:right w:val="single" w:sz="4" w:space="0" w:color="AEAAAA" w:themeColor="background2" w:themeShade="BF"/>
            </w:tcBorders>
            <w:shd w:val="clear" w:color="auto" w:fill="auto"/>
          </w:tcPr>
          <w:p w:rsidR="006906D7" w:rsidRPr="009F0B21" w:rsidRDefault="006906D7" w:rsidP="00073B35">
            <w:pPr>
              <w:widowControl w:val="0"/>
              <w:tabs>
                <w:tab w:val="left" w:pos="2610"/>
              </w:tabs>
              <w:spacing w:line="259" w:lineRule="auto"/>
              <w:jc w:val="both"/>
              <w:cnfStyle w:val="000000000000" w:firstRow="0" w:lastRow="0" w:firstColumn="0" w:lastColumn="0" w:oddVBand="0" w:evenVBand="0" w:oddHBand="0" w:evenHBand="0" w:firstRowFirstColumn="0" w:firstRowLastColumn="0" w:lastRowFirstColumn="0" w:lastRowLastColumn="0"/>
              <w:rPr>
                <w:rFonts w:cstheme="majorBidi"/>
                <w:szCs w:val="24"/>
              </w:rPr>
            </w:pPr>
          </w:p>
        </w:tc>
      </w:tr>
      <w:tr w:rsidR="006906D7" w:rsidTr="00073B35">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768" w:type="dxa"/>
            <w:tcBorders>
              <w:top w:val="single" w:sz="4" w:space="0" w:color="auto"/>
              <w:left w:val="single" w:sz="4" w:space="0" w:color="AEAAAA" w:themeColor="background2" w:themeShade="BF"/>
              <w:bottom w:val="single" w:sz="4" w:space="0" w:color="auto"/>
              <w:right w:val="single" w:sz="4" w:space="0" w:color="auto"/>
            </w:tcBorders>
            <w:shd w:val="clear" w:color="auto" w:fill="auto"/>
          </w:tcPr>
          <w:p w:rsidR="006906D7" w:rsidRPr="00C8307F" w:rsidRDefault="006906D7" w:rsidP="00073B35">
            <w:pPr>
              <w:widowControl w:val="0"/>
              <w:tabs>
                <w:tab w:val="left" w:pos="2610"/>
              </w:tabs>
              <w:jc w:val="both"/>
              <w:rPr>
                <w:rFonts w:cstheme="majorBidi"/>
                <w:b w:val="0"/>
                <w:bCs w:val="0"/>
              </w:rPr>
            </w:pPr>
            <w:r w:rsidRPr="00C8307F">
              <w:rPr>
                <w:rFonts w:cstheme="majorBidi"/>
                <w:b w:val="0"/>
                <w:bCs w:val="0"/>
              </w:rPr>
              <w:t>pH</w:t>
            </w:r>
          </w:p>
        </w:tc>
        <w:tc>
          <w:tcPr>
            <w:tcW w:w="1324" w:type="dxa"/>
            <w:tcBorders>
              <w:top w:val="single" w:sz="4" w:space="0" w:color="auto"/>
              <w:left w:val="single" w:sz="4" w:space="0" w:color="auto"/>
              <w:bottom w:val="single" w:sz="4" w:space="0" w:color="auto"/>
              <w:right w:val="single" w:sz="4" w:space="0" w:color="auto"/>
            </w:tcBorders>
            <w:shd w:val="clear" w:color="auto" w:fill="auto"/>
          </w:tcPr>
          <w:p w:rsidR="006906D7" w:rsidRPr="00DB5EE0" w:rsidRDefault="006906D7" w:rsidP="00073B35">
            <w:pPr>
              <w:widowControl w:val="0"/>
              <w:tabs>
                <w:tab w:val="left" w:pos="2610"/>
              </w:tabs>
              <w:jc w:val="both"/>
              <w:cnfStyle w:val="000000100000" w:firstRow="0" w:lastRow="0" w:firstColumn="0" w:lastColumn="0" w:oddVBand="0" w:evenVBand="0" w:oddHBand="1" w:evenHBand="0" w:firstRowFirstColumn="0" w:firstRowLastColumn="0" w:lastRowFirstColumn="0" w:lastRowLastColumn="0"/>
              <w:rPr>
                <w:rFonts w:cstheme="majorBidi"/>
              </w:rPr>
            </w:pPr>
          </w:p>
        </w:tc>
        <w:tc>
          <w:tcPr>
            <w:tcW w:w="934" w:type="dxa"/>
            <w:tcBorders>
              <w:top w:val="single" w:sz="4" w:space="0" w:color="auto"/>
              <w:left w:val="single" w:sz="4" w:space="0" w:color="auto"/>
              <w:bottom w:val="single" w:sz="4" w:space="0" w:color="auto"/>
              <w:right w:val="single" w:sz="4" w:space="0" w:color="auto"/>
            </w:tcBorders>
            <w:shd w:val="clear" w:color="auto" w:fill="auto"/>
          </w:tcPr>
          <w:p w:rsidR="006906D7" w:rsidRPr="00CE2C5F" w:rsidRDefault="006906D7" w:rsidP="00073B35">
            <w:pPr>
              <w:widowControl w:val="0"/>
              <w:tabs>
                <w:tab w:val="left" w:pos="2610"/>
              </w:tabs>
              <w:jc w:val="center"/>
              <w:cnfStyle w:val="000000100000" w:firstRow="0" w:lastRow="0" w:firstColumn="0" w:lastColumn="0" w:oddVBand="0" w:evenVBand="0" w:oddHBand="1" w:evenHBand="0" w:firstRowFirstColumn="0" w:firstRowLastColumn="0" w:lastRowFirstColumn="0" w:lastRowLastColumn="0"/>
              <w:rPr>
                <w:rFonts w:cstheme="majorBidi"/>
              </w:rPr>
            </w:pPr>
            <w:r w:rsidRPr="00CE2C5F">
              <w:rPr>
                <w:rFonts w:cstheme="majorBidi"/>
                <w:color w:val="000000"/>
              </w:rPr>
              <w:t>7.50</w:t>
            </w:r>
          </w:p>
        </w:tc>
        <w:tc>
          <w:tcPr>
            <w:tcW w:w="923" w:type="dxa"/>
            <w:tcBorders>
              <w:top w:val="single" w:sz="4" w:space="0" w:color="auto"/>
              <w:left w:val="single" w:sz="4" w:space="0" w:color="auto"/>
              <w:bottom w:val="single" w:sz="4" w:space="0" w:color="auto"/>
              <w:right w:val="single" w:sz="4" w:space="0" w:color="auto"/>
            </w:tcBorders>
            <w:shd w:val="clear" w:color="auto" w:fill="auto"/>
          </w:tcPr>
          <w:p w:rsidR="006906D7" w:rsidRPr="00CE2C5F" w:rsidRDefault="006906D7" w:rsidP="00073B35">
            <w:pPr>
              <w:widowControl w:val="0"/>
              <w:tabs>
                <w:tab w:val="left" w:pos="2610"/>
              </w:tabs>
              <w:jc w:val="center"/>
              <w:cnfStyle w:val="000000100000" w:firstRow="0" w:lastRow="0" w:firstColumn="0" w:lastColumn="0" w:oddVBand="0" w:evenVBand="0" w:oddHBand="1" w:evenHBand="0" w:firstRowFirstColumn="0" w:firstRowLastColumn="0" w:lastRowFirstColumn="0" w:lastRowLastColumn="0"/>
              <w:rPr>
                <w:rFonts w:cstheme="majorBidi"/>
              </w:rPr>
            </w:pPr>
            <w:r w:rsidRPr="00CE2C5F">
              <w:rPr>
                <w:rFonts w:cstheme="majorBidi"/>
                <w:color w:val="000000"/>
              </w:rPr>
              <w:t>7.50</w:t>
            </w:r>
          </w:p>
        </w:tc>
        <w:tc>
          <w:tcPr>
            <w:tcW w:w="922" w:type="dxa"/>
            <w:tcBorders>
              <w:top w:val="single" w:sz="4" w:space="0" w:color="auto"/>
              <w:left w:val="single" w:sz="4" w:space="0" w:color="auto"/>
              <w:bottom w:val="single" w:sz="4" w:space="0" w:color="auto"/>
              <w:right w:val="single" w:sz="4" w:space="0" w:color="auto"/>
            </w:tcBorders>
            <w:shd w:val="clear" w:color="auto" w:fill="auto"/>
          </w:tcPr>
          <w:p w:rsidR="006906D7" w:rsidRPr="00CE2C5F" w:rsidRDefault="006906D7" w:rsidP="00073B35">
            <w:pPr>
              <w:widowControl w:val="0"/>
              <w:tabs>
                <w:tab w:val="left" w:pos="2610"/>
              </w:tabs>
              <w:jc w:val="center"/>
              <w:cnfStyle w:val="000000100000" w:firstRow="0" w:lastRow="0" w:firstColumn="0" w:lastColumn="0" w:oddVBand="0" w:evenVBand="0" w:oddHBand="1" w:evenHBand="0" w:firstRowFirstColumn="0" w:firstRowLastColumn="0" w:lastRowFirstColumn="0" w:lastRowLastColumn="0"/>
              <w:rPr>
                <w:rFonts w:cstheme="majorBidi"/>
              </w:rPr>
            </w:pPr>
            <w:r w:rsidRPr="00CE2C5F">
              <w:rPr>
                <w:rFonts w:cstheme="majorBidi"/>
                <w:color w:val="000000"/>
              </w:rPr>
              <w:t>7.20</w:t>
            </w:r>
          </w:p>
        </w:tc>
        <w:tc>
          <w:tcPr>
            <w:tcW w:w="1143" w:type="dxa"/>
            <w:tcBorders>
              <w:top w:val="single" w:sz="4" w:space="0" w:color="auto"/>
              <w:left w:val="single" w:sz="4" w:space="0" w:color="auto"/>
              <w:bottom w:val="single" w:sz="4" w:space="0" w:color="auto"/>
              <w:right w:val="single" w:sz="4" w:space="0" w:color="auto"/>
            </w:tcBorders>
            <w:shd w:val="clear" w:color="auto" w:fill="auto"/>
          </w:tcPr>
          <w:p w:rsidR="006906D7" w:rsidRPr="00CE2C5F" w:rsidRDefault="006906D7" w:rsidP="00073B35">
            <w:pPr>
              <w:widowControl w:val="0"/>
              <w:tabs>
                <w:tab w:val="left" w:pos="2610"/>
              </w:tabs>
              <w:jc w:val="center"/>
              <w:cnfStyle w:val="000000100000" w:firstRow="0" w:lastRow="0" w:firstColumn="0" w:lastColumn="0" w:oddVBand="0" w:evenVBand="0" w:oddHBand="1" w:evenHBand="0" w:firstRowFirstColumn="0" w:firstRowLastColumn="0" w:lastRowFirstColumn="0" w:lastRowLastColumn="0"/>
              <w:rPr>
                <w:rFonts w:cstheme="majorBidi"/>
              </w:rPr>
            </w:pPr>
            <w:r w:rsidRPr="00CE2C5F">
              <w:rPr>
                <w:rFonts w:cstheme="majorBidi"/>
                <w:color w:val="000000"/>
              </w:rPr>
              <w:t>6.80</w:t>
            </w:r>
          </w:p>
        </w:tc>
        <w:tc>
          <w:tcPr>
            <w:tcW w:w="3267"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6906D7" w:rsidRPr="00CE2C5F" w:rsidRDefault="006906D7" w:rsidP="00073B35">
            <w:pPr>
              <w:widowControl w:val="0"/>
              <w:tabs>
                <w:tab w:val="left" w:pos="2610"/>
              </w:tabs>
              <w:jc w:val="center"/>
              <w:cnfStyle w:val="000000100000" w:firstRow="0" w:lastRow="0" w:firstColumn="0" w:lastColumn="0" w:oddVBand="0" w:evenVBand="0" w:oddHBand="1" w:evenHBand="0" w:firstRowFirstColumn="0" w:firstRowLastColumn="0" w:lastRowFirstColumn="0" w:lastRowLastColumn="0"/>
              <w:rPr>
                <w:rFonts w:cstheme="majorBidi"/>
              </w:rPr>
            </w:pPr>
            <w:r w:rsidRPr="00CE2C5F">
              <w:rPr>
                <w:rFonts w:cstheme="majorBidi"/>
                <w:color w:val="000000"/>
                <w:shd w:val="clear" w:color="auto" w:fill="FFFFFF"/>
              </w:rPr>
              <w:t>Normal Range 6.</w:t>
            </w:r>
            <w:r>
              <w:rPr>
                <w:rFonts w:cstheme="majorBidi"/>
                <w:color w:val="000000"/>
                <w:shd w:val="clear" w:color="auto" w:fill="FFFFFF"/>
              </w:rPr>
              <w:t>0</w:t>
            </w:r>
            <w:r w:rsidRPr="00CE2C5F">
              <w:rPr>
                <w:rFonts w:cstheme="majorBidi"/>
                <w:color w:val="000000"/>
                <w:shd w:val="clear" w:color="auto" w:fill="FFFFFF"/>
              </w:rPr>
              <w:t xml:space="preserve"> – 8.</w:t>
            </w:r>
            <w:r>
              <w:rPr>
                <w:rFonts w:cstheme="majorBidi"/>
                <w:color w:val="000000"/>
                <w:shd w:val="clear" w:color="auto" w:fill="FFFFFF"/>
              </w:rPr>
              <w:t>5</w:t>
            </w:r>
          </w:p>
        </w:tc>
        <w:tc>
          <w:tcPr>
            <w:tcW w:w="1878" w:type="dxa"/>
            <w:tcBorders>
              <w:top w:val="single" w:sz="4" w:space="0" w:color="auto"/>
              <w:left w:val="single" w:sz="4" w:space="0" w:color="auto"/>
              <w:bottom w:val="single" w:sz="4" w:space="0" w:color="auto"/>
              <w:right w:val="single" w:sz="4" w:space="0" w:color="AEAAAA" w:themeColor="background2" w:themeShade="BF"/>
            </w:tcBorders>
            <w:shd w:val="clear" w:color="auto" w:fill="auto"/>
          </w:tcPr>
          <w:p w:rsidR="006906D7" w:rsidRPr="00CE2C5F" w:rsidRDefault="006906D7" w:rsidP="00073B35">
            <w:pPr>
              <w:widowControl w:val="0"/>
              <w:tabs>
                <w:tab w:val="left" w:pos="2610"/>
              </w:tabs>
              <w:jc w:val="center"/>
              <w:cnfStyle w:val="000000100000" w:firstRow="0" w:lastRow="0" w:firstColumn="0" w:lastColumn="0" w:oddVBand="0" w:evenVBand="0" w:oddHBand="1" w:evenHBand="0" w:firstRowFirstColumn="0" w:firstRowLastColumn="0" w:lastRowFirstColumn="0" w:lastRowLastColumn="0"/>
              <w:rPr>
                <w:rFonts w:cstheme="majorBidi"/>
              </w:rPr>
            </w:pPr>
            <w:r w:rsidRPr="00CE2C5F">
              <w:rPr>
                <w:rFonts w:cstheme="majorBidi"/>
                <w:color w:val="000000"/>
                <w:shd w:val="clear" w:color="auto" w:fill="FFFFFF"/>
              </w:rPr>
              <w:t>6.5 – 8</w:t>
            </w:r>
            <w:r>
              <w:rPr>
                <w:rFonts w:cstheme="majorBidi"/>
                <w:color w:val="000000"/>
                <w:shd w:val="clear" w:color="auto" w:fill="FFFFFF"/>
              </w:rPr>
              <w:t>.5</w:t>
            </w:r>
          </w:p>
        </w:tc>
      </w:tr>
      <w:tr w:rsidR="006906D7" w:rsidTr="00073B35">
        <w:trPr>
          <w:trHeight w:val="282"/>
        </w:trPr>
        <w:tc>
          <w:tcPr>
            <w:cnfStyle w:val="001000000000" w:firstRow="0" w:lastRow="0" w:firstColumn="1" w:lastColumn="0" w:oddVBand="0" w:evenVBand="0" w:oddHBand="0" w:evenHBand="0" w:firstRowFirstColumn="0" w:firstRowLastColumn="0" w:lastRowFirstColumn="0" w:lastRowLastColumn="0"/>
            <w:tcW w:w="1768" w:type="dxa"/>
            <w:tcBorders>
              <w:top w:val="single" w:sz="4" w:space="0" w:color="auto"/>
              <w:left w:val="single" w:sz="4" w:space="0" w:color="AEAAAA" w:themeColor="background2" w:themeShade="BF"/>
              <w:bottom w:val="single" w:sz="4" w:space="0" w:color="auto"/>
              <w:right w:val="single" w:sz="4" w:space="0" w:color="auto"/>
            </w:tcBorders>
            <w:shd w:val="clear" w:color="auto" w:fill="auto"/>
          </w:tcPr>
          <w:p w:rsidR="006906D7" w:rsidRPr="00C8307F" w:rsidRDefault="006906D7" w:rsidP="00073B35">
            <w:pPr>
              <w:widowControl w:val="0"/>
              <w:tabs>
                <w:tab w:val="left" w:pos="2610"/>
              </w:tabs>
              <w:jc w:val="both"/>
              <w:rPr>
                <w:rFonts w:cstheme="majorBidi"/>
                <w:b w:val="0"/>
                <w:bCs w:val="0"/>
              </w:rPr>
            </w:pPr>
            <w:r w:rsidRPr="00C8307F">
              <w:rPr>
                <w:rFonts w:cstheme="majorBidi"/>
                <w:b w:val="0"/>
                <w:bCs w:val="0"/>
              </w:rPr>
              <w:t>TDS</w:t>
            </w:r>
          </w:p>
        </w:tc>
        <w:tc>
          <w:tcPr>
            <w:tcW w:w="1324" w:type="dxa"/>
            <w:tcBorders>
              <w:top w:val="single" w:sz="4" w:space="0" w:color="auto"/>
              <w:left w:val="single" w:sz="4" w:space="0" w:color="auto"/>
              <w:bottom w:val="single" w:sz="4" w:space="0" w:color="auto"/>
              <w:right w:val="single" w:sz="4" w:space="0" w:color="auto"/>
            </w:tcBorders>
            <w:shd w:val="clear" w:color="auto" w:fill="auto"/>
          </w:tcPr>
          <w:p w:rsidR="006906D7" w:rsidRPr="00DB5EE0" w:rsidRDefault="006906D7" w:rsidP="00073B35">
            <w:pPr>
              <w:widowControl w:val="0"/>
              <w:tabs>
                <w:tab w:val="left" w:pos="2610"/>
              </w:tabs>
              <w:jc w:val="center"/>
              <w:cnfStyle w:val="000000000000" w:firstRow="0" w:lastRow="0" w:firstColumn="0" w:lastColumn="0" w:oddVBand="0" w:evenVBand="0" w:oddHBand="0" w:evenHBand="0" w:firstRowFirstColumn="0" w:firstRowLastColumn="0" w:lastRowFirstColumn="0" w:lastRowLastColumn="0"/>
              <w:rPr>
                <w:rFonts w:cstheme="majorBidi"/>
              </w:rPr>
            </w:pPr>
            <w:r w:rsidRPr="00DB5EE0">
              <w:rPr>
                <w:rFonts w:cstheme="majorBidi"/>
              </w:rPr>
              <w:t>mg/l</w:t>
            </w:r>
          </w:p>
        </w:tc>
        <w:tc>
          <w:tcPr>
            <w:tcW w:w="934" w:type="dxa"/>
            <w:tcBorders>
              <w:top w:val="single" w:sz="4" w:space="0" w:color="auto"/>
              <w:left w:val="single" w:sz="4" w:space="0" w:color="auto"/>
              <w:bottom w:val="single" w:sz="4" w:space="0" w:color="auto"/>
              <w:right w:val="single" w:sz="4" w:space="0" w:color="auto"/>
            </w:tcBorders>
            <w:shd w:val="clear" w:color="auto" w:fill="auto"/>
          </w:tcPr>
          <w:p w:rsidR="006906D7" w:rsidRPr="00CE2C5F" w:rsidRDefault="006906D7" w:rsidP="00073B35">
            <w:pPr>
              <w:widowControl w:val="0"/>
              <w:tabs>
                <w:tab w:val="left" w:pos="2610"/>
              </w:tabs>
              <w:jc w:val="center"/>
              <w:cnfStyle w:val="000000000000" w:firstRow="0" w:lastRow="0" w:firstColumn="0" w:lastColumn="0" w:oddVBand="0" w:evenVBand="0" w:oddHBand="0" w:evenHBand="0" w:firstRowFirstColumn="0" w:firstRowLastColumn="0" w:lastRowFirstColumn="0" w:lastRowLastColumn="0"/>
              <w:rPr>
                <w:rFonts w:cstheme="majorBidi"/>
                <w:color w:val="000000"/>
              </w:rPr>
            </w:pPr>
            <w:r w:rsidRPr="00CE2C5F">
              <w:rPr>
                <w:rFonts w:cstheme="majorBidi"/>
                <w:color w:val="000000"/>
              </w:rPr>
              <w:t>883.0</w:t>
            </w:r>
          </w:p>
        </w:tc>
        <w:tc>
          <w:tcPr>
            <w:tcW w:w="923" w:type="dxa"/>
            <w:tcBorders>
              <w:top w:val="single" w:sz="4" w:space="0" w:color="auto"/>
              <w:left w:val="single" w:sz="4" w:space="0" w:color="auto"/>
              <w:bottom w:val="single" w:sz="4" w:space="0" w:color="auto"/>
              <w:right w:val="single" w:sz="4" w:space="0" w:color="auto"/>
            </w:tcBorders>
            <w:shd w:val="clear" w:color="auto" w:fill="auto"/>
          </w:tcPr>
          <w:p w:rsidR="006906D7" w:rsidRPr="00CE2C5F" w:rsidRDefault="006906D7" w:rsidP="00073B35">
            <w:pPr>
              <w:widowControl w:val="0"/>
              <w:tabs>
                <w:tab w:val="left" w:pos="2610"/>
              </w:tabs>
              <w:jc w:val="center"/>
              <w:cnfStyle w:val="000000000000" w:firstRow="0" w:lastRow="0" w:firstColumn="0" w:lastColumn="0" w:oddVBand="0" w:evenVBand="0" w:oddHBand="0" w:evenHBand="0" w:firstRowFirstColumn="0" w:firstRowLastColumn="0" w:lastRowFirstColumn="0" w:lastRowLastColumn="0"/>
              <w:rPr>
                <w:rFonts w:cstheme="majorBidi"/>
                <w:color w:val="000000"/>
              </w:rPr>
            </w:pPr>
            <w:r w:rsidRPr="00CE2C5F">
              <w:rPr>
                <w:rFonts w:cstheme="majorBidi"/>
                <w:color w:val="000000"/>
              </w:rPr>
              <w:t>1177.0</w:t>
            </w:r>
          </w:p>
        </w:tc>
        <w:tc>
          <w:tcPr>
            <w:tcW w:w="922" w:type="dxa"/>
            <w:tcBorders>
              <w:top w:val="single" w:sz="4" w:space="0" w:color="auto"/>
              <w:left w:val="single" w:sz="4" w:space="0" w:color="auto"/>
              <w:bottom w:val="single" w:sz="4" w:space="0" w:color="auto"/>
              <w:right w:val="single" w:sz="4" w:space="0" w:color="auto"/>
            </w:tcBorders>
            <w:shd w:val="clear" w:color="auto" w:fill="auto"/>
          </w:tcPr>
          <w:p w:rsidR="006906D7" w:rsidRPr="00CE2C5F" w:rsidRDefault="006906D7" w:rsidP="00073B35">
            <w:pPr>
              <w:widowControl w:val="0"/>
              <w:tabs>
                <w:tab w:val="left" w:pos="2610"/>
              </w:tabs>
              <w:jc w:val="center"/>
              <w:cnfStyle w:val="000000000000" w:firstRow="0" w:lastRow="0" w:firstColumn="0" w:lastColumn="0" w:oddVBand="0" w:evenVBand="0" w:oddHBand="0" w:evenHBand="0" w:firstRowFirstColumn="0" w:firstRowLastColumn="0" w:lastRowFirstColumn="0" w:lastRowLastColumn="0"/>
              <w:rPr>
                <w:rFonts w:cstheme="majorBidi"/>
                <w:color w:val="000000"/>
              </w:rPr>
            </w:pPr>
            <w:r>
              <w:rPr>
                <w:rFonts w:cstheme="majorBidi"/>
                <w:color w:val="000000"/>
              </w:rPr>
              <w:t>1030</w:t>
            </w:r>
          </w:p>
        </w:tc>
        <w:tc>
          <w:tcPr>
            <w:tcW w:w="1143" w:type="dxa"/>
            <w:tcBorders>
              <w:top w:val="single" w:sz="4" w:space="0" w:color="auto"/>
              <w:left w:val="single" w:sz="4" w:space="0" w:color="auto"/>
              <w:bottom w:val="single" w:sz="4" w:space="0" w:color="auto"/>
              <w:right w:val="single" w:sz="4" w:space="0" w:color="auto"/>
            </w:tcBorders>
            <w:shd w:val="clear" w:color="auto" w:fill="auto"/>
          </w:tcPr>
          <w:p w:rsidR="006906D7" w:rsidRPr="00CE2C5F" w:rsidRDefault="006906D7" w:rsidP="00073B35">
            <w:pPr>
              <w:widowControl w:val="0"/>
              <w:tabs>
                <w:tab w:val="left" w:pos="2610"/>
              </w:tabs>
              <w:jc w:val="center"/>
              <w:cnfStyle w:val="000000000000" w:firstRow="0" w:lastRow="0" w:firstColumn="0" w:lastColumn="0" w:oddVBand="0" w:evenVBand="0" w:oddHBand="0" w:evenHBand="0" w:firstRowFirstColumn="0" w:firstRowLastColumn="0" w:lastRowFirstColumn="0" w:lastRowLastColumn="0"/>
              <w:rPr>
                <w:rFonts w:cstheme="majorBidi"/>
                <w:color w:val="000000"/>
              </w:rPr>
            </w:pPr>
            <w:r w:rsidRPr="00CE2C5F">
              <w:rPr>
                <w:rFonts w:cstheme="majorBidi"/>
                <w:color w:val="000000"/>
              </w:rPr>
              <w:t>1295.0</w:t>
            </w:r>
          </w:p>
        </w:tc>
        <w:tc>
          <w:tcPr>
            <w:tcW w:w="972" w:type="dxa"/>
            <w:tcBorders>
              <w:top w:val="single" w:sz="4" w:space="0" w:color="auto"/>
              <w:left w:val="single" w:sz="4" w:space="0" w:color="auto"/>
              <w:bottom w:val="single" w:sz="4" w:space="0" w:color="auto"/>
              <w:right w:val="single" w:sz="4" w:space="0" w:color="auto"/>
            </w:tcBorders>
            <w:shd w:val="clear" w:color="auto" w:fill="auto"/>
            <w:vAlign w:val="center"/>
          </w:tcPr>
          <w:p w:rsidR="006906D7" w:rsidRPr="00CE2C5F" w:rsidRDefault="006906D7" w:rsidP="00073B35">
            <w:pPr>
              <w:widowControl w:val="0"/>
              <w:tabs>
                <w:tab w:val="left" w:pos="2610"/>
              </w:tabs>
              <w:jc w:val="center"/>
              <w:cnfStyle w:val="000000000000" w:firstRow="0" w:lastRow="0" w:firstColumn="0" w:lastColumn="0" w:oddVBand="0" w:evenVBand="0" w:oddHBand="0" w:evenHBand="0" w:firstRowFirstColumn="0" w:firstRowLastColumn="0" w:lastRowFirstColumn="0" w:lastRowLastColumn="0"/>
              <w:rPr>
                <w:rFonts w:cstheme="majorBidi"/>
              </w:rPr>
            </w:pPr>
            <w:r w:rsidRPr="00CE2C5F">
              <w:rPr>
                <w:rFonts w:cstheme="majorBidi"/>
              </w:rPr>
              <w:t>&lt; 450</w:t>
            </w:r>
          </w:p>
        </w:tc>
        <w:tc>
          <w:tcPr>
            <w:tcW w:w="123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6906D7" w:rsidRPr="00CE2C5F" w:rsidRDefault="006906D7" w:rsidP="00073B35">
            <w:pPr>
              <w:widowControl w:val="0"/>
              <w:tabs>
                <w:tab w:val="left" w:pos="2610"/>
              </w:tabs>
              <w:jc w:val="center"/>
              <w:cnfStyle w:val="000000000000" w:firstRow="0" w:lastRow="0" w:firstColumn="0" w:lastColumn="0" w:oddVBand="0" w:evenVBand="0" w:oddHBand="0" w:evenHBand="0" w:firstRowFirstColumn="0" w:firstRowLastColumn="0" w:lastRowFirstColumn="0" w:lastRowLastColumn="0"/>
              <w:rPr>
                <w:rFonts w:cstheme="majorBidi"/>
              </w:rPr>
            </w:pPr>
            <w:r w:rsidRPr="00CE2C5F">
              <w:rPr>
                <w:rFonts w:cstheme="majorBidi"/>
              </w:rPr>
              <w:t>450 – 2000</w:t>
            </w:r>
          </w:p>
        </w:tc>
        <w:tc>
          <w:tcPr>
            <w:tcW w:w="1060" w:type="dxa"/>
            <w:tcBorders>
              <w:top w:val="single" w:sz="4" w:space="0" w:color="auto"/>
              <w:left w:val="single" w:sz="4" w:space="0" w:color="auto"/>
              <w:bottom w:val="single" w:sz="4" w:space="0" w:color="auto"/>
              <w:right w:val="single" w:sz="4" w:space="0" w:color="auto"/>
            </w:tcBorders>
            <w:shd w:val="clear" w:color="auto" w:fill="auto"/>
            <w:vAlign w:val="center"/>
          </w:tcPr>
          <w:p w:rsidR="006906D7" w:rsidRPr="00CE2C5F" w:rsidRDefault="006906D7" w:rsidP="00073B35">
            <w:pPr>
              <w:widowControl w:val="0"/>
              <w:tabs>
                <w:tab w:val="left" w:pos="2610"/>
              </w:tabs>
              <w:jc w:val="center"/>
              <w:cnfStyle w:val="000000000000" w:firstRow="0" w:lastRow="0" w:firstColumn="0" w:lastColumn="0" w:oddVBand="0" w:evenVBand="0" w:oddHBand="0" w:evenHBand="0" w:firstRowFirstColumn="0" w:firstRowLastColumn="0" w:lastRowFirstColumn="0" w:lastRowLastColumn="0"/>
              <w:rPr>
                <w:rFonts w:cstheme="majorBidi"/>
              </w:rPr>
            </w:pPr>
            <w:r w:rsidRPr="00CE2C5F">
              <w:rPr>
                <w:rFonts w:cstheme="majorBidi"/>
              </w:rPr>
              <w:t>&gt; 2000</w:t>
            </w:r>
          </w:p>
        </w:tc>
        <w:tc>
          <w:tcPr>
            <w:tcW w:w="1878" w:type="dxa"/>
            <w:tcBorders>
              <w:top w:val="single" w:sz="4" w:space="0" w:color="auto"/>
              <w:left w:val="single" w:sz="4" w:space="0" w:color="auto"/>
              <w:bottom w:val="single" w:sz="4" w:space="0" w:color="auto"/>
              <w:right w:val="single" w:sz="4" w:space="0" w:color="AEAAAA" w:themeColor="background2" w:themeShade="BF"/>
            </w:tcBorders>
            <w:shd w:val="clear" w:color="auto" w:fill="auto"/>
          </w:tcPr>
          <w:p w:rsidR="006906D7" w:rsidRPr="00CE2C5F" w:rsidRDefault="006906D7" w:rsidP="00073B35">
            <w:pPr>
              <w:widowControl w:val="0"/>
              <w:tabs>
                <w:tab w:val="left" w:pos="2610"/>
              </w:tabs>
              <w:jc w:val="center"/>
              <w:cnfStyle w:val="000000000000" w:firstRow="0" w:lastRow="0" w:firstColumn="0" w:lastColumn="0" w:oddVBand="0" w:evenVBand="0" w:oddHBand="0" w:evenHBand="0" w:firstRowFirstColumn="0" w:firstRowLastColumn="0" w:lastRowFirstColumn="0" w:lastRowLastColumn="0"/>
              <w:rPr>
                <w:rFonts w:cstheme="majorBidi"/>
              </w:rPr>
            </w:pPr>
            <w:r>
              <w:rPr>
                <w:rFonts w:cstheme="majorBidi"/>
              </w:rPr>
              <w:t>500</w:t>
            </w:r>
          </w:p>
        </w:tc>
      </w:tr>
      <w:tr w:rsidR="006906D7" w:rsidTr="00073B35">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768" w:type="dxa"/>
            <w:tcBorders>
              <w:top w:val="single" w:sz="4" w:space="0" w:color="auto"/>
              <w:left w:val="single" w:sz="4" w:space="0" w:color="AEAAAA" w:themeColor="background2" w:themeShade="BF"/>
              <w:bottom w:val="single" w:sz="4" w:space="0" w:color="auto"/>
              <w:right w:val="single" w:sz="4" w:space="0" w:color="auto"/>
            </w:tcBorders>
            <w:shd w:val="clear" w:color="auto" w:fill="auto"/>
          </w:tcPr>
          <w:p w:rsidR="006906D7" w:rsidRPr="00C8307F" w:rsidRDefault="006906D7" w:rsidP="00073B35">
            <w:pPr>
              <w:widowControl w:val="0"/>
              <w:tabs>
                <w:tab w:val="left" w:pos="2610"/>
              </w:tabs>
              <w:jc w:val="both"/>
              <w:rPr>
                <w:rFonts w:cstheme="majorBidi"/>
                <w:b w:val="0"/>
                <w:bCs w:val="0"/>
              </w:rPr>
            </w:pPr>
            <w:r w:rsidRPr="00C8307F">
              <w:rPr>
                <w:rFonts w:cstheme="majorBidi"/>
                <w:b w:val="0"/>
                <w:bCs w:val="0"/>
              </w:rPr>
              <w:t>EC</w:t>
            </w:r>
          </w:p>
        </w:tc>
        <w:tc>
          <w:tcPr>
            <w:tcW w:w="1324" w:type="dxa"/>
            <w:tcBorders>
              <w:top w:val="single" w:sz="4" w:space="0" w:color="auto"/>
              <w:left w:val="single" w:sz="4" w:space="0" w:color="auto"/>
              <w:bottom w:val="single" w:sz="4" w:space="0" w:color="auto"/>
              <w:right w:val="single" w:sz="4" w:space="0" w:color="auto"/>
            </w:tcBorders>
            <w:shd w:val="clear" w:color="auto" w:fill="auto"/>
          </w:tcPr>
          <w:p w:rsidR="006906D7" w:rsidRPr="00DB5EE0" w:rsidRDefault="006906D7" w:rsidP="00073B35">
            <w:pPr>
              <w:widowControl w:val="0"/>
              <w:tabs>
                <w:tab w:val="left" w:pos="2610"/>
              </w:tabs>
              <w:jc w:val="center"/>
              <w:cnfStyle w:val="000000100000" w:firstRow="0" w:lastRow="0" w:firstColumn="0" w:lastColumn="0" w:oddVBand="0" w:evenVBand="0" w:oddHBand="1" w:evenHBand="0" w:firstRowFirstColumn="0" w:firstRowLastColumn="0" w:lastRowFirstColumn="0" w:lastRowLastColumn="0"/>
              <w:rPr>
                <w:rFonts w:cstheme="majorBidi"/>
                <w:color w:val="00B050"/>
              </w:rPr>
            </w:pPr>
            <w:r w:rsidRPr="00DB5EE0">
              <w:rPr>
                <w:rFonts w:cstheme="majorBidi"/>
              </w:rPr>
              <w:t>dS/m</w:t>
            </w:r>
          </w:p>
        </w:tc>
        <w:tc>
          <w:tcPr>
            <w:tcW w:w="934" w:type="dxa"/>
            <w:tcBorders>
              <w:top w:val="single" w:sz="4" w:space="0" w:color="auto"/>
              <w:left w:val="single" w:sz="4" w:space="0" w:color="auto"/>
              <w:bottom w:val="single" w:sz="4" w:space="0" w:color="auto"/>
              <w:right w:val="single" w:sz="4" w:space="0" w:color="auto"/>
            </w:tcBorders>
            <w:shd w:val="clear" w:color="auto" w:fill="auto"/>
          </w:tcPr>
          <w:p w:rsidR="006906D7" w:rsidRPr="00CE2C5F" w:rsidRDefault="006906D7" w:rsidP="00073B35">
            <w:pPr>
              <w:widowControl w:val="0"/>
              <w:tabs>
                <w:tab w:val="left" w:pos="2610"/>
              </w:tabs>
              <w:jc w:val="center"/>
              <w:cnfStyle w:val="000000100000" w:firstRow="0" w:lastRow="0" w:firstColumn="0" w:lastColumn="0" w:oddVBand="0" w:evenVBand="0" w:oddHBand="1" w:evenHBand="0" w:firstRowFirstColumn="0" w:firstRowLastColumn="0" w:lastRowFirstColumn="0" w:lastRowLastColumn="0"/>
              <w:rPr>
                <w:rFonts w:cstheme="majorBidi"/>
                <w:color w:val="000000"/>
              </w:rPr>
            </w:pPr>
            <w:r w:rsidRPr="00CE2C5F">
              <w:rPr>
                <w:rFonts w:cstheme="majorBidi"/>
                <w:color w:val="000000"/>
              </w:rPr>
              <w:t>1.38</w:t>
            </w:r>
          </w:p>
        </w:tc>
        <w:tc>
          <w:tcPr>
            <w:tcW w:w="923" w:type="dxa"/>
            <w:tcBorders>
              <w:top w:val="single" w:sz="4" w:space="0" w:color="auto"/>
              <w:left w:val="single" w:sz="4" w:space="0" w:color="auto"/>
              <w:bottom w:val="single" w:sz="4" w:space="0" w:color="auto"/>
              <w:right w:val="single" w:sz="4" w:space="0" w:color="auto"/>
            </w:tcBorders>
            <w:shd w:val="clear" w:color="auto" w:fill="auto"/>
          </w:tcPr>
          <w:p w:rsidR="006906D7" w:rsidRPr="00CE2C5F" w:rsidRDefault="006906D7" w:rsidP="00073B35">
            <w:pPr>
              <w:widowControl w:val="0"/>
              <w:tabs>
                <w:tab w:val="left" w:pos="2610"/>
              </w:tabs>
              <w:jc w:val="center"/>
              <w:cnfStyle w:val="000000100000" w:firstRow="0" w:lastRow="0" w:firstColumn="0" w:lastColumn="0" w:oddVBand="0" w:evenVBand="0" w:oddHBand="1" w:evenHBand="0" w:firstRowFirstColumn="0" w:firstRowLastColumn="0" w:lastRowFirstColumn="0" w:lastRowLastColumn="0"/>
              <w:rPr>
                <w:rFonts w:cstheme="majorBidi"/>
                <w:color w:val="000000"/>
              </w:rPr>
            </w:pPr>
            <w:r w:rsidRPr="00CE2C5F">
              <w:rPr>
                <w:rFonts w:cstheme="majorBidi"/>
                <w:color w:val="000000"/>
              </w:rPr>
              <w:t>1.84</w:t>
            </w:r>
          </w:p>
        </w:tc>
        <w:tc>
          <w:tcPr>
            <w:tcW w:w="922" w:type="dxa"/>
            <w:tcBorders>
              <w:top w:val="single" w:sz="4" w:space="0" w:color="auto"/>
              <w:left w:val="single" w:sz="4" w:space="0" w:color="auto"/>
              <w:bottom w:val="single" w:sz="4" w:space="0" w:color="auto"/>
              <w:right w:val="single" w:sz="4" w:space="0" w:color="auto"/>
            </w:tcBorders>
            <w:shd w:val="clear" w:color="auto" w:fill="auto"/>
          </w:tcPr>
          <w:p w:rsidR="006906D7" w:rsidRPr="00CE2C5F" w:rsidRDefault="006906D7" w:rsidP="00073B35">
            <w:pPr>
              <w:widowControl w:val="0"/>
              <w:tabs>
                <w:tab w:val="left" w:pos="2610"/>
              </w:tabs>
              <w:jc w:val="center"/>
              <w:cnfStyle w:val="000000100000" w:firstRow="0" w:lastRow="0" w:firstColumn="0" w:lastColumn="0" w:oddVBand="0" w:evenVBand="0" w:oddHBand="1" w:evenHBand="0" w:firstRowFirstColumn="0" w:firstRowLastColumn="0" w:lastRowFirstColumn="0" w:lastRowLastColumn="0"/>
              <w:rPr>
                <w:rFonts w:cstheme="majorBidi"/>
                <w:color w:val="000000"/>
              </w:rPr>
            </w:pPr>
            <w:r w:rsidRPr="00CE2C5F">
              <w:rPr>
                <w:rFonts w:cstheme="majorBidi"/>
                <w:color w:val="000000"/>
              </w:rPr>
              <w:t>1.61</w:t>
            </w:r>
          </w:p>
        </w:tc>
        <w:tc>
          <w:tcPr>
            <w:tcW w:w="1143" w:type="dxa"/>
            <w:tcBorders>
              <w:top w:val="single" w:sz="4" w:space="0" w:color="auto"/>
              <w:left w:val="single" w:sz="4" w:space="0" w:color="auto"/>
              <w:bottom w:val="single" w:sz="4" w:space="0" w:color="auto"/>
              <w:right w:val="single" w:sz="4" w:space="0" w:color="auto"/>
            </w:tcBorders>
            <w:shd w:val="clear" w:color="auto" w:fill="auto"/>
          </w:tcPr>
          <w:p w:rsidR="006906D7" w:rsidRPr="00CE2C5F" w:rsidRDefault="006906D7" w:rsidP="00073B35">
            <w:pPr>
              <w:widowControl w:val="0"/>
              <w:tabs>
                <w:tab w:val="left" w:pos="2610"/>
              </w:tabs>
              <w:jc w:val="center"/>
              <w:cnfStyle w:val="000000100000" w:firstRow="0" w:lastRow="0" w:firstColumn="0" w:lastColumn="0" w:oddVBand="0" w:evenVBand="0" w:oddHBand="1" w:evenHBand="0" w:firstRowFirstColumn="0" w:firstRowLastColumn="0" w:lastRowFirstColumn="0" w:lastRowLastColumn="0"/>
              <w:rPr>
                <w:rFonts w:cstheme="majorBidi"/>
                <w:color w:val="000000"/>
              </w:rPr>
            </w:pPr>
            <w:r w:rsidRPr="00CE2C5F">
              <w:rPr>
                <w:rFonts w:cstheme="majorBidi"/>
                <w:color w:val="000000"/>
              </w:rPr>
              <w:t>2.02</w:t>
            </w:r>
          </w:p>
        </w:tc>
        <w:tc>
          <w:tcPr>
            <w:tcW w:w="972" w:type="dxa"/>
            <w:tcBorders>
              <w:top w:val="single" w:sz="4" w:space="0" w:color="auto"/>
              <w:left w:val="single" w:sz="4" w:space="0" w:color="auto"/>
              <w:bottom w:val="single" w:sz="4" w:space="0" w:color="auto"/>
              <w:right w:val="single" w:sz="4" w:space="0" w:color="auto"/>
            </w:tcBorders>
            <w:shd w:val="clear" w:color="auto" w:fill="auto"/>
            <w:vAlign w:val="center"/>
          </w:tcPr>
          <w:p w:rsidR="006906D7" w:rsidRPr="00CE2C5F" w:rsidRDefault="006906D7" w:rsidP="00073B35">
            <w:pPr>
              <w:widowControl w:val="0"/>
              <w:tabs>
                <w:tab w:val="left" w:pos="2610"/>
              </w:tabs>
              <w:jc w:val="center"/>
              <w:cnfStyle w:val="000000100000" w:firstRow="0" w:lastRow="0" w:firstColumn="0" w:lastColumn="0" w:oddVBand="0" w:evenVBand="0" w:oddHBand="1" w:evenHBand="0" w:firstRowFirstColumn="0" w:firstRowLastColumn="0" w:lastRowFirstColumn="0" w:lastRowLastColumn="0"/>
              <w:rPr>
                <w:rFonts w:cstheme="majorBidi"/>
              </w:rPr>
            </w:pPr>
            <w:r w:rsidRPr="00CE2C5F">
              <w:rPr>
                <w:rFonts w:cstheme="majorBidi"/>
              </w:rPr>
              <w:t>&lt; 0.7</w:t>
            </w:r>
          </w:p>
        </w:tc>
        <w:tc>
          <w:tcPr>
            <w:tcW w:w="123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6906D7" w:rsidRPr="00CE2C5F" w:rsidRDefault="006906D7" w:rsidP="00073B35">
            <w:pPr>
              <w:widowControl w:val="0"/>
              <w:tabs>
                <w:tab w:val="left" w:pos="2610"/>
              </w:tabs>
              <w:jc w:val="center"/>
              <w:cnfStyle w:val="000000100000" w:firstRow="0" w:lastRow="0" w:firstColumn="0" w:lastColumn="0" w:oddVBand="0" w:evenVBand="0" w:oddHBand="1" w:evenHBand="0" w:firstRowFirstColumn="0" w:firstRowLastColumn="0" w:lastRowFirstColumn="0" w:lastRowLastColumn="0"/>
              <w:rPr>
                <w:rFonts w:cstheme="majorBidi"/>
              </w:rPr>
            </w:pPr>
            <w:r w:rsidRPr="00CE2C5F">
              <w:rPr>
                <w:rFonts w:cstheme="majorBidi"/>
              </w:rPr>
              <w:t>0.7 – 3.0</w:t>
            </w:r>
          </w:p>
        </w:tc>
        <w:tc>
          <w:tcPr>
            <w:tcW w:w="1060" w:type="dxa"/>
            <w:tcBorders>
              <w:top w:val="single" w:sz="4" w:space="0" w:color="auto"/>
              <w:left w:val="single" w:sz="4" w:space="0" w:color="auto"/>
              <w:bottom w:val="single" w:sz="4" w:space="0" w:color="auto"/>
              <w:right w:val="single" w:sz="4" w:space="0" w:color="auto"/>
            </w:tcBorders>
            <w:shd w:val="clear" w:color="auto" w:fill="auto"/>
            <w:vAlign w:val="center"/>
          </w:tcPr>
          <w:p w:rsidR="006906D7" w:rsidRPr="00CE2C5F" w:rsidRDefault="006906D7" w:rsidP="00073B35">
            <w:pPr>
              <w:widowControl w:val="0"/>
              <w:tabs>
                <w:tab w:val="left" w:pos="2610"/>
              </w:tabs>
              <w:jc w:val="center"/>
              <w:cnfStyle w:val="000000100000" w:firstRow="0" w:lastRow="0" w:firstColumn="0" w:lastColumn="0" w:oddVBand="0" w:evenVBand="0" w:oddHBand="1" w:evenHBand="0" w:firstRowFirstColumn="0" w:firstRowLastColumn="0" w:lastRowFirstColumn="0" w:lastRowLastColumn="0"/>
              <w:rPr>
                <w:rFonts w:cstheme="majorBidi"/>
              </w:rPr>
            </w:pPr>
            <w:r w:rsidRPr="00CE2C5F">
              <w:rPr>
                <w:rFonts w:cstheme="majorBidi"/>
              </w:rPr>
              <w:t>&gt; 3.0</w:t>
            </w:r>
          </w:p>
        </w:tc>
        <w:tc>
          <w:tcPr>
            <w:tcW w:w="1878" w:type="dxa"/>
            <w:vMerge w:val="restart"/>
            <w:tcBorders>
              <w:top w:val="single" w:sz="4" w:space="0" w:color="auto"/>
              <w:left w:val="single" w:sz="4" w:space="0" w:color="auto"/>
              <w:bottom w:val="single" w:sz="4" w:space="0" w:color="auto"/>
              <w:right w:val="single" w:sz="4" w:space="0" w:color="AEAAAA" w:themeColor="background2" w:themeShade="BF"/>
            </w:tcBorders>
            <w:shd w:val="clear" w:color="auto" w:fill="auto"/>
            <w:vAlign w:val="center"/>
          </w:tcPr>
          <w:p w:rsidR="006906D7" w:rsidRPr="00CE2C5F" w:rsidRDefault="006906D7" w:rsidP="00073B35">
            <w:pPr>
              <w:widowControl w:val="0"/>
              <w:tabs>
                <w:tab w:val="left" w:pos="2610"/>
              </w:tabs>
              <w:jc w:val="center"/>
              <w:cnfStyle w:val="000000100000" w:firstRow="0" w:lastRow="0" w:firstColumn="0" w:lastColumn="0" w:oddVBand="0" w:evenVBand="0" w:oddHBand="1" w:evenHBand="0" w:firstRowFirstColumn="0" w:firstRowLastColumn="0" w:lastRowFirstColumn="0" w:lastRowLastColumn="0"/>
              <w:rPr>
                <w:rFonts w:cstheme="majorBidi"/>
              </w:rPr>
            </w:pPr>
            <w:r>
              <w:rPr>
                <w:rFonts w:cstheme="majorBidi"/>
              </w:rPr>
              <w:t xml:space="preserve">n/a </w:t>
            </w:r>
            <w:r w:rsidRPr="00D81BAE">
              <w:rPr>
                <w:rFonts w:cstheme="majorBidi"/>
                <w:color w:val="2F5496" w:themeColor="accent5" w:themeShade="BF"/>
              </w:rPr>
              <w:t>**</w:t>
            </w:r>
          </w:p>
        </w:tc>
      </w:tr>
      <w:tr w:rsidR="006906D7" w:rsidTr="00073B35">
        <w:trPr>
          <w:trHeight w:val="282"/>
        </w:trPr>
        <w:tc>
          <w:tcPr>
            <w:cnfStyle w:val="001000000000" w:firstRow="0" w:lastRow="0" w:firstColumn="1" w:lastColumn="0" w:oddVBand="0" w:evenVBand="0" w:oddHBand="0" w:evenHBand="0" w:firstRowFirstColumn="0" w:firstRowLastColumn="0" w:lastRowFirstColumn="0" w:lastRowLastColumn="0"/>
            <w:tcW w:w="1768" w:type="dxa"/>
            <w:tcBorders>
              <w:top w:val="single" w:sz="4" w:space="0" w:color="auto"/>
              <w:left w:val="single" w:sz="4" w:space="0" w:color="AEAAAA" w:themeColor="background2" w:themeShade="BF"/>
              <w:bottom w:val="single" w:sz="4" w:space="0" w:color="auto"/>
              <w:right w:val="single" w:sz="4" w:space="0" w:color="auto"/>
            </w:tcBorders>
            <w:shd w:val="clear" w:color="auto" w:fill="auto"/>
          </w:tcPr>
          <w:p w:rsidR="006906D7" w:rsidRPr="00C8307F" w:rsidRDefault="006906D7" w:rsidP="00073B35">
            <w:pPr>
              <w:widowControl w:val="0"/>
              <w:tabs>
                <w:tab w:val="left" w:pos="2610"/>
              </w:tabs>
              <w:jc w:val="both"/>
              <w:rPr>
                <w:rFonts w:cstheme="majorBidi"/>
                <w:b w:val="0"/>
                <w:bCs w:val="0"/>
                <w:vertAlign w:val="superscript"/>
              </w:rPr>
            </w:pPr>
            <w:r w:rsidRPr="00C8307F">
              <w:rPr>
                <w:rFonts w:cstheme="majorBidi"/>
                <w:b w:val="0"/>
                <w:bCs w:val="0"/>
              </w:rPr>
              <w:t>CO</w:t>
            </w:r>
            <w:r w:rsidRPr="00C8307F">
              <w:rPr>
                <w:rFonts w:cstheme="majorBidi"/>
                <w:b w:val="0"/>
                <w:bCs w:val="0"/>
                <w:vertAlign w:val="subscript"/>
              </w:rPr>
              <w:t>3</w:t>
            </w:r>
            <w:r w:rsidRPr="00C8307F">
              <w:rPr>
                <w:rFonts w:cstheme="majorBidi"/>
                <w:b w:val="0"/>
                <w:bCs w:val="0"/>
                <w:vertAlign w:val="superscript"/>
              </w:rPr>
              <w:t>-2</w:t>
            </w:r>
          </w:p>
        </w:tc>
        <w:tc>
          <w:tcPr>
            <w:tcW w:w="1324" w:type="dxa"/>
            <w:tcBorders>
              <w:top w:val="single" w:sz="4" w:space="0" w:color="auto"/>
              <w:left w:val="single" w:sz="4" w:space="0" w:color="auto"/>
              <w:bottom w:val="single" w:sz="4" w:space="0" w:color="auto"/>
              <w:right w:val="single" w:sz="4" w:space="0" w:color="auto"/>
            </w:tcBorders>
            <w:shd w:val="clear" w:color="auto" w:fill="auto"/>
          </w:tcPr>
          <w:p w:rsidR="006906D7" w:rsidRPr="00DB5EE0" w:rsidRDefault="006906D7" w:rsidP="00073B35">
            <w:pPr>
              <w:widowControl w:val="0"/>
              <w:tabs>
                <w:tab w:val="left" w:pos="2610"/>
              </w:tabs>
              <w:jc w:val="center"/>
              <w:cnfStyle w:val="000000000000" w:firstRow="0" w:lastRow="0" w:firstColumn="0" w:lastColumn="0" w:oddVBand="0" w:evenVBand="0" w:oddHBand="0" w:evenHBand="0" w:firstRowFirstColumn="0" w:firstRowLastColumn="0" w:lastRowFirstColumn="0" w:lastRowLastColumn="0"/>
              <w:rPr>
                <w:rFonts w:cstheme="majorBidi"/>
              </w:rPr>
            </w:pPr>
            <w:r>
              <w:rPr>
                <w:rFonts w:cstheme="majorBidi"/>
              </w:rPr>
              <w:t>meq./l</w:t>
            </w:r>
          </w:p>
        </w:tc>
        <w:tc>
          <w:tcPr>
            <w:tcW w:w="934" w:type="dxa"/>
            <w:tcBorders>
              <w:top w:val="single" w:sz="4" w:space="0" w:color="auto"/>
              <w:left w:val="single" w:sz="4" w:space="0" w:color="auto"/>
              <w:bottom w:val="single" w:sz="4" w:space="0" w:color="auto"/>
              <w:right w:val="single" w:sz="4" w:space="0" w:color="auto"/>
            </w:tcBorders>
            <w:shd w:val="clear" w:color="auto" w:fill="auto"/>
          </w:tcPr>
          <w:p w:rsidR="006906D7" w:rsidRPr="00CE2C5F" w:rsidRDefault="006906D7" w:rsidP="00073B35">
            <w:pPr>
              <w:widowControl w:val="0"/>
              <w:tabs>
                <w:tab w:val="left" w:pos="2610"/>
              </w:tabs>
              <w:jc w:val="center"/>
              <w:cnfStyle w:val="000000000000" w:firstRow="0" w:lastRow="0" w:firstColumn="0" w:lastColumn="0" w:oddVBand="0" w:evenVBand="0" w:oddHBand="0" w:evenHBand="0" w:firstRowFirstColumn="0" w:firstRowLastColumn="0" w:lastRowFirstColumn="0" w:lastRowLastColumn="0"/>
              <w:rPr>
                <w:rFonts w:cstheme="majorBidi"/>
              </w:rPr>
            </w:pPr>
            <w:r w:rsidRPr="00CE2C5F">
              <w:rPr>
                <w:rFonts w:cstheme="majorBidi"/>
                <w:color w:val="000000"/>
              </w:rPr>
              <w:t>-</w:t>
            </w:r>
          </w:p>
        </w:tc>
        <w:tc>
          <w:tcPr>
            <w:tcW w:w="923" w:type="dxa"/>
            <w:tcBorders>
              <w:top w:val="single" w:sz="4" w:space="0" w:color="auto"/>
              <w:left w:val="single" w:sz="4" w:space="0" w:color="auto"/>
              <w:bottom w:val="single" w:sz="4" w:space="0" w:color="auto"/>
              <w:right w:val="single" w:sz="4" w:space="0" w:color="auto"/>
            </w:tcBorders>
            <w:shd w:val="clear" w:color="auto" w:fill="auto"/>
          </w:tcPr>
          <w:p w:rsidR="006906D7" w:rsidRPr="00CE2C5F" w:rsidRDefault="006906D7" w:rsidP="00073B35">
            <w:pPr>
              <w:widowControl w:val="0"/>
              <w:tabs>
                <w:tab w:val="left" w:pos="2610"/>
              </w:tabs>
              <w:jc w:val="center"/>
              <w:cnfStyle w:val="000000000000" w:firstRow="0" w:lastRow="0" w:firstColumn="0" w:lastColumn="0" w:oddVBand="0" w:evenVBand="0" w:oddHBand="0" w:evenHBand="0" w:firstRowFirstColumn="0" w:firstRowLastColumn="0" w:lastRowFirstColumn="0" w:lastRowLastColumn="0"/>
              <w:rPr>
                <w:rFonts w:cstheme="majorBidi"/>
              </w:rPr>
            </w:pPr>
            <w:r w:rsidRPr="00CE2C5F">
              <w:rPr>
                <w:rFonts w:cstheme="majorBidi"/>
                <w:color w:val="000000"/>
              </w:rPr>
              <w:t>-</w:t>
            </w:r>
          </w:p>
        </w:tc>
        <w:tc>
          <w:tcPr>
            <w:tcW w:w="922" w:type="dxa"/>
            <w:tcBorders>
              <w:top w:val="single" w:sz="4" w:space="0" w:color="auto"/>
              <w:left w:val="single" w:sz="4" w:space="0" w:color="auto"/>
              <w:bottom w:val="single" w:sz="4" w:space="0" w:color="auto"/>
              <w:right w:val="single" w:sz="4" w:space="0" w:color="auto"/>
            </w:tcBorders>
            <w:shd w:val="clear" w:color="auto" w:fill="auto"/>
          </w:tcPr>
          <w:p w:rsidR="006906D7" w:rsidRPr="00CE2C5F" w:rsidRDefault="006906D7" w:rsidP="00073B35">
            <w:pPr>
              <w:widowControl w:val="0"/>
              <w:tabs>
                <w:tab w:val="left" w:pos="2610"/>
              </w:tabs>
              <w:jc w:val="center"/>
              <w:cnfStyle w:val="000000000000" w:firstRow="0" w:lastRow="0" w:firstColumn="0" w:lastColumn="0" w:oddVBand="0" w:evenVBand="0" w:oddHBand="0" w:evenHBand="0" w:firstRowFirstColumn="0" w:firstRowLastColumn="0" w:lastRowFirstColumn="0" w:lastRowLastColumn="0"/>
              <w:rPr>
                <w:rFonts w:cstheme="majorBidi"/>
              </w:rPr>
            </w:pPr>
            <w:r w:rsidRPr="00CE2C5F">
              <w:rPr>
                <w:rFonts w:cstheme="majorBidi"/>
                <w:color w:val="000000"/>
              </w:rPr>
              <w:t>-</w:t>
            </w:r>
          </w:p>
        </w:tc>
        <w:tc>
          <w:tcPr>
            <w:tcW w:w="1143" w:type="dxa"/>
            <w:tcBorders>
              <w:top w:val="single" w:sz="4" w:space="0" w:color="auto"/>
              <w:left w:val="single" w:sz="4" w:space="0" w:color="auto"/>
              <w:bottom w:val="single" w:sz="4" w:space="0" w:color="auto"/>
              <w:right w:val="single" w:sz="4" w:space="0" w:color="auto"/>
            </w:tcBorders>
            <w:shd w:val="clear" w:color="auto" w:fill="auto"/>
          </w:tcPr>
          <w:p w:rsidR="006906D7" w:rsidRPr="00CE2C5F" w:rsidRDefault="006906D7" w:rsidP="00073B35">
            <w:pPr>
              <w:widowControl w:val="0"/>
              <w:tabs>
                <w:tab w:val="left" w:pos="2610"/>
              </w:tabs>
              <w:jc w:val="center"/>
              <w:cnfStyle w:val="000000000000" w:firstRow="0" w:lastRow="0" w:firstColumn="0" w:lastColumn="0" w:oddVBand="0" w:evenVBand="0" w:oddHBand="0" w:evenHBand="0" w:firstRowFirstColumn="0" w:firstRowLastColumn="0" w:lastRowFirstColumn="0" w:lastRowLastColumn="0"/>
              <w:rPr>
                <w:rFonts w:cstheme="majorBidi"/>
              </w:rPr>
            </w:pPr>
            <w:r w:rsidRPr="00CE2C5F">
              <w:rPr>
                <w:rFonts w:cstheme="majorBidi"/>
                <w:color w:val="000000"/>
              </w:rPr>
              <w:t>-</w:t>
            </w:r>
          </w:p>
        </w:tc>
        <w:tc>
          <w:tcPr>
            <w:tcW w:w="3267" w:type="dxa"/>
            <w:gridSpan w:val="5"/>
            <w:tcBorders>
              <w:top w:val="single" w:sz="4" w:space="0" w:color="auto"/>
              <w:left w:val="single" w:sz="4" w:space="0" w:color="auto"/>
              <w:bottom w:val="single" w:sz="4" w:space="0" w:color="auto"/>
              <w:right w:val="single" w:sz="4" w:space="0" w:color="auto"/>
            </w:tcBorders>
            <w:shd w:val="clear" w:color="auto" w:fill="auto"/>
          </w:tcPr>
          <w:p w:rsidR="006906D7" w:rsidRPr="00CE2C5F" w:rsidRDefault="006906D7" w:rsidP="00073B35">
            <w:pPr>
              <w:widowControl w:val="0"/>
              <w:tabs>
                <w:tab w:val="left" w:pos="2610"/>
              </w:tabs>
              <w:jc w:val="center"/>
              <w:cnfStyle w:val="000000000000" w:firstRow="0" w:lastRow="0" w:firstColumn="0" w:lastColumn="0" w:oddVBand="0" w:evenVBand="0" w:oddHBand="0" w:evenHBand="0" w:firstRowFirstColumn="0" w:firstRowLastColumn="0" w:lastRowFirstColumn="0" w:lastRowLastColumn="0"/>
              <w:rPr>
                <w:rFonts w:cstheme="majorBidi"/>
              </w:rPr>
            </w:pPr>
            <w:r w:rsidRPr="00CE2C5F">
              <w:rPr>
                <w:rFonts w:cstheme="majorBidi"/>
                <w:color w:val="000000"/>
                <w:shd w:val="clear" w:color="auto" w:fill="FFFFFF"/>
              </w:rPr>
              <w:t>0 – 0.1</w:t>
            </w:r>
          </w:p>
        </w:tc>
        <w:tc>
          <w:tcPr>
            <w:tcW w:w="1878" w:type="dxa"/>
            <w:vMerge/>
            <w:tcBorders>
              <w:top w:val="single" w:sz="4" w:space="0" w:color="auto"/>
              <w:left w:val="single" w:sz="4" w:space="0" w:color="auto"/>
              <w:bottom w:val="single" w:sz="4" w:space="0" w:color="auto"/>
              <w:right w:val="single" w:sz="4" w:space="0" w:color="AEAAAA" w:themeColor="background2" w:themeShade="BF"/>
            </w:tcBorders>
            <w:shd w:val="clear" w:color="auto" w:fill="auto"/>
          </w:tcPr>
          <w:p w:rsidR="006906D7" w:rsidRPr="00CE2C5F" w:rsidRDefault="006906D7" w:rsidP="00073B35">
            <w:pPr>
              <w:widowControl w:val="0"/>
              <w:tabs>
                <w:tab w:val="left" w:pos="2610"/>
              </w:tabs>
              <w:jc w:val="center"/>
              <w:cnfStyle w:val="000000000000" w:firstRow="0" w:lastRow="0" w:firstColumn="0" w:lastColumn="0" w:oddVBand="0" w:evenVBand="0" w:oddHBand="0" w:evenHBand="0" w:firstRowFirstColumn="0" w:firstRowLastColumn="0" w:lastRowFirstColumn="0" w:lastRowLastColumn="0"/>
              <w:rPr>
                <w:rFonts w:cstheme="majorBidi"/>
                <w:color w:val="000000"/>
                <w:shd w:val="clear" w:color="auto" w:fill="FFFFFF"/>
              </w:rPr>
            </w:pPr>
          </w:p>
        </w:tc>
      </w:tr>
      <w:tr w:rsidR="006906D7" w:rsidTr="00073B35">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768" w:type="dxa"/>
            <w:tcBorders>
              <w:top w:val="single" w:sz="4" w:space="0" w:color="auto"/>
              <w:left w:val="single" w:sz="4" w:space="0" w:color="AEAAAA" w:themeColor="background2" w:themeShade="BF"/>
              <w:bottom w:val="single" w:sz="4" w:space="0" w:color="auto"/>
              <w:right w:val="single" w:sz="4" w:space="0" w:color="auto"/>
            </w:tcBorders>
            <w:shd w:val="clear" w:color="auto" w:fill="auto"/>
          </w:tcPr>
          <w:p w:rsidR="006906D7" w:rsidRPr="00C8307F" w:rsidRDefault="006906D7" w:rsidP="00073B35">
            <w:pPr>
              <w:widowControl w:val="0"/>
              <w:tabs>
                <w:tab w:val="left" w:pos="2610"/>
              </w:tabs>
              <w:jc w:val="both"/>
              <w:rPr>
                <w:rFonts w:cstheme="majorBidi"/>
                <w:b w:val="0"/>
                <w:bCs w:val="0"/>
                <w:vertAlign w:val="superscript"/>
              </w:rPr>
            </w:pPr>
            <w:r w:rsidRPr="00C8307F">
              <w:rPr>
                <w:rFonts w:cstheme="majorBidi"/>
                <w:b w:val="0"/>
                <w:bCs w:val="0"/>
              </w:rPr>
              <w:t>HCO</w:t>
            </w:r>
            <w:r w:rsidRPr="00C8307F">
              <w:rPr>
                <w:rFonts w:cstheme="majorBidi"/>
                <w:b w:val="0"/>
                <w:bCs w:val="0"/>
                <w:vertAlign w:val="subscript"/>
              </w:rPr>
              <w:t>3</w:t>
            </w:r>
            <w:r w:rsidRPr="00C8307F">
              <w:rPr>
                <w:rFonts w:cstheme="majorBidi"/>
                <w:b w:val="0"/>
                <w:bCs w:val="0"/>
                <w:vertAlign w:val="superscript"/>
              </w:rPr>
              <w:t>-</w:t>
            </w:r>
          </w:p>
        </w:tc>
        <w:tc>
          <w:tcPr>
            <w:tcW w:w="1324" w:type="dxa"/>
            <w:tcBorders>
              <w:top w:val="single" w:sz="4" w:space="0" w:color="auto"/>
              <w:left w:val="single" w:sz="4" w:space="0" w:color="auto"/>
              <w:bottom w:val="single" w:sz="4" w:space="0" w:color="auto"/>
              <w:right w:val="single" w:sz="4" w:space="0" w:color="auto"/>
            </w:tcBorders>
            <w:shd w:val="clear" w:color="auto" w:fill="auto"/>
          </w:tcPr>
          <w:p w:rsidR="006906D7" w:rsidRPr="00DB5EE0" w:rsidRDefault="006906D7" w:rsidP="00073B35">
            <w:pPr>
              <w:widowControl w:val="0"/>
              <w:tabs>
                <w:tab w:val="left" w:pos="2610"/>
              </w:tabs>
              <w:jc w:val="center"/>
              <w:cnfStyle w:val="000000100000" w:firstRow="0" w:lastRow="0" w:firstColumn="0" w:lastColumn="0" w:oddVBand="0" w:evenVBand="0" w:oddHBand="1" w:evenHBand="0" w:firstRowFirstColumn="0" w:firstRowLastColumn="0" w:lastRowFirstColumn="0" w:lastRowLastColumn="0"/>
              <w:rPr>
                <w:rFonts w:cstheme="majorBidi"/>
              </w:rPr>
            </w:pPr>
            <w:r w:rsidRPr="0046741C">
              <w:rPr>
                <w:rFonts w:cstheme="majorBidi"/>
              </w:rPr>
              <w:t>meq./l</w:t>
            </w:r>
          </w:p>
        </w:tc>
        <w:tc>
          <w:tcPr>
            <w:tcW w:w="934" w:type="dxa"/>
            <w:tcBorders>
              <w:top w:val="single" w:sz="4" w:space="0" w:color="auto"/>
              <w:left w:val="single" w:sz="4" w:space="0" w:color="auto"/>
              <w:bottom w:val="single" w:sz="4" w:space="0" w:color="auto"/>
              <w:right w:val="single" w:sz="4" w:space="0" w:color="auto"/>
            </w:tcBorders>
            <w:shd w:val="clear" w:color="auto" w:fill="auto"/>
          </w:tcPr>
          <w:p w:rsidR="006906D7" w:rsidRPr="00CE2C5F" w:rsidRDefault="006906D7" w:rsidP="00073B35">
            <w:pPr>
              <w:widowControl w:val="0"/>
              <w:tabs>
                <w:tab w:val="left" w:pos="2610"/>
              </w:tabs>
              <w:jc w:val="center"/>
              <w:cnfStyle w:val="000000100000" w:firstRow="0" w:lastRow="0" w:firstColumn="0" w:lastColumn="0" w:oddVBand="0" w:evenVBand="0" w:oddHBand="1" w:evenHBand="0" w:firstRowFirstColumn="0" w:firstRowLastColumn="0" w:lastRowFirstColumn="0" w:lastRowLastColumn="0"/>
              <w:rPr>
                <w:rFonts w:cstheme="majorBidi"/>
              </w:rPr>
            </w:pPr>
            <w:r w:rsidRPr="00CE2C5F">
              <w:rPr>
                <w:rFonts w:cstheme="majorBidi"/>
                <w:color w:val="000000"/>
              </w:rPr>
              <w:t>4.72</w:t>
            </w:r>
          </w:p>
        </w:tc>
        <w:tc>
          <w:tcPr>
            <w:tcW w:w="923" w:type="dxa"/>
            <w:tcBorders>
              <w:top w:val="single" w:sz="4" w:space="0" w:color="auto"/>
              <w:left w:val="single" w:sz="4" w:space="0" w:color="auto"/>
              <w:bottom w:val="single" w:sz="4" w:space="0" w:color="auto"/>
              <w:right w:val="single" w:sz="4" w:space="0" w:color="auto"/>
            </w:tcBorders>
            <w:shd w:val="clear" w:color="auto" w:fill="auto"/>
          </w:tcPr>
          <w:p w:rsidR="006906D7" w:rsidRPr="00CE2C5F" w:rsidRDefault="006906D7" w:rsidP="00073B35">
            <w:pPr>
              <w:widowControl w:val="0"/>
              <w:tabs>
                <w:tab w:val="left" w:pos="2610"/>
              </w:tabs>
              <w:jc w:val="center"/>
              <w:cnfStyle w:val="000000100000" w:firstRow="0" w:lastRow="0" w:firstColumn="0" w:lastColumn="0" w:oddVBand="0" w:evenVBand="0" w:oddHBand="1" w:evenHBand="0" w:firstRowFirstColumn="0" w:firstRowLastColumn="0" w:lastRowFirstColumn="0" w:lastRowLastColumn="0"/>
              <w:rPr>
                <w:rFonts w:cstheme="majorBidi"/>
              </w:rPr>
            </w:pPr>
            <w:r w:rsidRPr="00CE2C5F">
              <w:rPr>
                <w:rFonts w:cstheme="majorBidi"/>
                <w:color w:val="000000"/>
              </w:rPr>
              <w:t>5.19</w:t>
            </w:r>
          </w:p>
        </w:tc>
        <w:tc>
          <w:tcPr>
            <w:tcW w:w="922" w:type="dxa"/>
            <w:tcBorders>
              <w:top w:val="single" w:sz="4" w:space="0" w:color="auto"/>
              <w:left w:val="single" w:sz="4" w:space="0" w:color="auto"/>
              <w:bottom w:val="single" w:sz="4" w:space="0" w:color="auto"/>
              <w:right w:val="single" w:sz="4" w:space="0" w:color="auto"/>
            </w:tcBorders>
            <w:shd w:val="clear" w:color="auto" w:fill="auto"/>
          </w:tcPr>
          <w:p w:rsidR="006906D7" w:rsidRPr="00CE2C5F" w:rsidRDefault="006906D7" w:rsidP="00073B35">
            <w:pPr>
              <w:widowControl w:val="0"/>
              <w:tabs>
                <w:tab w:val="left" w:pos="2610"/>
              </w:tabs>
              <w:jc w:val="center"/>
              <w:cnfStyle w:val="000000100000" w:firstRow="0" w:lastRow="0" w:firstColumn="0" w:lastColumn="0" w:oddVBand="0" w:evenVBand="0" w:oddHBand="1" w:evenHBand="0" w:firstRowFirstColumn="0" w:firstRowLastColumn="0" w:lastRowFirstColumn="0" w:lastRowLastColumn="0"/>
              <w:rPr>
                <w:rFonts w:cstheme="majorBidi"/>
              </w:rPr>
            </w:pPr>
            <w:r w:rsidRPr="00CE2C5F">
              <w:rPr>
                <w:rFonts w:cstheme="majorBidi"/>
                <w:color w:val="000000"/>
              </w:rPr>
              <w:t>5.66</w:t>
            </w:r>
          </w:p>
        </w:tc>
        <w:tc>
          <w:tcPr>
            <w:tcW w:w="1143" w:type="dxa"/>
            <w:tcBorders>
              <w:top w:val="single" w:sz="4" w:space="0" w:color="auto"/>
              <w:left w:val="single" w:sz="4" w:space="0" w:color="auto"/>
              <w:bottom w:val="single" w:sz="4" w:space="0" w:color="auto"/>
              <w:right w:val="single" w:sz="4" w:space="0" w:color="auto"/>
            </w:tcBorders>
            <w:shd w:val="clear" w:color="auto" w:fill="auto"/>
          </w:tcPr>
          <w:p w:rsidR="006906D7" w:rsidRPr="00CE2C5F" w:rsidRDefault="006906D7" w:rsidP="00073B35">
            <w:pPr>
              <w:widowControl w:val="0"/>
              <w:tabs>
                <w:tab w:val="left" w:pos="2610"/>
              </w:tabs>
              <w:jc w:val="center"/>
              <w:cnfStyle w:val="000000100000" w:firstRow="0" w:lastRow="0" w:firstColumn="0" w:lastColumn="0" w:oddVBand="0" w:evenVBand="0" w:oddHBand="1" w:evenHBand="0" w:firstRowFirstColumn="0" w:firstRowLastColumn="0" w:lastRowFirstColumn="0" w:lastRowLastColumn="0"/>
              <w:rPr>
                <w:rFonts w:cstheme="majorBidi"/>
              </w:rPr>
            </w:pPr>
            <w:r w:rsidRPr="00CE2C5F">
              <w:rPr>
                <w:rFonts w:cstheme="majorBidi"/>
                <w:color w:val="000000"/>
              </w:rPr>
              <w:t>5.94</w:t>
            </w:r>
          </w:p>
        </w:tc>
        <w:tc>
          <w:tcPr>
            <w:tcW w:w="3267" w:type="dxa"/>
            <w:gridSpan w:val="5"/>
            <w:tcBorders>
              <w:top w:val="single" w:sz="4" w:space="0" w:color="auto"/>
              <w:left w:val="single" w:sz="4" w:space="0" w:color="auto"/>
              <w:bottom w:val="single" w:sz="4" w:space="0" w:color="auto"/>
              <w:right w:val="single" w:sz="4" w:space="0" w:color="auto"/>
            </w:tcBorders>
            <w:shd w:val="clear" w:color="auto" w:fill="auto"/>
          </w:tcPr>
          <w:p w:rsidR="006906D7" w:rsidRPr="00CE2C5F" w:rsidRDefault="006906D7" w:rsidP="00073B35">
            <w:pPr>
              <w:widowControl w:val="0"/>
              <w:tabs>
                <w:tab w:val="left" w:pos="2610"/>
              </w:tabs>
              <w:jc w:val="center"/>
              <w:cnfStyle w:val="000000100000" w:firstRow="0" w:lastRow="0" w:firstColumn="0" w:lastColumn="0" w:oddVBand="0" w:evenVBand="0" w:oddHBand="1" w:evenHBand="0" w:firstRowFirstColumn="0" w:firstRowLastColumn="0" w:lastRowFirstColumn="0" w:lastRowLastColumn="0"/>
              <w:rPr>
                <w:rFonts w:cstheme="majorBidi"/>
              </w:rPr>
            </w:pPr>
            <w:r w:rsidRPr="00CE2C5F">
              <w:rPr>
                <w:rFonts w:cstheme="majorBidi"/>
                <w:color w:val="000000"/>
                <w:shd w:val="clear" w:color="auto" w:fill="FFFFFF"/>
              </w:rPr>
              <w:t>0 – 10</w:t>
            </w:r>
          </w:p>
        </w:tc>
        <w:tc>
          <w:tcPr>
            <w:tcW w:w="1878" w:type="dxa"/>
            <w:vMerge/>
            <w:tcBorders>
              <w:top w:val="single" w:sz="4" w:space="0" w:color="auto"/>
              <w:left w:val="single" w:sz="4" w:space="0" w:color="auto"/>
              <w:bottom w:val="single" w:sz="4" w:space="0" w:color="auto"/>
              <w:right w:val="single" w:sz="4" w:space="0" w:color="AEAAAA" w:themeColor="background2" w:themeShade="BF"/>
            </w:tcBorders>
            <w:shd w:val="clear" w:color="auto" w:fill="auto"/>
          </w:tcPr>
          <w:p w:rsidR="006906D7" w:rsidRPr="00CE2C5F" w:rsidRDefault="006906D7" w:rsidP="00073B35">
            <w:pPr>
              <w:widowControl w:val="0"/>
              <w:tabs>
                <w:tab w:val="left" w:pos="2610"/>
              </w:tabs>
              <w:jc w:val="center"/>
              <w:cnfStyle w:val="000000100000" w:firstRow="0" w:lastRow="0" w:firstColumn="0" w:lastColumn="0" w:oddVBand="0" w:evenVBand="0" w:oddHBand="1" w:evenHBand="0" w:firstRowFirstColumn="0" w:firstRowLastColumn="0" w:lastRowFirstColumn="0" w:lastRowLastColumn="0"/>
              <w:rPr>
                <w:rFonts w:cstheme="majorBidi"/>
                <w:color w:val="000000"/>
                <w:shd w:val="clear" w:color="auto" w:fill="FFFFFF"/>
              </w:rPr>
            </w:pPr>
          </w:p>
        </w:tc>
      </w:tr>
      <w:tr w:rsidR="006906D7" w:rsidTr="00073B35">
        <w:trPr>
          <w:trHeight w:val="282"/>
        </w:trPr>
        <w:tc>
          <w:tcPr>
            <w:cnfStyle w:val="001000000000" w:firstRow="0" w:lastRow="0" w:firstColumn="1" w:lastColumn="0" w:oddVBand="0" w:evenVBand="0" w:oddHBand="0" w:evenHBand="0" w:firstRowFirstColumn="0" w:firstRowLastColumn="0" w:lastRowFirstColumn="0" w:lastRowLastColumn="0"/>
            <w:tcW w:w="1768" w:type="dxa"/>
            <w:tcBorders>
              <w:top w:val="single" w:sz="4" w:space="0" w:color="auto"/>
              <w:left w:val="single" w:sz="4" w:space="0" w:color="AEAAAA" w:themeColor="background2" w:themeShade="BF"/>
              <w:bottom w:val="single" w:sz="4" w:space="0" w:color="auto"/>
              <w:right w:val="single" w:sz="4" w:space="0" w:color="auto"/>
            </w:tcBorders>
            <w:shd w:val="clear" w:color="auto" w:fill="auto"/>
          </w:tcPr>
          <w:p w:rsidR="006906D7" w:rsidRPr="00C8307F" w:rsidRDefault="006906D7" w:rsidP="00073B35">
            <w:pPr>
              <w:widowControl w:val="0"/>
              <w:tabs>
                <w:tab w:val="left" w:pos="2610"/>
              </w:tabs>
              <w:jc w:val="both"/>
              <w:rPr>
                <w:rFonts w:cstheme="majorBidi"/>
                <w:b w:val="0"/>
                <w:bCs w:val="0"/>
              </w:rPr>
            </w:pPr>
            <w:r w:rsidRPr="00C8307F">
              <w:rPr>
                <w:rFonts w:cstheme="majorBidi"/>
                <w:b w:val="0"/>
                <w:bCs w:val="0"/>
              </w:rPr>
              <w:t>SO</w:t>
            </w:r>
            <w:r w:rsidRPr="00C8307F">
              <w:rPr>
                <w:rFonts w:cstheme="majorBidi"/>
                <w:b w:val="0"/>
                <w:bCs w:val="0"/>
                <w:vertAlign w:val="subscript"/>
              </w:rPr>
              <w:t>4</w:t>
            </w:r>
            <w:r w:rsidRPr="00C8307F">
              <w:rPr>
                <w:rFonts w:cstheme="majorBidi"/>
                <w:b w:val="0"/>
                <w:bCs w:val="0"/>
                <w:vertAlign w:val="superscript"/>
              </w:rPr>
              <w:t>-2</w:t>
            </w:r>
          </w:p>
        </w:tc>
        <w:tc>
          <w:tcPr>
            <w:tcW w:w="1324" w:type="dxa"/>
            <w:tcBorders>
              <w:top w:val="single" w:sz="4" w:space="0" w:color="auto"/>
              <w:left w:val="single" w:sz="4" w:space="0" w:color="auto"/>
              <w:bottom w:val="single" w:sz="4" w:space="0" w:color="auto"/>
              <w:right w:val="single" w:sz="4" w:space="0" w:color="auto"/>
            </w:tcBorders>
            <w:shd w:val="clear" w:color="auto" w:fill="auto"/>
          </w:tcPr>
          <w:p w:rsidR="006906D7" w:rsidRPr="0046741C" w:rsidRDefault="006906D7" w:rsidP="00073B35">
            <w:pPr>
              <w:widowControl w:val="0"/>
              <w:tabs>
                <w:tab w:val="left" w:pos="2610"/>
              </w:tabs>
              <w:jc w:val="center"/>
              <w:cnfStyle w:val="000000000000" w:firstRow="0" w:lastRow="0" w:firstColumn="0" w:lastColumn="0" w:oddVBand="0" w:evenVBand="0" w:oddHBand="0" w:evenHBand="0" w:firstRowFirstColumn="0" w:firstRowLastColumn="0" w:lastRowFirstColumn="0" w:lastRowLastColumn="0"/>
              <w:rPr>
                <w:rFonts w:cstheme="majorBidi"/>
              </w:rPr>
            </w:pPr>
            <w:r w:rsidRPr="0046741C">
              <w:rPr>
                <w:rFonts w:cstheme="majorBidi"/>
              </w:rPr>
              <w:t>meq./l</w:t>
            </w:r>
          </w:p>
        </w:tc>
        <w:tc>
          <w:tcPr>
            <w:tcW w:w="934" w:type="dxa"/>
            <w:tcBorders>
              <w:top w:val="single" w:sz="4" w:space="0" w:color="auto"/>
              <w:left w:val="single" w:sz="4" w:space="0" w:color="auto"/>
              <w:bottom w:val="single" w:sz="4" w:space="0" w:color="auto"/>
              <w:right w:val="single" w:sz="4" w:space="0" w:color="auto"/>
            </w:tcBorders>
            <w:shd w:val="clear" w:color="auto" w:fill="auto"/>
          </w:tcPr>
          <w:p w:rsidR="006906D7" w:rsidRPr="00CE2C5F" w:rsidRDefault="006906D7" w:rsidP="00073B35">
            <w:pPr>
              <w:widowControl w:val="0"/>
              <w:tabs>
                <w:tab w:val="left" w:pos="2610"/>
              </w:tabs>
              <w:jc w:val="center"/>
              <w:cnfStyle w:val="000000000000" w:firstRow="0" w:lastRow="0" w:firstColumn="0" w:lastColumn="0" w:oddVBand="0" w:evenVBand="0" w:oddHBand="0" w:evenHBand="0" w:firstRowFirstColumn="0" w:firstRowLastColumn="0" w:lastRowFirstColumn="0" w:lastRowLastColumn="0"/>
              <w:rPr>
                <w:rFonts w:cstheme="majorBidi"/>
                <w:color w:val="000000"/>
              </w:rPr>
            </w:pPr>
            <w:r w:rsidRPr="00CE2C5F">
              <w:rPr>
                <w:rFonts w:cstheme="majorBidi"/>
                <w:color w:val="000000"/>
              </w:rPr>
              <w:t>6.16</w:t>
            </w:r>
          </w:p>
        </w:tc>
        <w:tc>
          <w:tcPr>
            <w:tcW w:w="923" w:type="dxa"/>
            <w:tcBorders>
              <w:top w:val="single" w:sz="4" w:space="0" w:color="auto"/>
              <w:left w:val="single" w:sz="4" w:space="0" w:color="auto"/>
              <w:bottom w:val="single" w:sz="4" w:space="0" w:color="auto"/>
              <w:right w:val="single" w:sz="4" w:space="0" w:color="auto"/>
            </w:tcBorders>
            <w:shd w:val="clear" w:color="auto" w:fill="auto"/>
          </w:tcPr>
          <w:p w:rsidR="006906D7" w:rsidRPr="00CE2C5F" w:rsidRDefault="006906D7" w:rsidP="00073B35">
            <w:pPr>
              <w:widowControl w:val="0"/>
              <w:tabs>
                <w:tab w:val="left" w:pos="2610"/>
              </w:tabs>
              <w:jc w:val="center"/>
              <w:cnfStyle w:val="000000000000" w:firstRow="0" w:lastRow="0" w:firstColumn="0" w:lastColumn="0" w:oddVBand="0" w:evenVBand="0" w:oddHBand="0" w:evenHBand="0" w:firstRowFirstColumn="0" w:firstRowLastColumn="0" w:lastRowFirstColumn="0" w:lastRowLastColumn="0"/>
              <w:rPr>
                <w:rFonts w:cstheme="majorBidi"/>
                <w:color w:val="000000"/>
              </w:rPr>
            </w:pPr>
            <w:r w:rsidRPr="00CE2C5F">
              <w:rPr>
                <w:rFonts w:cstheme="majorBidi"/>
                <w:color w:val="000000"/>
              </w:rPr>
              <w:t>9.94</w:t>
            </w:r>
          </w:p>
        </w:tc>
        <w:tc>
          <w:tcPr>
            <w:tcW w:w="922" w:type="dxa"/>
            <w:tcBorders>
              <w:top w:val="single" w:sz="4" w:space="0" w:color="auto"/>
              <w:left w:val="single" w:sz="4" w:space="0" w:color="auto"/>
              <w:bottom w:val="single" w:sz="4" w:space="0" w:color="auto"/>
              <w:right w:val="single" w:sz="4" w:space="0" w:color="auto"/>
            </w:tcBorders>
            <w:shd w:val="clear" w:color="auto" w:fill="auto"/>
          </w:tcPr>
          <w:p w:rsidR="006906D7" w:rsidRPr="00CE2C5F" w:rsidRDefault="006906D7" w:rsidP="00073B35">
            <w:pPr>
              <w:widowControl w:val="0"/>
              <w:tabs>
                <w:tab w:val="left" w:pos="2610"/>
              </w:tabs>
              <w:jc w:val="center"/>
              <w:cnfStyle w:val="000000000000" w:firstRow="0" w:lastRow="0" w:firstColumn="0" w:lastColumn="0" w:oddVBand="0" w:evenVBand="0" w:oddHBand="0" w:evenHBand="0" w:firstRowFirstColumn="0" w:firstRowLastColumn="0" w:lastRowFirstColumn="0" w:lastRowLastColumn="0"/>
              <w:rPr>
                <w:rFonts w:cstheme="majorBidi"/>
                <w:color w:val="000000"/>
              </w:rPr>
            </w:pPr>
            <w:r w:rsidRPr="00CE2C5F">
              <w:rPr>
                <w:rFonts w:cstheme="majorBidi"/>
                <w:color w:val="000000"/>
              </w:rPr>
              <w:t>7.95</w:t>
            </w:r>
          </w:p>
        </w:tc>
        <w:tc>
          <w:tcPr>
            <w:tcW w:w="1143" w:type="dxa"/>
            <w:tcBorders>
              <w:top w:val="single" w:sz="4" w:space="0" w:color="auto"/>
              <w:left w:val="single" w:sz="4" w:space="0" w:color="auto"/>
              <w:bottom w:val="single" w:sz="4" w:space="0" w:color="auto"/>
              <w:right w:val="single" w:sz="4" w:space="0" w:color="auto"/>
            </w:tcBorders>
            <w:shd w:val="clear" w:color="auto" w:fill="auto"/>
          </w:tcPr>
          <w:p w:rsidR="006906D7" w:rsidRPr="00CE2C5F" w:rsidRDefault="006906D7" w:rsidP="00073B35">
            <w:pPr>
              <w:widowControl w:val="0"/>
              <w:tabs>
                <w:tab w:val="left" w:pos="2610"/>
              </w:tabs>
              <w:jc w:val="center"/>
              <w:cnfStyle w:val="000000000000" w:firstRow="0" w:lastRow="0" w:firstColumn="0" w:lastColumn="0" w:oddVBand="0" w:evenVBand="0" w:oddHBand="0" w:evenHBand="0" w:firstRowFirstColumn="0" w:firstRowLastColumn="0" w:lastRowFirstColumn="0" w:lastRowLastColumn="0"/>
              <w:rPr>
                <w:rFonts w:cstheme="majorBidi"/>
                <w:color w:val="000000"/>
              </w:rPr>
            </w:pPr>
            <w:r w:rsidRPr="00CE2C5F">
              <w:rPr>
                <w:rFonts w:cstheme="majorBidi"/>
                <w:color w:val="000000"/>
              </w:rPr>
              <w:t>6.51</w:t>
            </w:r>
          </w:p>
        </w:tc>
        <w:tc>
          <w:tcPr>
            <w:tcW w:w="3267" w:type="dxa"/>
            <w:gridSpan w:val="5"/>
            <w:tcBorders>
              <w:top w:val="single" w:sz="4" w:space="0" w:color="auto"/>
              <w:left w:val="single" w:sz="4" w:space="0" w:color="auto"/>
              <w:bottom w:val="single" w:sz="4" w:space="0" w:color="auto"/>
              <w:right w:val="single" w:sz="4" w:space="0" w:color="auto"/>
            </w:tcBorders>
            <w:shd w:val="clear" w:color="auto" w:fill="auto"/>
          </w:tcPr>
          <w:p w:rsidR="006906D7" w:rsidRPr="00CE2C5F" w:rsidRDefault="006906D7" w:rsidP="00073B35">
            <w:pPr>
              <w:widowControl w:val="0"/>
              <w:tabs>
                <w:tab w:val="left" w:pos="2610"/>
              </w:tabs>
              <w:jc w:val="center"/>
              <w:cnfStyle w:val="000000000000" w:firstRow="0" w:lastRow="0" w:firstColumn="0" w:lastColumn="0" w:oddVBand="0" w:evenVBand="0" w:oddHBand="0" w:evenHBand="0" w:firstRowFirstColumn="0" w:firstRowLastColumn="0" w:lastRowFirstColumn="0" w:lastRowLastColumn="0"/>
              <w:rPr>
                <w:rFonts w:cstheme="majorBidi"/>
                <w:color w:val="000000"/>
                <w:shd w:val="clear" w:color="auto" w:fill="FFFFFF"/>
              </w:rPr>
            </w:pPr>
            <w:r w:rsidRPr="00CE2C5F">
              <w:rPr>
                <w:rFonts w:cstheme="majorBidi"/>
                <w:color w:val="000000"/>
                <w:shd w:val="clear" w:color="auto" w:fill="FFFFFF"/>
              </w:rPr>
              <w:t>0 – 20</w:t>
            </w:r>
          </w:p>
        </w:tc>
        <w:tc>
          <w:tcPr>
            <w:tcW w:w="1878" w:type="dxa"/>
            <w:tcBorders>
              <w:top w:val="single" w:sz="4" w:space="0" w:color="auto"/>
              <w:left w:val="single" w:sz="4" w:space="0" w:color="auto"/>
              <w:bottom w:val="single" w:sz="4" w:space="0" w:color="auto"/>
              <w:right w:val="single" w:sz="4" w:space="0" w:color="AEAAAA" w:themeColor="background2" w:themeShade="BF"/>
            </w:tcBorders>
            <w:shd w:val="clear" w:color="auto" w:fill="auto"/>
          </w:tcPr>
          <w:p w:rsidR="006906D7" w:rsidRPr="00D81BAE" w:rsidRDefault="006906D7" w:rsidP="00073B35">
            <w:pPr>
              <w:widowControl w:val="0"/>
              <w:tabs>
                <w:tab w:val="left" w:pos="2610"/>
              </w:tabs>
              <w:jc w:val="center"/>
              <w:cnfStyle w:val="000000000000" w:firstRow="0" w:lastRow="0" w:firstColumn="0" w:lastColumn="0" w:oddVBand="0" w:evenVBand="0" w:oddHBand="0" w:evenHBand="0" w:firstRowFirstColumn="0" w:firstRowLastColumn="0" w:lastRowFirstColumn="0" w:lastRowLastColumn="0"/>
              <w:rPr>
                <w:rFonts w:cstheme="majorBidi"/>
                <w:color w:val="2F5496" w:themeColor="accent5" w:themeShade="BF"/>
                <w:shd w:val="clear" w:color="auto" w:fill="FFFFFF"/>
              </w:rPr>
            </w:pPr>
            <w:r>
              <w:rPr>
                <w:rFonts w:cstheme="majorBidi"/>
                <w:color w:val="000000"/>
                <w:shd w:val="clear" w:color="auto" w:fill="FFFFFF"/>
              </w:rPr>
              <w:t>4.2</w:t>
            </w:r>
            <w:r>
              <w:rPr>
                <w:rFonts w:cstheme="majorBidi"/>
                <w:color w:val="2F5496" w:themeColor="accent5" w:themeShade="BF"/>
                <w:shd w:val="clear" w:color="auto" w:fill="FFFFFF"/>
              </w:rPr>
              <w:t>*</w:t>
            </w:r>
          </w:p>
        </w:tc>
      </w:tr>
      <w:tr w:rsidR="006906D7" w:rsidTr="00073B35">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768" w:type="dxa"/>
            <w:tcBorders>
              <w:top w:val="single" w:sz="4" w:space="0" w:color="auto"/>
              <w:left w:val="single" w:sz="4" w:space="0" w:color="AEAAAA" w:themeColor="background2" w:themeShade="BF"/>
              <w:bottom w:val="single" w:sz="4" w:space="0" w:color="auto"/>
              <w:right w:val="single" w:sz="4" w:space="0" w:color="auto"/>
            </w:tcBorders>
            <w:shd w:val="clear" w:color="auto" w:fill="auto"/>
            <w:vAlign w:val="center"/>
          </w:tcPr>
          <w:p w:rsidR="006906D7" w:rsidRPr="00C8307F" w:rsidRDefault="006906D7" w:rsidP="00073B35">
            <w:pPr>
              <w:widowControl w:val="0"/>
              <w:tabs>
                <w:tab w:val="left" w:pos="2610"/>
              </w:tabs>
              <w:jc w:val="both"/>
              <w:rPr>
                <w:rFonts w:cstheme="majorBidi"/>
                <w:b w:val="0"/>
                <w:bCs w:val="0"/>
                <w:vertAlign w:val="superscript"/>
              </w:rPr>
            </w:pPr>
            <w:r w:rsidRPr="00C8307F">
              <w:rPr>
                <w:rFonts w:cstheme="majorBidi"/>
                <w:b w:val="0"/>
                <w:bCs w:val="0"/>
              </w:rPr>
              <w:t>Cl</w:t>
            </w:r>
            <w:r w:rsidRPr="00C8307F">
              <w:rPr>
                <w:rFonts w:cstheme="majorBidi"/>
                <w:b w:val="0"/>
                <w:bCs w:val="0"/>
                <w:vertAlign w:val="superscript"/>
              </w:rPr>
              <w:t>-</w:t>
            </w:r>
          </w:p>
        </w:tc>
        <w:tc>
          <w:tcPr>
            <w:tcW w:w="1324" w:type="dxa"/>
            <w:tcBorders>
              <w:top w:val="single" w:sz="4" w:space="0" w:color="auto"/>
              <w:left w:val="single" w:sz="4" w:space="0" w:color="auto"/>
              <w:bottom w:val="single" w:sz="4" w:space="0" w:color="auto"/>
              <w:right w:val="single" w:sz="4" w:space="0" w:color="auto"/>
            </w:tcBorders>
            <w:shd w:val="clear" w:color="auto" w:fill="auto"/>
          </w:tcPr>
          <w:p w:rsidR="006906D7" w:rsidRPr="00DB5EE0" w:rsidRDefault="006906D7" w:rsidP="00073B35">
            <w:pPr>
              <w:widowControl w:val="0"/>
              <w:tabs>
                <w:tab w:val="left" w:pos="2610"/>
              </w:tabs>
              <w:jc w:val="center"/>
              <w:cnfStyle w:val="000000100000" w:firstRow="0" w:lastRow="0" w:firstColumn="0" w:lastColumn="0" w:oddVBand="0" w:evenVBand="0" w:oddHBand="1" w:evenHBand="0" w:firstRowFirstColumn="0" w:firstRowLastColumn="0" w:lastRowFirstColumn="0" w:lastRowLastColumn="0"/>
              <w:rPr>
                <w:rFonts w:cstheme="majorBidi"/>
              </w:rPr>
            </w:pPr>
            <w:r w:rsidRPr="0046741C">
              <w:rPr>
                <w:rFonts w:cstheme="majorBidi"/>
              </w:rPr>
              <w:t>meq./l</w:t>
            </w:r>
          </w:p>
        </w:tc>
        <w:tc>
          <w:tcPr>
            <w:tcW w:w="934" w:type="dxa"/>
            <w:tcBorders>
              <w:top w:val="single" w:sz="4" w:space="0" w:color="auto"/>
              <w:left w:val="single" w:sz="4" w:space="0" w:color="auto"/>
              <w:bottom w:val="single" w:sz="4" w:space="0" w:color="auto"/>
              <w:right w:val="single" w:sz="4" w:space="0" w:color="auto"/>
            </w:tcBorders>
            <w:shd w:val="clear" w:color="auto" w:fill="auto"/>
            <w:vAlign w:val="center"/>
          </w:tcPr>
          <w:p w:rsidR="006906D7" w:rsidRPr="00CE2C5F" w:rsidRDefault="006906D7" w:rsidP="00073B35">
            <w:pPr>
              <w:widowControl w:val="0"/>
              <w:tabs>
                <w:tab w:val="left" w:pos="2610"/>
              </w:tabs>
              <w:jc w:val="center"/>
              <w:cnfStyle w:val="000000100000" w:firstRow="0" w:lastRow="0" w:firstColumn="0" w:lastColumn="0" w:oddVBand="0" w:evenVBand="0" w:oddHBand="1" w:evenHBand="0" w:firstRowFirstColumn="0" w:firstRowLastColumn="0" w:lastRowFirstColumn="0" w:lastRowLastColumn="0"/>
              <w:rPr>
                <w:rFonts w:cstheme="majorBidi"/>
              </w:rPr>
            </w:pPr>
            <w:r w:rsidRPr="00CE2C5F">
              <w:rPr>
                <w:rFonts w:cstheme="majorBidi"/>
                <w:color w:val="000000"/>
              </w:rPr>
              <w:t>4.24</w:t>
            </w:r>
          </w:p>
        </w:tc>
        <w:tc>
          <w:tcPr>
            <w:tcW w:w="923" w:type="dxa"/>
            <w:tcBorders>
              <w:top w:val="single" w:sz="4" w:space="0" w:color="auto"/>
              <w:left w:val="single" w:sz="4" w:space="0" w:color="auto"/>
              <w:bottom w:val="single" w:sz="4" w:space="0" w:color="auto"/>
              <w:right w:val="single" w:sz="4" w:space="0" w:color="auto"/>
            </w:tcBorders>
            <w:shd w:val="clear" w:color="auto" w:fill="auto"/>
            <w:vAlign w:val="center"/>
          </w:tcPr>
          <w:p w:rsidR="006906D7" w:rsidRPr="00CE2C5F" w:rsidRDefault="006906D7" w:rsidP="00073B35">
            <w:pPr>
              <w:widowControl w:val="0"/>
              <w:tabs>
                <w:tab w:val="left" w:pos="2610"/>
              </w:tabs>
              <w:jc w:val="center"/>
              <w:cnfStyle w:val="000000100000" w:firstRow="0" w:lastRow="0" w:firstColumn="0" w:lastColumn="0" w:oddVBand="0" w:evenVBand="0" w:oddHBand="1" w:evenHBand="0" w:firstRowFirstColumn="0" w:firstRowLastColumn="0" w:lastRowFirstColumn="0" w:lastRowLastColumn="0"/>
              <w:rPr>
                <w:rFonts w:cstheme="majorBidi"/>
              </w:rPr>
            </w:pPr>
            <w:r w:rsidRPr="00CE2C5F">
              <w:rPr>
                <w:rFonts w:cstheme="majorBidi"/>
                <w:color w:val="000000"/>
              </w:rPr>
              <w:t>4.92</w:t>
            </w:r>
          </w:p>
        </w:tc>
        <w:tc>
          <w:tcPr>
            <w:tcW w:w="922" w:type="dxa"/>
            <w:tcBorders>
              <w:top w:val="single" w:sz="4" w:space="0" w:color="auto"/>
              <w:left w:val="single" w:sz="4" w:space="0" w:color="auto"/>
              <w:bottom w:val="single" w:sz="4" w:space="0" w:color="auto"/>
              <w:right w:val="single" w:sz="4" w:space="0" w:color="auto"/>
            </w:tcBorders>
            <w:shd w:val="clear" w:color="auto" w:fill="auto"/>
            <w:vAlign w:val="center"/>
          </w:tcPr>
          <w:p w:rsidR="006906D7" w:rsidRPr="00CE2C5F" w:rsidRDefault="006906D7" w:rsidP="00073B35">
            <w:pPr>
              <w:widowControl w:val="0"/>
              <w:tabs>
                <w:tab w:val="left" w:pos="2610"/>
              </w:tabs>
              <w:jc w:val="center"/>
              <w:cnfStyle w:val="000000100000" w:firstRow="0" w:lastRow="0" w:firstColumn="0" w:lastColumn="0" w:oddVBand="0" w:evenVBand="0" w:oddHBand="1" w:evenHBand="0" w:firstRowFirstColumn="0" w:firstRowLastColumn="0" w:lastRowFirstColumn="0" w:lastRowLastColumn="0"/>
              <w:rPr>
                <w:rFonts w:cstheme="majorBidi"/>
              </w:rPr>
            </w:pPr>
            <w:r w:rsidRPr="00CE2C5F">
              <w:rPr>
                <w:rFonts w:cstheme="majorBidi"/>
                <w:color w:val="000000"/>
              </w:rPr>
              <w:t>4.41</w:t>
            </w:r>
          </w:p>
        </w:tc>
        <w:tc>
          <w:tcPr>
            <w:tcW w:w="1143" w:type="dxa"/>
            <w:tcBorders>
              <w:top w:val="single" w:sz="4" w:space="0" w:color="auto"/>
              <w:left w:val="single" w:sz="4" w:space="0" w:color="auto"/>
              <w:bottom w:val="single" w:sz="4" w:space="0" w:color="auto"/>
              <w:right w:val="single" w:sz="4" w:space="0" w:color="auto"/>
            </w:tcBorders>
            <w:shd w:val="clear" w:color="auto" w:fill="auto"/>
            <w:vAlign w:val="center"/>
          </w:tcPr>
          <w:p w:rsidR="006906D7" w:rsidRPr="00CE2C5F" w:rsidRDefault="006906D7" w:rsidP="00073B35">
            <w:pPr>
              <w:widowControl w:val="0"/>
              <w:tabs>
                <w:tab w:val="left" w:pos="2610"/>
              </w:tabs>
              <w:jc w:val="center"/>
              <w:cnfStyle w:val="000000100000" w:firstRow="0" w:lastRow="0" w:firstColumn="0" w:lastColumn="0" w:oddVBand="0" w:evenVBand="0" w:oddHBand="1" w:evenHBand="0" w:firstRowFirstColumn="0" w:firstRowLastColumn="0" w:lastRowFirstColumn="0" w:lastRowLastColumn="0"/>
              <w:rPr>
                <w:rFonts w:cstheme="majorBidi"/>
              </w:rPr>
            </w:pPr>
            <w:r w:rsidRPr="00CE2C5F">
              <w:rPr>
                <w:rFonts w:cstheme="majorBidi"/>
                <w:color w:val="000000"/>
              </w:rPr>
              <w:t>7.12</w:t>
            </w:r>
          </w:p>
        </w:tc>
        <w:tc>
          <w:tcPr>
            <w:tcW w:w="972" w:type="dxa"/>
            <w:tcBorders>
              <w:top w:val="single" w:sz="4" w:space="0" w:color="auto"/>
              <w:left w:val="single" w:sz="4" w:space="0" w:color="auto"/>
              <w:bottom w:val="single" w:sz="4" w:space="0" w:color="auto"/>
              <w:right w:val="single" w:sz="4" w:space="0" w:color="auto"/>
            </w:tcBorders>
            <w:shd w:val="clear" w:color="auto" w:fill="auto"/>
            <w:vAlign w:val="center"/>
          </w:tcPr>
          <w:p w:rsidR="006906D7" w:rsidRPr="00CE2C5F" w:rsidRDefault="006906D7" w:rsidP="00073B35">
            <w:pPr>
              <w:widowControl w:val="0"/>
              <w:tabs>
                <w:tab w:val="left" w:pos="2610"/>
              </w:tabs>
              <w:jc w:val="center"/>
              <w:cnfStyle w:val="000000100000" w:firstRow="0" w:lastRow="0" w:firstColumn="0" w:lastColumn="0" w:oddVBand="0" w:evenVBand="0" w:oddHBand="1" w:evenHBand="0" w:firstRowFirstColumn="0" w:firstRowLastColumn="0" w:lastRowFirstColumn="0" w:lastRowLastColumn="0"/>
              <w:rPr>
                <w:rFonts w:cstheme="majorBidi"/>
              </w:rPr>
            </w:pPr>
            <w:r w:rsidRPr="00CE2C5F">
              <w:rPr>
                <w:rFonts w:cstheme="majorBidi"/>
              </w:rPr>
              <w:t>&lt; 4</w:t>
            </w:r>
          </w:p>
        </w:tc>
        <w:tc>
          <w:tcPr>
            <w:tcW w:w="123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6906D7" w:rsidRPr="00CE2C5F" w:rsidRDefault="006906D7" w:rsidP="00073B35">
            <w:pPr>
              <w:widowControl w:val="0"/>
              <w:tabs>
                <w:tab w:val="left" w:pos="2610"/>
              </w:tabs>
              <w:jc w:val="center"/>
              <w:cnfStyle w:val="000000100000" w:firstRow="0" w:lastRow="0" w:firstColumn="0" w:lastColumn="0" w:oddVBand="0" w:evenVBand="0" w:oddHBand="1" w:evenHBand="0" w:firstRowFirstColumn="0" w:firstRowLastColumn="0" w:lastRowFirstColumn="0" w:lastRowLastColumn="0"/>
              <w:rPr>
                <w:rFonts w:cstheme="majorBidi"/>
              </w:rPr>
            </w:pPr>
            <w:r w:rsidRPr="00CE2C5F">
              <w:rPr>
                <w:rFonts w:cstheme="majorBidi"/>
              </w:rPr>
              <w:t>4 – 10</w:t>
            </w:r>
          </w:p>
        </w:tc>
        <w:tc>
          <w:tcPr>
            <w:tcW w:w="1060" w:type="dxa"/>
            <w:tcBorders>
              <w:top w:val="single" w:sz="4" w:space="0" w:color="auto"/>
              <w:left w:val="single" w:sz="4" w:space="0" w:color="auto"/>
              <w:bottom w:val="single" w:sz="4" w:space="0" w:color="auto"/>
              <w:right w:val="single" w:sz="4" w:space="0" w:color="auto"/>
            </w:tcBorders>
            <w:shd w:val="clear" w:color="auto" w:fill="auto"/>
            <w:vAlign w:val="center"/>
          </w:tcPr>
          <w:p w:rsidR="006906D7" w:rsidRPr="00CE2C5F" w:rsidRDefault="006906D7" w:rsidP="00073B35">
            <w:pPr>
              <w:widowControl w:val="0"/>
              <w:tabs>
                <w:tab w:val="left" w:pos="2610"/>
              </w:tabs>
              <w:jc w:val="center"/>
              <w:cnfStyle w:val="000000100000" w:firstRow="0" w:lastRow="0" w:firstColumn="0" w:lastColumn="0" w:oddVBand="0" w:evenVBand="0" w:oddHBand="1" w:evenHBand="0" w:firstRowFirstColumn="0" w:firstRowLastColumn="0" w:lastRowFirstColumn="0" w:lastRowLastColumn="0"/>
              <w:rPr>
                <w:rFonts w:cstheme="majorBidi"/>
              </w:rPr>
            </w:pPr>
            <w:r w:rsidRPr="00CE2C5F">
              <w:rPr>
                <w:rFonts w:cstheme="majorBidi"/>
              </w:rPr>
              <w:t>&gt; 10</w:t>
            </w:r>
          </w:p>
        </w:tc>
        <w:tc>
          <w:tcPr>
            <w:tcW w:w="1878" w:type="dxa"/>
            <w:vMerge w:val="restart"/>
            <w:tcBorders>
              <w:top w:val="single" w:sz="4" w:space="0" w:color="auto"/>
              <w:left w:val="single" w:sz="4" w:space="0" w:color="auto"/>
              <w:bottom w:val="single" w:sz="4" w:space="0" w:color="auto"/>
              <w:right w:val="single" w:sz="4" w:space="0" w:color="AEAAAA" w:themeColor="background2" w:themeShade="BF"/>
            </w:tcBorders>
            <w:shd w:val="clear" w:color="auto" w:fill="auto"/>
            <w:vAlign w:val="center"/>
          </w:tcPr>
          <w:p w:rsidR="006906D7" w:rsidRPr="00CE2C5F" w:rsidRDefault="006906D7" w:rsidP="00073B35">
            <w:pPr>
              <w:widowControl w:val="0"/>
              <w:tabs>
                <w:tab w:val="left" w:pos="2610"/>
              </w:tabs>
              <w:jc w:val="center"/>
              <w:cnfStyle w:val="000000100000" w:firstRow="0" w:lastRow="0" w:firstColumn="0" w:lastColumn="0" w:oddVBand="0" w:evenVBand="0" w:oddHBand="1" w:evenHBand="0" w:firstRowFirstColumn="0" w:firstRowLastColumn="0" w:lastRowFirstColumn="0" w:lastRowLastColumn="0"/>
              <w:rPr>
                <w:rFonts w:cstheme="majorBidi"/>
              </w:rPr>
            </w:pPr>
            <w:r>
              <w:rPr>
                <w:rFonts w:cstheme="majorBidi"/>
              </w:rPr>
              <w:t>n/a</w:t>
            </w:r>
          </w:p>
        </w:tc>
      </w:tr>
      <w:tr w:rsidR="006906D7" w:rsidTr="00073B35">
        <w:trPr>
          <w:trHeight w:val="295"/>
        </w:trPr>
        <w:tc>
          <w:tcPr>
            <w:cnfStyle w:val="001000000000" w:firstRow="0" w:lastRow="0" w:firstColumn="1" w:lastColumn="0" w:oddVBand="0" w:evenVBand="0" w:oddHBand="0" w:evenHBand="0" w:firstRowFirstColumn="0" w:firstRowLastColumn="0" w:lastRowFirstColumn="0" w:lastRowLastColumn="0"/>
            <w:tcW w:w="1768" w:type="dxa"/>
            <w:tcBorders>
              <w:top w:val="single" w:sz="4" w:space="0" w:color="auto"/>
              <w:left w:val="single" w:sz="4" w:space="0" w:color="AEAAAA" w:themeColor="background2" w:themeShade="BF"/>
              <w:bottom w:val="single" w:sz="4" w:space="0" w:color="auto"/>
              <w:right w:val="single" w:sz="4" w:space="0" w:color="auto"/>
            </w:tcBorders>
            <w:shd w:val="clear" w:color="auto" w:fill="auto"/>
          </w:tcPr>
          <w:p w:rsidR="006906D7" w:rsidRPr="00C8307F" w:rsidRDefault="006906D7" w:rsidP="00073B35">
            <w:pPr>
              <w:widowControl w:val="0"/>
              <w:tabs>
                <w:tab w:val="left" w:pos="2610"/>
              </w:tabs>
              <w:jc w:val="both"/>
              <w:rPr>
                <w:rFonts w:cstheme="majorBidi"/>
                <w:b w:val="0"/>
                <w:bCs w:val="0"/>
                <w:vertAlign w:val="superscript"/>
              </w:rPr>
            </w:pPr>
            <w:r w:rsidRPr="00C8307F">
              <w:rPr>
                <w:rFonts w:cstheme="majorBidi"/>
                <w:b w:val="0"/>
                <w:bCs w:val="0"/>
              </w:rPr>
              <w:t>Ca</w:t>
            </w:r>
            <w:r w:rsidRPr="00C8307F">
              <w:rPr>
                <w:rFonts w:cstheme="majorBidi"/>
                <w:b w:val="0"/>
                <w:bCs w:val="0"/>
                <w:vertAlign w:val="superscript"/>
              </w:rPr>
              <w:t>+2</w:t>
            </w:r>
          </w:p>
        </w:tc>
        <w:tc>
          <w:tcPr>
            <w:tcW w:w="1324" w:type="dxa"/>
            <w:tcBorders>
              <w:top w:val="single" w:sz="4" w:space="0" w:color="auto"/>
              <w:left w:val="single" w:sz="4" w:space="0" w:color="auto"/>
              <w:bottom w:val="single" w:sz="4" w:space="0" w:color="auto"/>
              <w:right w:val="single" w:sz="4" w:space="0" w:color="auto"/>
            </w:tcBorders>
            <w:shd w:val="clear" w:color="auto" w:fill="auto"/>
          </w:tcPr>
          <w:p w:rsidR="006906D7" w:rsidRPr="00DB5EE0" w:rsidRDefault="006906D7" w:rsidP="00073B35">
            <w:pPr>
              <w:widowControl w:val="0"/>
              <w:tabs>
                <w:tab w:val="left" w:pos="2610"/>
              </w:tabs>
              <w:jc w:val="center"/>
              <w:cnfStyle w:val="000000000000" w:firstRow="0" w:lastRow="0" w:firstColumn="0" w:lastColumn="0" w:oddVBand="0" w:evenVBand="0" w:oddHBand="0" w:evenHBand="0" w:firstRowFirstColumn="0" w:firstRowLastColumn="0" w:lastRowFirstColumn="0" w:lastRowLastColumn="0"/>
              <w:rPr>
                <w:rFonts w:cstheme="majorBidi"/>
              </w:rPr>
            </w:pPr>
            <w:r>
              <w:rPr>
                <w:rFonts w:cstheme="majorBidi"/>
              </w:rPr>
              <w:t>meq./l</w:t>
            </w:r>
          </w:p>
        </w:tc>
        <w:tc>
          <w:tcPr>
            <w:tcW w:w="934" w:type="dxa"/>
            <w:tcBorders>
              <w:top w:val="single" w:sz="4" w:space="0" w:color="auto"/>
              <w:left w:val="single" w:sz="4" w:space="0" w:color="auto"/>
              <w:bottom w:val="single" w:sz="4" w:space="0" w:color="auto"/>
              <w:right w:val="single" w:sz="4" w:space="0" w:color="auto"/>
            </w:tcBorders>
            <w:shd w:val="clear" w:color="auto" w:fill="auto"/>
          </w:tcPr>
          <w:p w:rsidR="006906D7" w:rsidRPr="00CE2C5F" w:rsidRDefault="006906D7" w:rsidP="00073B35">
            <w:pPr>
              <w:widowControl w:val="0"/>
              <w:tabs>
                <w:tab w:val="left" w:pos="2610"/>
              </w:tabs>
              <w:jc w:val="center"/>
              <w:cnfStyle w:val="000000000000" w:firstRow="0" w:lastRow="0" w:firstColumn="0" w:lastColumn="0" w:oddVBand="0" w:evenVBand="0" w:oddHBand="0" w:evenHBand="0" w:firstRowFirstColumn="0" w:firstRowLastColumn="0" w:lastRowFirstColumn="0" w:lastRowLastColumn="0"/>
              <w:rPr>
                <w:rFonts w:cstheme="majorBidi"/>
              </w:rPr>
            </w:pPr>
            <w:r w:rsidRPr="00CE2C5F">
              <w:rPr>
                <w:rFonts w:cstheme="majorBidi"/>
                <w:color w:val="000000"/>
              </w:rPr>
              <w:t>5.00</w:t>
            </w:r>
          </w:p>
        </w:tc>
        <w:tc>
          <w:tcPr>
            <w:tcW w:w="923" w:type="dxa"/>
            <w:tcBorders>
              <w:top w:val="single" w:sz="4" w:space="0" w:color="auto"/>
              <w:left w:val="single" w:sz="4" w:space="0" w:color="auto"/>
              <w:bottom w:val="single" w:sz="4" w:space="0" w:color="auto"/>
              <w:right w:val="single" w:sz="4" w:space="0" w:color="auto"/>
            </w:tcBorders>
            <w:shd w:val="clear" w:color="auto" w:fill="auto"/>
          </w:tcPr>
          <w:p w:rsidR="006906D7" w:rsidRPr="00CE2C5F" w:rsidRDefault="006906D7" w:rsidP="00073B35">
            <w:pPr>
              <w:widowControl w:val="0"/>
              <w:tabs>
                <w:tab w:val="left" w:pos="2610"/>
              </w:tabs>
              <w:jc w:val="center"/>
              <w:cnfStyle w:val="000000000000" w:firstRow="0" w:lastRow="0" w:firstColumn="0" w:lastColumn="0" w:oddVBand="0" w:evenVBand="0" w:oddHBand="0" w:evenHBand="0" w:firstRowFirstColumn="0" w:firstRowLastColumn="0" w:lastRowFirstColumn="0" w:lastRowLastColumn="0"/>
              <w:rPr>
                <w:rFonts w:cstheme="majorBidi"/>
              </w:rPr>
            </w:pPr>
            <w:r w:rsidRPr="00CE2C5F">
              <w:rPr>
                <w:rFonts w:cstheme="majorBidi"/>
                <w:color w:val="000000"/>
              </w:rPr>
              <w:t>7.89</w:t>
            </w:r>
          </w:p>
        </w:tc>
        <w:tc>
          <w:tcPr>
            <w:tcW w:w="922" w:type="dxa"/>
            <w:tcBorders>
              <w:top w:val="single" w:sz="4" w:space="0" w:color="auto"/>
              <w:left w:val="single" w:sz="4" w:space="0" w:color="auto"/>
              <w:bottom w:val="single" w:sz="4" w:space="0" w:color="auto"/>
              <w:right w:val="single" w:sz="4" w:space="0" w:color="auto"/>
            </w:tcBorders>
            <w:shd w:val="clear" w:color="auto" w:fill="auto"/>
          </w:tcPr>
          <w:p w:rsidR="006906D7" w:rsidRPr="00CE2C5F" w:rsidRDefault="006906D7" w:rsidP="00073B35">
            <w:pPr>
              <w:widowControl w:val="0"/>
              <w:tabs>
                <w:tab w:val="left" w:pos="2610"/>
              </w:tabs>
              <w:jc w:val="center"/>
              <w:cnfStyle w:val="000000000000" w:firstRow="0" w:lastRow="0" w:firstColumn="0" w:lastColumn="0" w:oddVBand="0" w:evenVBand="0" w:oddHBand="0" w:evenHBand="0" w:firstRowFirstColumn="0" w:firstRowLastColumn="0" w:lastRowFirstColumn="0" w:lastRowLastColumn="0"/>
              <w:rPr>
                <w:rFonts w:cstheme="majorBidi"/>
              </w:rPr>
            </w:pPr>
            <w:r w:rsidRPr="00CE2C5F">
              <w:rPr>
                <w:rFonts w:cstheme="majorBidi"/>
                <w:color w:val="000000"/>
              </w:rPr>
              <w:t>9.47</w:t>
            </w:r>
          </w:p>
        </w:tc>
        <w:tc>
          <w:tcPr>
            <w:tcW w:w="1143" w:type="dxa"/>
            <w:tcBorders>
              <w:top w:val="single" w:sz="4" w:space="0" w:color="auto"/>
              <w:left w:val="single" w:sz="4" w:space="0" w:color="auto"/>
              <w:bottom w:val="single" w:sz="4" w:space="0" w:color="auto"/>
              <w:right w:val="single" w:sz="4" w:space="0" w:color="auto"/>
            </w:tcBorders>
            <w:shd w:val="clear" w:color="auto" w:fill="auto"/>
          </w:tcPr>
          <w:p w:rsidR="006906D7" w:rsidRPr="00CE2C5F" w:rsidRDefault="006906D7" w:rsidP="00073B35">
            <w:pPr>
              <w:widowControl w:val="0"/>
              <w:tabs>
                <w:tab w:val="left" w:pos="2610"/>
              </w:tabs>
              <w:jc w:val="center"/>
              <w:cnfStyle w:val="000000000000" w:firstRow="0" w:lastRow="0" w:firstColumn="0" w:lastColumn="0" w:oddVBand="0" w:evenVBand="0" w:oddHBand="0" w:evenHBand="0" w:firstRowFirstColumn="0" w:firstRowLastColumn="0" w:lastRowFirstColumn="0" w:lastRowLastColumn="0"/>
              <w:rPr>
                <w:rFonts w:cstheme="majorBidi"/>
              </w:rPr>
            </w:pPr>
            <w:r w:rsidRPr="00CE2C5F">
              <w:rPr>
                <w:rFonts w:cstheme="majorBidi"/>
                <w:color w:val="000000"/>
              </w:rPr>
              <w:t>5.53</w:t>
            </w:r>
          </w:p>
        </w:tc>
        <w:tc>
          <w:tcPr>
            <w:tcW w:w="3267" w:type="dxa"/>
            <w:gridSpan w:val="5"/>
            <w:tcBorders>
              <w:top w:val="single" w:sz="4" w:space="0" w:color="auto"/>
              <w:left w:val="single" w:sz="4" w:space="0" w:color="auto"/>
              <w:bottom w:val="single" w:sz="4" w:space="0" w:color="auto"/>
              <w:right w:val="single" w:sz="4" w:space="0" w:color="auto"/>
            </w:tcBorders>
            <w:shd w:val="clear" w:color="auto" w:fill="auto"/>
          </w:tcPr>
          <w:p w:rsidR="006906D7" w:rsidRPr="00CE2C5F" w:rsidRDefault="006906D7" w:rsidP="00073B35">
            <w:pPr>
              <w:widowControl w:val="0"/>
              <w:tabs>
                <w:tab w:val="left" w:pos="2610"/>
              </w:tabs>
              <w:jc w:val="center"/>
              <w:cnfStyle w:val="000000000000" w:firstRow="0" w:lastRow="0" w:firstColumn="0" w:lastColumn="0" w:oddVBand="0" w:evenVBand="0" w:oddHBand="0" w:evenHBand="0" w:firstRowFirstColumn="0" w:firstRowLastColumn="0" w:lastRowFirstColumn="0" w:lastRowLastColumn="0"/>
              <w:rPr>
                <w:rFonts w:cstheme="majorBidi"/>
              </w:rPr>
            </w:pPr>
            <w:r w:rsidRPr="00CE2C5F">
              <w:rPr>
                <w:rFonts w:cstheme="majorBidi"/>
                <w:color w:val="000000"/>
                <w:shd w:val="clear" w:color="auto" w:fill="FFFFFF"/>
              </w:rPr>
              <w:t>0 – 20</w:t>
            </w:r>
          </w:p>
        </w:tc>
        <w:tc>
          <w:tcPr>
            <w:tcW w:w="1878" w:type="dxa"/>
            <w:vMerge/>
            <w:tcBorders>
              <w:top w:val="single" w:sz="4" w:space="0" w:color="auto"/>
              <w:left w:val="single" w:sz="4" w:space="0" w:color="auto"/>
              <w:bottom w:val="single" w:sz="4" w:space="0" w:color="auto"/>
              <w:right w:val="single" w:sz="4" w:space="0" w:color="AEAAAA" w:themeColor="background2" w:themeShade="BF"/>
            </w:tcBorders>
            <w:shd w:val="clear" w:color="auto" w:fill="auto"/>
          </w:tcPr>
          <w:p w:rsidR="006906D7" w:rsidRPr="00CE2C5F" w:rsidRDefault="006906D7" w:rsidP="00073B35">
            <w:pPr>
              <w:widowControl w:val="0"/>
              <w:tabs>
                <w:tab w:val="left" w:pos="2610"/>
              </w:tabs>
              <w:jc w:val="center"/>
              <w:cnfStyle w:val="000000000000" w:firstRow="0" w:lastRow="0" w:firstColumn="0" w:lastColumn="0" w:oddVBand="0" w:evenVBand="0" w:oddHBand="0" w:evenHBand="0" w:firstRowFirstColumn="0" w:firstRowLastColumn="0" w:lastRowFirstColumn="0" w:lastRowLastColumn="0"/>
              <w:rPr>
                <w:rFonts w:cstheme="majorBidi"/>
                <w:color w:val="000000"/>
                <w:shd w:val="clear" w:color="auto" w:fill="FFFFFF"/>
              </w:rPr>
            </w:pPr>
          </w:p>
        </w:tc>
      </w:tr>
      <w:tr w:rsidR="006906D7" w:rsidTr="00073B35">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768" w:type="dxa"/>
            <w:tcBorders>
              <w:top w:val="single" w:sz="4" w:space="0" w:color="auto"/>
              <w:left w:val="single" w:sz="4" w:space="0" w:color="AEAAAA" w:themeColor="background2" w:themeShade="BF"/>
              <w:bottom w:val="single" w:sz="4" w:space="0" w:color="auto"/>
              <w:right w:val="single" w:sz="4" w:space="0" w:color="auto"/>
            </w:tcBorders>
            <w:shd w:val="clear" w:color="auto" w:fill="auto"/>
          </w:tcPr>
          <w:p w:rsidR="006906D7" w:rsidRPr="00C8307F" w:rsidRDefault="006906D7" w:rsidP="00073B35">
            <w:pPr>
              <w:widowControl w:val="0"/>
              <w:tabs>
                <w:tab w:val="left" w:pos="2610"/>
              </w:tabs>
              <w:jc w:val="both"/>
              <w:rPr>
                <w:rFonts w:cstheme="majorBidi"/>
                <w:b w:val="0"/>
                <w:bCs w:val="0"/>
                <w:vertAlign w:val="superscript"/>
              </w:rPr>
            </w:pPr>
            <w:r w:rsidRPr="00C8307F">
              <w:rPr>
                <w:rFonts w:cstheme="majorBidi"/>
                <w:b w:val="0"/>
                <w:bCs w:val="0"/>
              </w:rPr>
              <w:t>Mg</w:t>
            </w:r>
            <w:r w:rsidRPr="00C8307F">
              <w:rPr>
                <w:rFonts w:cstheme="majorBidi"/>
                <w:b w:val="0"/>
                <w:bCs w:val="0"/>
                <w:vertAlign w:val="superscript"/>
              </w:rPr>
              <w:t>+2</w:t>
            </w:r>
          </w:p>
        </w:tc>
        <w:tc>
          <w:tcPr>
            <w:tcW w:w="1324" w:type="dxa"/>
            <w:tcBorders>
              <w:top w:val="single" w:sz="4" w:space="0" w:color="auto"/>
              <w:left w:val="single" w:sz="4" w:space="0" w:color="auto"/>
              <w:bottom w:val="single" w:sz="4" w:space="0" w:color="auto"/>
              <w:right w:val="single" w:sz="4" w:space="0" w:color="auto"/>
            </w:tcBorders>
            <w:shd w:val="clear" w:color="auto" w:fill="auto"/>
          </w:tcPr>
          <w:p w:rsidR="006906D7" w:rsidRPr="00DB5EE0" w:rsidRDefault="006906D7" w:rsidP="00073B35">
            <w:pPr>
              <w:widowControl w:val="0"/>
              <w:tabs>
                <w:tab w:val="left" w:pos="2610"/>
              </w:tabs>
              <w:jc w:val="center"/>
              <w:cnfStyle w:val="000000100000" w:firstRow="0" w:lastRow="0" w:firstColumn="0" w:lastColumn="0" w:oddVBand="0" w:evenVBand="0" w:oddHBand="1" w:evenHBand="0" w:firstRowFirstColumn="0" w:firstRowLastColumn="0" w:lastRowFirstColumn="0" w:lastRowLastColumn="0"/>
              <w:rPr>
                <w:rFonts w:cstheme="majorBidi"/>
                <w:color w:val="00B050"/>
              </w:rPr>
            </w:pPr>
            <w:r w:rsidRPr="00053A71">
              <w:rPr>
                <w:rFonts w:cstheme="majorBidi"/>
              </w:rPr>
              <w:t>meq./l</w:t>
            </w:r>
          </w:p>
        </w:tc>
        <w:tc>
          <w:tcPr>
            <w:tcW w:w="934" w:type="dxa"/>
            <w:tcBorders>
              <w:top w:val="single" w:sz="4" w:space="0" w:color="auto"/>
              <w:left w:val="single" w:sz="4" w:space="0" w:color="auto"/>
              <w:bottom w:val="single" w:sz="4" w:space="0" w:color="auto"/>
              <w:right w:val="single" w:sz="4" w:space="0" w:color="auto"/>
            </w:tcBorders>
            <w:shd w:val="clear" w:color="auto" w:fill="auto"/>
          </w:tcPr>
          <w:p w:rsidR="006906D7" w:rsidRPr="00CE2C5F" w:rsidRDefault="006906D7" w:rsidP="00073B35">
            <w:pPr>
              <w:widowControl w:val="0"/>
              <w:tabs>
                <w:tab w:val="left" w:pos="2610"/>
              </w:tabs>
              <w:jc w:val="center"/>
              <w:cnfStyle w:val="000000100000" w:firstRow="0" w:lastRow="0" w:firstColumn="0" w:lastColumn="0" w:oddVBand="0" w:evenVBand="0" w:oddHBand="1" w:evenHBand="0" w:firstRowFirstColumn="0" w:firstRowLastColumn="0" w:lastRowFirstColumn="0" w:lastRowLastColumn="0"/>
              <w:rPr>
                <w:rFonts w:cstheme="majorBidi"/>
                <w:color w:val="000000"/>
              </w:rPr>
            </w:pPr>
            <w:r w:rsidRPr="00CE2C5F">
              <w:rPr>
                <w:rFonts w:cstheme="majorBidi"/>
                <w:color w:val="000000"/>
              </w:rPr>
              <w:t>4.52</w:t>
            </w:r>
          </w:p>
        </w:tc>
        <w:tc>
          <w:tcPr>
            <w:tcW w:w="923" w:type="dxa"/>
            <w:tcBorders>
              <w:top w:val="single" w:sz="4" w:space="0" w:color="auto"/>
              <w:left w:val="single" w:sz="4" w:space="0" w:color="auto"/>
              <w:bottom w:val="single" w:sz="4" w:space="0" w:color="auto"/>
              <w:right w:val="single" w:sz="4" w:space="0" w:color="auto"/>
            </w:tcBorders>
            <w:shd w:val="clear" w:color="auto" w:fill="auto"/>
          </w:tcPr>
          <w:p w:rsidR="006906D7" w:rsidRPr="00CE2C5F" w:rsidRDefault="006906D7" w:rsidP="00073B35">
            <w:pPr>
              <w:widowControl w:val="0"/>
              <w:tabs>
                <w:tab w:val="left" w:pos="2610"/>
              </w:tabs>
              <w:jc w:val="center"/>
              <w:cnfStyle w:val="000000100000" w:firstRow="0" w:lastRow="0" w:firstColumn="0" w:lastColumn="0" w:oddVBand="0" w:evenVBand="0" w:oddHBand="1" w:evenHBand="0" w:firstRowFirstColumn="0" w:firstRowLastColumn="0" w:lastRowFirstColumn="0" w:lastRowLastColumn="0"/>
              <w:rPr>
                <w:rFonts w:cstheme="majorBidi"/>
              </w:rPr>
            </w:pPr>
            <w:r w:rsidRPr="00CE2C5F">
              <w:rPr>
                <w:rFonts w:cstheme="majorBidi"/>
              </w:rPr>
              <w:t>5.2</w:t>
            </w:r>
            <w:r>
              <w:rPr>
                <w:rFonts w:cstheme="majorBidi"/>
              </w:rPr>
              <w:t>0</w:t>
            </w:r>
          </w:p>
        </w:tc>
        <w:tc>
          <w:tcPr>
            <w:tcW w:w="922" w:type="dxa"/>
            <w:tcBorders>
              <w:top w:val="single" w:sz="4" w:space="0" w:color="auto"/>
              <w:left w:val="single" w:sz="4" w:space="0" w:color="auto"/>
              <w:bottom w:val="single" w:sz="4" w:space="0" w:color="auto"/>
              <w:right w:val="single" w:sz="4" w:space="0" w:color="auto"/>
            </w:tcBorders>
            <w:shd w:val="clear" w:color="auto" w:fill="auto"/>
          </w:tcPr>
          <w:p w:rsidR="006906D7" w:rsidRPr="00CE2C5F" w:rsidRDefault="006906D7" w:rsidP="00073B35">
            <w:pPr>
              <w:widowControl w:val="0"/>
              <w:tabs>
                <w:tab w:val="left" w:pos="2610"/>
              </w:tabs>
              <w:jc w:val="center"/>
              <w:cnfStyle w:val="000000100000" w:firstRow="0" w:lastRow="0" w:firstColumn="0" w:lastColumn="0" w:oddVBand="0" w:evenVBand="0" w:oddHBand="1" w:evenHBand="0" w:firstRowFirstColumn="0" w:firstRowLastColumn="0" w:lastRowFirstColumn="0" w:lastRowLastColumn="0"/>
              <w:rPr>
                <w:rFonts w:cstheme="majorBidi"/>
              </w:rPr>
            </w:pPr>
            <w:r w:rsidRPr="00CE2C5F">
              <w:rPr>
                <w:rFonts w:cstheme="majorBidi"/>
              </w:rPr>
              <w:t>5.29</w:t>
            </w:r>
          </w:p>
        </w:tc>
        <w:tc>
          <w:tcPr>
            <w:tcW w:w="1143" w:type="dxa"/>
            <w:tcBorders>
              <w:top w:val="single" w:sz="4" w:space="0" w:color="auto"/>
              <w:left w:val="single" w:sz="4" w:space="0" w:color="auto"/>
              <w:bottom w:val="single" w:sz="4" w:space="0" w:color="auto"/>
              <w:right w:val="single" w:sz="4" w:space="0" w:color="auto"/>
            </w:tcBorders>
            <w:shd w:val="clear" w:color="auto" w:fill="auto"/>
          </w:tcPr>
          <w:p w:rsidR="006906D7" w:rsidRPr="00CE2C5F" w:rsidRDefault="006906D7" w:rsidP="00073B35">
            <w:pPr>
              <w:widowControl w:val="0"/>
              <w:tabs>
                <w:tab w:val="left" w:pos="2610"/>
              </w:tabs>
              <w:jc w:val="center"/>
              <w:cnfStyle w:val="000000100000" w:firstRow="0" w:lastRow="0" w:firstColumn="0" w:lastColumn="0" w:oddVBand="0" w:evenVBand="0" w:oddHBand="1" w:evenHBand="0" w:firstRowFirstColumn="0" w:firstRowLastColumn="0" w:lastRowFirstColumn="0" w:lastRowLastColumn="0"/>
              <w:rPr>
                <w:rFonts w:cstheme="majorBidi"/>
              </w:rPr>
            </w:pPr>
            <w:r w:rsidRPr="00CE2C5F">
              <w:rPr>
                <w:rFonts w:cstheme="majorBidi"/>
              </w:rPr>
              <w:t>5.43</w:t>
            </w:r>
          </w:p>
        </w:tc>
        <w:tc>
          <w:tcPr>
            <w:tcW w:w="3267" w:type="dxa"/>
            <w:gridSpan w:val="5"/>
            <w:tcBorders>
              <w:top w:val="single" w:sz="4" w:space="0" w:color="auto"/>
              <w:left w:val="single" w:sz="4" w:space="0" w:color="auto"/>
              <w:bottom w:val="single" w:sz="4" w:space="0" w:color="auto"/>
              <w:right w:val="single" w:sz="4" w:space="0" w:color="auto"/>
            </w:tcBorders>
            <w:shd w:val="clear" w:color="auto" w:fill="auto"/>
          </w:tcPr>
          <w:p w:rsidR="006906D7" w:rsidRPr="00CE2C5F" w:rsidRDefault="006906D7" w:rsidP="00073B35">
            <w:pPr>
              <w:widowControl w:val="0"/>
              <w:tabs>
                <w:tab w:val="left" w:pos="2610"/>
              </w:tabs>
              <w:jc w:val="center"/>
              <w:cnfStyle w:val="000000100000" w:firstRow="0" w:lastRow="0" w:firstColumn="0" w:lastColumn="0" w:oddVBand="0" w:evenVBand="0" w:oddHBand="1" w:evenHBand="0" w:firstRowFirstColumn="0" w:firstRowLastColumn="0" w:lastRowFirstColumn="0" w:lastRowLastColumn="0"/>
              <w:rPr>
                <w:rFonts w:cstheme="majorBidi"/>
              </w:rPr>
            </w:pPr>
            <w:r w:rsidRPr="00CE2C5F">
              <w:rPr>
                <w:rFonts w:cstheme="majorBidi"/>
                <w:color w:val="000000"/>
                <w:shd w:val="clear" w:color="auto" w:fill="FFFFFF"/>
              </w:rPr>
              <w:t>0 – 5</w:t>
            </w:r>
          </w:p>
        </w:tc>
        <w:tc>
          <w:tcPr>
            <w:tcW w:w="1878" w:type="dxa"/>
            <w:vMerge/>
            <w:tcBorders>
              <w:top w:val="single" w:sz="4" w:space="0" w:color="auto"/>
              <w:left w:val="single" w:sz="4" w:space="0" w:color="auto"/>
              <w:bottom w:val="single" w:sz="4" w:space="0" w:color="auto"/>
              <w:right w:val="single" w:sz="4" w:space="0" w:color="AEAAAA" w:themeColor="background2" w:themeShade="BF"/>
            </w:tcBorders>
            <w:shd w:val="clear" w:color="auto" w:fill="auto"/>
          </w:tcPr>
          <w:p w:rsidR="006906D7" w:rsidRPr="00CE2C5F" w:rsidRDefault="006906D7" w:rsidP="00073B35">
            <w:pPr>
              <w:widowControl w:val="0"/>
              <w:tabs>
                <w:tab w:val="left" w:pos="2610"/>
              </w:tabs>
              <w:jc w:val="center"/>
              <w:cnfStyle w:val="000000100000" w:firstRow="0" w:lastRow="0" w:firstColumn="0" w:lastColumn="0" w:oddVBand="0" w:evenVBand="0" w:oddHBand="1" w:evenHBand="0" w:firstRowFirstColumn="0" w:firstRowLastColumn="0" w:lastRowFirstColumn="0" w:lastRowLastColumn="0"/>
              <w:rPr>
                <w:rFonts w:cstheme="majorBidi"/>
                <w:color w:val="000000"/>
                <w:shd w:val="clear" w:color="auto" w:fill="FFFFFF"/>
              </w:rPr>
            </w:pPr>
          </w:p>
        </w:tc>
      </w:tr>
      <w:tr w:rsidR="006906D7" w:rsidTr="00073B35">
        <w:trPr>
          <w:trHeight w:val="282"/>
        </w:trPr>
        <w:tc>
          <w:tcPr>
            <w:cnfStyle w:val="001000000000" w:firstRow="0" w:lastRow="0" w:firstColumn="1" w:lastColumn="0" w:oddVBand="0" w:evenVBand="0" w:oddHBand="0" w:evenHBand="0" w:firstRowFirstColumn="0" w:firstRowLastColumn="0" w:lastRowFirstColumn="0" w:lastRowLastColumn="0"/>
            <w:tcW w:w="1768" w:type="dxa"/>
            <w:tcBorders>
              <w:top w:val="single" w:sz="4" w:space="0" w:color="auto"/>
              <w:left w:val="single" w:sz="4" w:space="0" w:color="AEAAAA" w:themeColor="background2" w:themeShade="BF"/>
              <w:bottom w:val="single" w:sz="4" w:space="0" w:color="auto"/>
              <w:right w:val="single" w:sz="4" w:space="0" w:color="auto"/>
            </w:tcBorders>
            <w:shd w:val="clear" w:color="auto" w:fill="auto"/>
            <w:vAlign w:val="center"/>
          </w:tcPr>
          <w:p w:rsidR="006906D7" w:rsidRPr="00C8307F" w:rsidRDefault="006906D7" w:rsidP="00073B35">
            <w:pPr>
              <w:widowControl w:val="0"/>
              <w:tabs>
                <w:tab w:val="left" w:pos="2610"/>
              </w:tabs>
              <w:jc w:val="both"/>
              <w:rPr>
                <w:rFonts w:cstheme="majorBidi"/>
                <w:b w:val="0"/>
                <w:bCs w:val="0"/>
                <w:vertAlign w:val="superscript"/>
              </w:rPr>
            </w:pPr>
            <w:r w:rsidRPr="00C8307F">
              <w:rPr>
                <w:rFonts w:cstheme="majorBidi"/>
                <w:b w:val="0"/>
                <w:bCs w:val="0"/>
              </w:rPr>
              <w:t>Na</w:t>
            </w:r>
            <w:r w:rsidRPr="00C8307F">
              <w:rPr>
                <w:rFonts w:cstheme="majorBidi"/>
                <w:b w:val="0"/>
                <w:bCs w:val="0"/>
                <w:vertAlign w:val="superscript"/>
              </w:rPr>
              <w:t>+</w:t>
            </w:r>
          </w:p>
        </w:tc>
        <w:tc>
          <w:tcPr>
            <w:tcW w:w="1324" w:type="dxa"/>
            <w:tcBorders>
              <w:top w:val="single" w:sz="4" w:space="0" w:color="auto"/>
              <w:left w:val="single" w:sz="4" w:space="0" w:color="auto"/>
              <w:bottom w:val="single" w:sz="4" w:space="0" w:color="auto"/>
              <w:right w:val="single" w:sz="4" w:space="0" w:color="auto"/>
            </w:tcBorders>
            <w:shd w:val="clear" w:color="auto" w:fill="auto"/>
          </w:tcPr>
          <w:p w:rsidR="006906D7" w:rsidRPr="00DB5EE0" w:rsidRDefault="006906D7" w:rsidP="00073B35">
            <w:pPr>
              <w:widowControl w:val="0"/>
              <w:tabs>
                <w:tab w:val="left" w:pos="2610"/>
              </w:tabs>
              <w:jc w:val="center"/>
              <w:cnfStyle w:val="000000000000" w:firstRow="0" w:lastRow="0" w:firstColumn="0" w:lastColumn="0" w:oddVBand="0" w:evenVBand="0" w:oddHBand="0" w:evenHBand="0" w:firstRowFirstColumn="0" w:firstRowLastColumn="0" w:lastRowFirstColumn="0" w:lastRowLastColumn="0"/>
              <w:rPr>
                <w:rFonts w:cstheme="majorBidi"/>
                <w:color w:val="00B050"/>
              </w:rPr>
            </w:pPr>
            <w:r w:rsidRPr="00053A71">
              <w:rPr>
                <w:rFonts w:cstheme="majorBidi"/>
              </w:rPr>
              <w:t>meq./l</w:t>
            </w:r>
          </w:p>
        </w:tc>
        <w:tc>
          <w:tcPr>
            <w:tcW w:w="934" w:type="dxa"/>
            <w:tcBorders>
              <w:top w:val="single" w:sz="4" w:space="0" w:color="auto"/>
              <w:left w:val="single" w:sz="4" w:space="0" w:color="auto"/>
              <w:bottom w:val="single" w:sz="4" w:space="0" w:color="auto"/>
              <w:right w:val="single" w:sz="4" w:space="0" w:color="auto"/>
            </w:tcBorders>
            <w:shd w:val="clear" w:color="auto" w:fill="auto"/>
            <w:vAlign w:val="center"/>
          </w:tcPr>
          <w:p w:rsidR="006906D7" w:rsidRPr="00CE2C5F" w:rsidRDefault="006906D7" w:rsidP="00073B35">
            <w:pPr>
              <w:widowControl w:val="0"/>
              <w:tabs>
                <w:tab w:val="left" w:pos="2610"/>
              </w:tabs>
              <w:jc w:val="center"/>
              <w:cnfStyle w:val="000000000000" w:firstRow="0" w:lastRow="0" w:firstColumn="0" w:lastColumn="0" w:oddVBand="0" w:evenVBand="0" w:oddHBand="0" w:evenHBand="0" w:firstRowFirstColumn="0" w:firstRowLastColumn="0" w:lastRowFirstColumn="0" w:lastRowLastColumn="0"/>
              <w:rPr>
                <w:rFonts w:cstheme="majorBidi"/>
                <w:color w:val="000000"/>
              </w:rPr>
            </w:pPr>
            <w:r w:rsidRPr="00CE2C5F">
              <w:rPr>
                <w:rFonts w:cstheme="majorBidi"/>
                <w:color w:val="000000"/>
              </w:rPr>
              <w:t>5.48</w:t>
            </w:r>
          </w:p>
        </w:tc>
        <w:tc>
          <w:tcPr>
            <w:tcW w:w="923" w:type="dxa"/>
            <w:tcBorders>
              <w:top w:val="single" w:sz="4" w:space="0" w:color="auto"/>
              <w:left w:val="single" w:sz="4" w:space="0" w:color="auto"/>
              <w:bottom w:val="single" w:sz="4" w:space="0" w:color="auto"/>
              <w:right w:val="single" w:sz="4" w:space="0" w:color="auto"/>
            </w:tcBorders>
            <w:shd w:val="clear" w:color="auto" w:fill="auto"/>
            <w:vAlign w:val="center"/>
          </w:tcPr>
          <w:p w:rsidR="006906D7" w:rsidRPr="00CE2C5F" w:rsidRDefault="006906D7" w:rsidP="00073B35">
            <w:pPr>
              <w:widowControl w:val="0"/>
              <w:tabs>
                <w:tab w:val="left" w:pos="2610"/>
              </w:tabs>
              <w:jc w:val="center"/>
              <w:cnfStyle w:val="000000000000" w:firstRow="0" w:lastRow="0" w:firstColumn="0" w:lastColumn="0" w:oddVBand="0" w:evenVBand="0" w:oddHBand="0" w:evenHBand="0" w:firstRowFirstColumn="0" w:firstRowLastColumn="0" w:lastRowFirstColumn="0" w:lastRowLastColumn="0"/>
              <w:rPr>
                <w:rFonts w:cstheme="majorBidi"/>
                <w:color w:val="000000"/>
              </w:rPr>
            </w:pPr>
            <w:r w:rsidRPr="00CE2C5F">
              <w:rPr>
                <w:rFonts w:cstheme="majorBidi"/>
                <w:color w:val="000000"/>
              </w:rPr>
              <w:t>6.8</w:t>
            </w:r>
            <w:r>
              <w:rPr>
                <w:rFonts w:cstheme="majorBidi"/>
                <w:color w:val="000000"/>
              </w:rPr>
              <w:t>0</w:t>
            </w:r>
          </w:p>
        </w:tc>
        <w:tc>
          <w:tcPr>
            <w:tcW w:w="922" w:type="dxa"/>
            <w:tcBorders>
              <w:top w:val="single" w:sz="4" w:space="0" w:color="auto"/>
              <w:left w:val="single" w:sz="4" w:space="0" w:color="auto"/>
              <w:bottom w:val="single" w:sz="4" w:space="0" w:color="auto"/>
              <w:right w:val="single" w:sz="4" w:space="0" w:color="auto"/>
            </w:tcBorders>
            <w:shd w:val="clear" w:color="auto" w:fill="auto"/>
            <w:vAlign w:val="center"/>
          </w:tcPr>
          <w:p w:rsidR="006906D7" w:rsidRPr="00CE2C5F" w:rsidRDefault="006906D7" w:rsidP="00073B35">
            <w:pPr>
              <w:widowControl w:val="0"/>
              <w:tabs>
                <w:tab w:val="left" w:pos="2610"/>
              </w:tabs>
              <w:jc w:val="center"/>
              <w:cnfStyle w:val="000000000000" w:firstRow="0" w:lastRow="0" w:firstColumn="0" w:lastColumn="0" w:oddVBand="0" w:evenVBand="0" w:oddHBand="0" w:evenHBand="0" w:firstRowFirstColumn="0" w:firstRowLastColumn="0" w:lastRowFirstColumn="0" w:lastRowLastColumn="0"/>
              <w:rPr>
                <w:rFonts w:cstheme="majorBidi"/>
                <w:color w:val="000000"/>
              </w:rPr>
            </w:pPr>
            <w:r w:rsidRPr="00CE2C5F">
              <w:rPr>
                <w:rFonts w:cstheme="majorBidi"/>
                <w:color w:val="000000"/>
              </w:rPr>
              <w:t>3.07</w:t>
            </w:r>
          </w:p>
        </w:tc>
        <w:tc>
          <w:tcPr>
            <w:tcW w:w="1143" w:type="dxa"/>
            <w:tcBorders>
              <w:top w:val="single" w:sz="4" w:space="0" w:color="auto"/>
              <w:left w:val="single" w:sz="4" w:space="0" w:color="auto"/>
              <w:bottom w:val="single" w:sz="4" w:space="0" w:color="auto"/>
              <w:right w:val="single" w:sz="4" w:space="0" w:color="auto"/>
            </w:tcBorders>
            <w:shd w:val="clear" w:color="auto" w:fill="auto"/>
            <w:vAlign w:val="center"/>
          </w:tcPr>
          <w:p w:rsidR="006906D7" w:rsidRPr="00CE2C5F" w:rsidRDefault="006906D7" w:rsidP="00073B35">
            <w:pPr>
              <w:widowControl w:val="0"/>
              <w:tabs>
                <w:tab w:val="left" w:pos="2610"/>
              </w:tabs>
              <w:jc w:val="center"/>
              <w:cnfStyle w:val="000000000000" w:firstRow="0" w:lastRow="0" w:firstColumn="0" w:lastColumn="0" w:oddVBand="0" w:evenVBand="0" w:oddHBand="0" w:evenHBand="0" w:firstRowFirstColumn="0" w:firstRowLastColumn="0" w:lastRowFirstColumn="0" w:lastRowLastColumn="0"/>
              <w:rPr>
                <w:rFonts w:cstheme="majorBidi"/>
                <w:color w:val="000000"/>
              </w:rPr>
            </w:pPr>
            <w:r w:rsidRPr="00CE2C5F">
              <w:rPr>
                <w:rFonts w:cstheme="majorBidi"/>
                <w:color w:val="000000"/>
              </w:rPr>
              <w:t>7.80</w:t>
            </w:r>
          </w:p>
        </w:tc>
        <w:tc>
          <w:tcPr>
            <w:tcW w:w="3267" w:type="dxa"/>
            <w:gridSpan w:val="5"/>
            <w:tcBorders>
              <w:top w:val="single" w:sz="4" w:space="0" w:color="auto"/>
              <w:left w:val="single" w:sz="4" w:space="0" w:color="auto"/>
              <w:bottom w:val="single" w:sz="4" w:space="0" w:color="auto"/>
              <w:right w:val="single" w:sz="4" w:space="0" w:color="auto"/>
            </w:tcBorders>
            <w:shd w:val="clear" w:color="auto" w:fill="auto"/>
          </w:tcPr>
          <w:p w:rsidR="006906D7" w:rsidRPr="00CE2C5F" w:rsidRDefault="006906D7" w:rsidP="00073B35">
            <w:pPr>
              <w:widowControl w:val="0"/>
              <w:tabs>
                <w:tab w:val="left" w:pos="2610"/>
              </w:tabs>
              <w:jc w:val="center"/>
              <w:cnfStyle w:val="000000000000" w:firstRow="0" w:lastRow="0" w:firstColumn="0" w:lastColumn="0" w:oddVBand="0" w:evenVBand="0" w:oddHBand="0" w:evenHBand="0" w:firstRowFirstColumn="0" w:firstRowLastColumn="0" w:lastRowFirstColumn="0" w:lastRowLastColumn="0"/>
              <w:rPr>
                <w:rFonts w:cstheme="majorBidi"/>
              </w:rPr>
            </w:pPr>
            <w:r w:rsidRPr="00CE2C5F">
              <w:rPr>
                <w:rFonts w:cstheme="majorBidi"/>
              </w:rPr>
              <w:t>0 – 40</w:t>
            </w:r>
          </w:p>
        </w:tc>
        <w:tc>
          <w:tcPr>
            <w:tcW w:w="1878" w:type="dxa"/>
            <w:vMerge/>
            <w:tcBorders>
              <w:top w:val="single" w:sz="4" w:space="0" w:color="auto"/>
              <w:left w:val="single" w:sz="4" w:space="0" w:color="auto"/>
              <w:bottom w:val="single" w:sz="4" w:space="0" w:color="auto"/>
              <w:right w:val="single" w:sz="4" w:space="0" w:color="AEAAAA" w:themeColor="background2" w:themeShade="BF"/>
            </w:tcBorders>
            <w:shd w:val="clear" w:color="auto" w:fill="auto"/>
          </w:tcPr>
          <w:p w:rsidR="006906D7" w:rsidRPr="00CE2C5F" w:rsidRDefault="006906D7" w:rsidP="00073B35">
            <w:pPr>
              <w:widowControl w:val="0"/>
              <w:tabs>
                <w:tab w:val="left" w:pos="2610"/>
              </w:tabs>
              <w:jc w:val="center"/>
              <w:cnfStyle w:val="000000000000" w:firstRow="0" w:lastRow="0" w:firstColumn="0" w:lastColumn="0" w:oddVBand="0" w:evenVBand="0" w:oddHBand="0" w:evenHBand="0" w:firstRowFirstColumn="0" w:firstRowLastColumn="0" w:lastRowFirstColumn="0" w:lastRowLastColumn="0"/>
              <w:rPr>
                <w:rFonts w:cstheme="majorBidi"/>
              </w:rPr>
            </w:pPr>
          </w:p>
        </w:tc>
      </w:tr>
      <w:tr w:rsidR="006906D7" w:rsidTr="00073B35">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768" w:type="dxa"/>
            <w:tcBorders>
              <w:top w:val="single" w:sz="4" w:space="0" w:color="auto"/>
              <w:left w:val="single" w:sz="4" w:space="0" w:color="AEAAAA" w:themeColor="background2" w:themeShade="BF"/>
              <w:bottom w:val="single" w:sz="4" w:space="0" w:color="auto"/>
              <w:right w:val="single" w:sz="4" w:space="0" w:color="auto"/>
            </w:tcBorders>
            <w:shd w:val="clear" w:color="auto" w:fill="auto"/>
          </w:tcPr>
          <w:p w:rsidR="006906D7" w:rsidRPr="00C8307F" w:rsidRDefault="006906D7" w:rsidP="00073B35">
            <w:pPr>
              <w:widowControl w:val="0"/>
              <w:tabs>
                <w:tab w:val="left" w:pos="2610"/>
              </w:tabs>
              <w:jc w:val="both"/>
              <w:rPr>
                <w:rFonts w:cstheme="majorBidi"/>
                <w:b w:val="0"/>
                <w:bCs w:val="0"/>
                <w:vertAlign w:val="superscript"/>
              </w:rPr>
            </w:pPr>
            <w:r w:rsidRPr="00C8307F">
              <w:rPr>
                <w:rFonts w:cstheme="majorBidi"/>
                <w:b w:val="0"/>
                <w:bCs w:val="0"/>
              </w:rPr>
              <w:t>K</w:t>
            </w:r>
            <w:r w:rsidRPr="00C8307F">
              <w:rPr>
                <w:rFonts w:cstheme="majorBidi"/>
                <w:b w:val="0"/>
                <w:bCs w:val="0"/>
                <w:vertAlign w:val="superscript"/>
              </w:rPr>
              <w:t>+</w:t>
            </w:r>
          </w:p>
        </w:tc>
        <w:tc>
          <w:tcPr>
            <w:tcW w:w="1324" w:type="dxa"/>
            <w:tcBorders>
              <w:top w:val="single" w:sz="4" w:space="0" w:color="auto"/>
              <w:left w:val="single" w:sz="4" w:space="0" w:color="auto"/>
              <w:bottom w:val="single" w:sz="4" w:space="0" w:color="auto"/>
              <w:right w:val="single" w:sz="4" w:space="0" w:color="auto"/>
            </w:tcBorders>
            <w:shd w:val="clear" w:color="auto" w:fill="auto"/>
          </w:tcPr>
          <w:p w:rsidR="006906D7" w:rsidRPr="00DB5EE0" w:rsidRDefault="006906D7" w:rsidP="00073B35">
            <w:pPr>
              <w:widowControl w:val="0"/>
              <w:tabs>
                <w:tab w:val="left" w:pos="2610"/>
              </w:tabs>
              <w:jc w:val="center"/>
              <w:cnfStyle w:val="000000100000" w:firstRow="0" w:lastRow="0" w:firstColumn="0" w:lastColumn="0" w:oddVBand="0" w:evenVBand="0" w:oddHBand="1" w:evenHBand="0" w:firstRowFirstColumn="0" w:firstRowLastColumn="0" w:lastRowFirstColumn="0" w:lastRowLastColumn="0"/>
              <w:rPr>
                <w:rFonts w:cstheme="majorBidi"/>
                <w:color w:val="00B050"/>
              </w:rPr>
            </w:pPr>
            <w:r w:rsidRPr="00053A71">
              <w:rPr>
                <w:rFonts w:cstheme="majorBidi"/>
              </w:rPr>
              <w:t>meq./l</w:t>
            </w:r>
          </w:p>
        </w:tc>
        <w:tc>
          <w:tcPr>
            <w:tcW w:w="934" w:type="dxa"/>
            <w:tcBorders>
              <w:top w:val="single" w:sz="4" w:space="0" w:color="auto"/>
              <w:left w:val="single" w:sz="4" w:space="0" w:color="auto"/>
              <w:bottom w:val="single" w:sz="4" w:space="0" w:color="auto"/>
              <w:right w:val="single" w:sz="4" w:space="0" w:color="auto"/>
            </w:tcBorders>
            <w:shd w:val="clear" w:color="auto" w:fill="auto"/>
          </w:tcPr>
          <w:p w:rsidR="006906D7" w:rsidRPr="00CE2C5F" w:rsidRDefault="006906D7" w:rsidP="00073B35">
            <w:pPr>
              <w:widowControl w:val="0"/>
              <w:tabs>
                <w:tab w:val="left" w:pos="2610"/>
              </w:tabs>
              <w:jc w:val="center"/>
              <w:cnfStyle w:val="000000100000" w:firstRow="0" w:lastRow="0" w:firstColumn="0" w:lastColumn="0" w:oddVBand="0" w:evenVBand="0" w:oddHBand="1" w:evenHBand="0" w:firstRowFirstColumn="0" w:firstRowLastColumn="0" w:lastRowFirstColumn="0" w:lastRowLastColumn="0"/>
              <w:rPr>
                <w:rFonts w:cstheme="majorBidi"/>
                <w:color w:val="000000"/>
              </w:rPr>
            </w:pPr>
            <w:r w:rsidRPr="00CE2C5F">
              <w:rPr>
                <w:rFonts w:cstheme="majorBidi"/>
                <w:color w:val="000000"/>
              </w:rPr>
              <w:t>0.11</w:t>
            </w:r>
          </w:p>
        </w:tc>
        <w:tc>
          <w:tcPr>
            <w:tcW w:w="923" w:type="dxa"/>
            <w:tcBorders>
              <w:top w:val="single" w:sz="4" w:space="0" w:color="auto"/>
              <w:left w:val="single" w:sz="4" w:space="0" w:color="auto"/>
              <w:bottom w:val="single" w:sz="4" w:space="0" w:color="auto"/>
              <w:right w:val="single" w:sz="4" w:space="0" w:color="auto"/>
            </w:tcBorders>
            <w:shd w:val="clear" w:color="auto" w:fill="auto"/>
          </w:tcPr>
          <w:p w:rsidR="006906D7" w:rsidRPr="00CE2C5F" w:rsidRDefault="006906D7" w:rsidP="00073B35">
            <w:pPr>
              <w:widowControl w:val="0"/>
              <w:tabs>
                <w:tab w:val="left" w:pos="2610"/>
              </w:tabs>
              <w:jc w:val="center"/>
              <w:cnfStyle w:val="000000100000" w:firstRow="0" w:lastRow="0" w:firstColumn="0" w:lastColumn="0" w:oddVBand="0" w:evenVBand="0" w:oddHBand="1" w:evenHBand="0" w:firstRowFirstColumn="0" w:firstRowLastColumn="0" w:lastRowFirstColumn="0" w:lastRowLastColumn="0"/>
              <w:rPr>
                <w:rFonts w:cstheme="majorBidi"/>
                <w:color w:val="000000"/>
              </w:rPr>
            </w:pPr>
            <w:r w:rsidRPr="00CE2C5F">
              <w:rPr>
                <w:rFonts w:cstheme="majorBidi"/>
                <w:color w:val="000000"/>
              </w:rPr>
              <w:t>0.14</w:t>
            </w:r>
          </w:p>
        </w:tc>
        <w:tc>
          <w:tcPr>
            <w:tcW w:w="922" w:type="dxa"/>
            <w:tcBorders>
              <w:top w:val="single" w:sz="4" w:space="0" w:color="auto"/>
              <w:left w:val="single" w:sz="4" w:space="0" w:color="auto"/>
              <w:bottom w:val="single" w:sz="4" w:space="0" w:color="auto"/>
              <w:right w:val="single" w:sz="4" w:space="0" w:color="auto"/>
            </w:tcBorders>
            <w:shd w:val="clear" w:color="auto" w:fill="auto"/>
          </w:tcPr>
          <w:p w:rsidR="006906D7" w:rsidRPr="00CE2C5F" w:rsidRDefault="006906D7" w:rsidP="00073B35">
            <w:pPr>
              <w:widowControl w:val="0"/>
              <w:tabs>
                <w:tab w:val="left" w:pos="2610"/>
              </w:tabs>
              <w:jc w:val="center"/>
              <w:cnfStyle w:val="000000100000" w:firstRow="0" w:lastRow="0" w:firstColumn="0" w:lastColumn="0" w:oddVBand="0" w:evenVBand="0" w:oddHBand="1" w:evenHBand="0" w:firstRowFirstColumn="0" w:firstRowLastColumn="0" w:lastRowFirstColumn="0" w:lastRowLastColumn="0"/>
              <w:rPr>
                <w:rFonts w:cstheme="majorBidi"/>
                <w:color w:val="000000"/>
              </w:rPr>
            </w:pPr>
            <w:r w:rsidRPr="00CE2C5F">
              <w:rPr>
                <w:rFonts w:cstheme="majorBidi"/>
                <w:color w:val="000000"/>
              </w:rPr>
              <w:t>0.18</w:t>
            </w:r>
          </w:p>
        </w:tc>
        <w:tc>
          <w:tcPr>
            <w:tcW w:w="1143" w:type="dxa"/>
            <w:tcBorders>
              <w:top w:val="single" w:sz="4" w:space="0" w:color="auto"/>
              <w:left w:val="single" w:sz="4" w:space="0" w:color="auto"/>
              <w:bottom w:val="single" w:sz="4" w:space="0" w:color="auto"/>
              <w:right w:val="single" w:sz="4" w:space="0" w:color="auto"/>
            </w:tcBorders>
            <w:shd w:val="clear" w:color="auto" w:fill="auto"/>
          </w:tcPr>
          <w:p w:rsidR="006906D7" w:rsidRPr="00CE2C5F" w:rsidRDefault="006906D7" w:rsidP="00073B35">
            <w:pPr>
              <w:widowControl w:val="0"/>
              <w:tabs>
                <w:tab w:val="left" w:pos="2610"/>
              </w:tabs>
              <w:jc w:val="center"/>
              <w:cnfStyle w:val="000000100000" w:firstRow="0" w:lastRow="0" w:firstColumn="0" w:lastColumn="0" w:oddVBand="0" w:evenVBand="0" w:oddHBand="1" w:evenHBand="0" w:firstRowFirstColumn="0" w:firstRowLastColumn="0" w:lastRowFirstColumn="0" w:lastRowLastColumn="0"/>
              <w:rPr>
                <w:rFonts w:cstheme="majorBidi"/>
                <w:color w:val="000000"/>
              </w:rPr>
            </w:pPr>
            <w:r w:rsidRPr="00CE2C5F">
              <w:rPr>
                <w:rFonts w:cstheme="majorBidi"/>
                <w:color w:val="000000"/>
              </w:rPr>
              <w:t>0.82</w:t>
            </w:r>
          </w:p>
        </w:tc>
        <w:tc>
          <w:tcPr>
            <w:tcW w:w="3267" w:type="dxa"/>
            <w:gridSpan w:val="5"/>
            <w:tcBorders>
              <w:top w:val="single" w:sz="4" w:space="0" w:color="auto"/>
              <w:left w:val="single" w:sz="4" w:space="0" w:color="auto"/>
              <w:bottom w:val="single" w:sz="4" w:space="0" w:color="auto"/>
              <w:right w:val="single" w:sz="4" w:space="0" w:color="auto"/>
            </w:tcBorders>
            <w:shd w:val="clear" w:color="auto" w:fill="auto"/>
          </w:tcPr>
          <w:p w:rsidR="006906D7" w:rsidRPr="00CE2C5F" w:rsidRDefault="006906D7" w:rsidP="00073B35">
            <w:pPr>
              <w:widowControl w:val="0"/>
              <w:tabs>
                <w:tab w:val="left" w:pos="2610"/>
              </w:tabs>
              <w:jc w:val="center"/>
              <w:cnfStyle w:val="000000100000" w:firstRow="0" w:lastRow="0" w:firstColumn="0" w:lastColumn="0" w:oddVBand="0" w:evenVBand="0" w:oddHBand="1" w:evenHBand="0" w:firstRowFirstColumn="0" w:firstRowLastColumn="0" w:lastRowFirstColumn="0" w:lastRowLastColumn="0"/>
              <w:rPr>
                <w:rFonts w:cstheme="majorBidi"/>
              </w:rPr>
            </w:pPr>
            <w:r w:rsidRPr="00CE2C5F">
              <w:rPr>
                <w:rFonts w:cstheme="majorBidi"/>
              </w:rPr>
              <w:t>0 – 2</w:t>
            </w:r>
          </w:p>
        </w:tc>
        <w:tc>
          <w:tcPr>
            <w:tcW w:w="1878" w:type="dxa"/>
            <w:vMerge/>
            <w:tcBorders>
              <w:top w:val="single" w:sz="4" w:space="0" w:color="auto"/>
              <w:left w:val="single" w:sz="4" w:space="0" w:color="auto"/>
              <w:bottom w:val="single" w:sz="4" w:space="0" w:color="auto"/>
              <w:right w:val="single" w:sz="4" w:space="0" w:color="AEAAAA" w:themeColor="background2" w:themeShade="BF"/>
            </w:tcBorders>
            <w:shd w:val="clear" w:color="auto" w:fill="auto"/>
          </w:tcPr>
          <w:p w:rsidR="006906D7" w:rsidRPr="00CE2C5F" w:rsidRDefault="006906D7" w:rsidP="00073B35">
            <w:pPr>
              <w:widowControl w:val="0"/>
              <w:tabs>
                <w:tab w:val="left" w:pos="2610"/>
              </w:tabs>
              <w:jc w:val="center"/>
              <w:cnfStyle w:val="000000100000" w:firstRow="0" w:lastRow="0" w:firstColumn="0" w:lastColumn="0" w:oddVBand="0" w:evenVBand="0" w:oddHBand="1" w:evenHBand="0" w:firstRowFirstColumn="0" w:firstRowLastColumn="0" w:lastRowFirstColumn="0" w:lastRowLastColumn="0"/>
              <w:rPr>
                <w:rFonts w:cstheme="majorBidi"/>
              </w:rPr>
            </w:pPr>
          </w:p>
        </w:tc>
      </w:tr>
      <w:tr w:rsidR="006906D7" w:rsidTr="00073B35">
        <w:trPr>
          <w:trHeight w:val="282"/>
        </w:trPr>
        <w:tc>
          <w:tcPr>
            <w:cnfStyle w:val="001000000000" w:firstRow="0" w:lastRow="0" w:firstColumn="1" w:lastColumn="0" w:oddVBand="0" w:evenVBand="0" w:oddHBand="0" w:evenHBand="0" w:firstRowFirstColumn="0" w:firstRowLastColumn="0" w:lastRowFirstColumn="0" w:lastRowLastColumn="0"/>
            <w:tcW w:w="1768" w:type="dxa"/>
            <w:tcBorders>
              <w:top w:val="single" w:sz="4" w:space="0" w:color="auto"/>
              <w:left w:val="single" w:sz="4" w:space="0" w:color="AEAAAA" w:themeColor="background2" w:themeShade="BF"/>
              <w:bottom w:val="single" w:sz="4" w:space="0" w:color="auto"/>
              <w:right w:val="single" w:sz="4" w:space="0" w:color="auto"/>
            </w:tcBorders>
            <w:shd w:val="clear" w:color="auto" w:fill="auto"/>
          </w:tcPr>
          <w:p w:rsidR="006906D7" w:rsidRPr="00C8307F" w:rsidRDefault="006906D7" w:rsidP="00073B35">
            <w:pPr>
              <w:widowControl w:val="0"/>
              <w:tabs>
                <w:tab w:val="left" w:pos="2610"/>
              </w:tabs>
              <w:jc w:val="both"/>
              <w:rPr>
                <w:rFonts w:cstheme="majorBidi"/>
                <w:b w:val="0"/>
                <w:bCs w:val="0"/>
              </w:rPr>
            </w:pPr>
            <w:r w:rsidRPr="00C8307F">
              <w:rPr>
                <w:rFonts w:cstheme="majorBidi"/>
                <w:b w:val="0"/>
                <w:bCs w:val="0"/>
              </w:rPr>
              <w:t>SAR</w:t>
            </w:r>
          </w:p>
        </w:tc>
        <w:tc>
          <w:tcPr>
            <w:tcW w:w="1324" w:type="dxa"/>
            <w:tcBorders>
              <w:top w:val="single" w:sz="4" w:space="0" w:color="auto"/>
              <w:left w:val="single" w:sz="4" w:space="0" w:color="auto"/>
              <w:bottom w:val="single" w:sz="4" w:space="0" w:color="auto"/>
              <w:right w:val="single" w:sz="4" w:space="0" w:color="auto"/>
            </w:tcBorders>
            <w:shd w:val="clear" w:color="auto" w:fill="auto"/>
          </w:tcPr>
          <w:p w:rsidR="006906D7" w:rsidRPr="00DB5EE0" w:rsidRDefault="006906D7" w:rsidP="00073B35">
            <w:pPr>
              <w:widowControl w:val="0"/>
              <w:tabs>
                <w:tab w:val="left" w:pos="2610"/>
              </w:tabs>
              <w:jc w:val="center"/>
              <w:cnfStyle w:val="000000000000" w:firstRow="0" w:lastRow="0" w:firstColumn="0" w:lastColumn="0" w:oddVBand="0" w:evenVBand="0" w:oddHBand="0" w:evenHBand="0" w:firstRowFirstColumn="0" w:firstRowLastColumn="0" w:lastRowFirstColumn="0" w:lastRowLastColumn="0"/>
              <w:rPr>
                <w:rFonts w:cstheme="majorBidi"/>
                <w:color w:val="00B050"/>
              </w:rPr>
            </w:pPr>
          </w:p>
        </w:tc>
        <w:tc>
          <w:tcPr>
            <w:tcW w:w="934" w:type="dxa"/>
            <w:tcBorders>
              <w:top w:val="single" w:sz="4" w:space="0" w:color="auto"/>
              <w:left w:val="single" w:sz="4" w:space="0" w:color="auto"/>
              <w:bottom w:val="single" w:sz="4" w:space="0" w:color="auto"/>
              <w:right w:val="single" w:sz="4" w:space="0" w:color="auto"/>
            </w:tcBorders>
            <w:shd w:val="clear" w:color="auto" w:fill="auto"/>
          </w:tcPr>
          <w:p w:rsidR="006906D7" w:rsidRPr="00CE2C5F" w:rsidRDefault="006906D7" w:rsidP="00073B35">
            <w:pPr>
              <w:widowControl w:val="0"/>
              <w:tabs>
                <w:tab w:val="left" w:pos="2610"/>
              </w:tabs>
              <w:jc w:val="center"/>
              <w:cnfStyle w:val="000000000000" w:firstRow="0" w:lastRow="0" w:firstColumn="0" w:lastColumn="0" w:oddVBand="0" w:evenVBand="0" w:oddHBand="0" w:evenHBand="0" w:firstRowFirstColumn="0" w:firstRowLastColumn="0" w:lastRowFirstColumn="0" w:lastRowLastColumn="0"/>
              <w:rPr>
                <w:rFonts w:cstheme="majorBidi"/>
                <w:color w:val="000000"/>
              </w:rPr>
            </w:pPr>
            <w:r w:rsidRPr="00CE2C5F">
              <w:rPr>
                <w:rFonts w:cstheme="majorBidi"/>
                <w:color w:val="000000"/>
              </w:rPr>
              <w:t>2.51</w:t>
            </w:r>
          </w:p>
        </w:tc>
        <w:tc>
          <w:tcPr>
            <w:tcW w:w="923" w:type="dxa"/>
            <w:tcBorders>
              <w:top w:val="single" w:sz="4" w:space="0" w:color="auto"/>
              <w:left w:val="single" w:sz="4" w:space="0" w:color="auto"/>
              <w:bottom w:val="single" w:sz="4" w:space="0" w:color="auto"/>
              <w:right w:val="single" w:sz="4" w:space="0" w:color="auto"/>
            </w:tcBorders>
            <w:shd w:val="clear" w:color="auto" w:fill="auto"/>
          </w:tcPr>
          <w:p w:rsidR="006906D7" w:rsidRPr="00CE2C5F" w:rsidRDefault="006906D7" w:rsidP="00073B35">
            <w:pPr>
              <w:widowControl w:val="0"/>
              <w:tabs>
                <w:tab w:val="left" w:pos="2610"/>
              </w:tabs>
              <w:jc w:val="center"/>
              <w:cnfStyle w:val="000000000000" w:firstRow="0" w:lastRow="0" w:firstColumn="0" w:lastColumn="0" w:oddVBand="0" w:evenVBand="0" w:oddHBand="0" w:evenHBand="0" w:firstRowFirstColumn="0" w:firstRowLastColumn="0" w:lastRowFirstColumn="0" w:lastRowLastColumn="0"/>
              <w:rPr>
                <w:rFonts w:cstheme="majorBidi"/>
                <w:color w:val="000000"/>
              </w:rPr>
            </w:pPr>
            <w:r w:rsidRPr="00CE2C5F">
              <w:rPr>
                <w:rFonts w:cstheme="majorBidi"/>
                <w:color w:val="000000"/>
              </w:rPr>
              <w:t>2.66</w:t>
            </w:r>
          </w:p>
        </w:tc>
        <w:tc>
          <w:tcPr>
            <w:tcW w:w="922" w:type="dxa"/>
            <w:tcBorders>
              <w:top w:val="single" w:sz="4" w:space="0" w:color="auto"/>
              <w:left w:val="single" w:sz="4" w:space="0" w:color="auto"/>
              <w:bottom w:val="single" w:sz="4" w:space="0" w:color="auto"/>
              <w:right w:val="single" w:sz="4" w:space="0" w:color="auto"/>
            </w:tcBorders>
            <w:shd w:val="clear" w:color="auto" w:fill="auto"/>
          </w:tcPr>
          <w:p w:rsidR="006906D7" w:rsidRPr="00CE2C5F" w:rsidRDefault="006906D7" w:rsidP="00073B35">
            <w:pPr>
              <w:widowControl w:val="0"/>
              <w:tabs>
                <w:tab w:val="left" w:pos="2610"/>
              </w:tabs>
              <w:jc w:val="center"/>
              <w:cnfStyle w:val="000000000000" w:firstRow="0" w:lastRow="0" w:firstColumn="0" w:lastColumn="0" w:oddVBand="0" w:evenVBand="0" w:oddHBand="0" w:evenHBand="0" w:firstRowFirstColumn="0" w:firstRowLastColumn="0" w:lastRowFirstColumn="0" w:lastRowLastColumn="0"/>
              <w:rPr>
                <w:rFonts w:cstheme="majorBidi"/>
                <w:color w:val="000000"/>
              </w:rPr>
            </w:pPr>
            <w:r w:rsidRPr="00CE2C5F">
              <w:rPr>
                <w:rFonts w:cstheme="majorBidi"/>
                <w:color w:val="000000"/>
              </w:rPr>
              <w:t>1.13</w:t>
            </w:r>
          </w:p>
        </w:tc>
        <w:tc>
          <w:tcPr>
            <w:tcW w:w="1143" w:type="dxa"/>
            <w:tcBorders>
              <w:top w:val="single" w:sz="4" w:space="0" w:color="auto"/>
              <w:left w:val="single" w:sz="4" w:space="0" w:color="auto"/>
              <w:bottom w:val="single" w:sz="4" w:space="0" w:color="auto"/>
              <w:right w:val="single" w:sz="4" w:space="0" w:color="auto"/>
            </w:tcBorders>
            <w:shd w:val="clear" w:color="auto" w:fill="auto"/>
          </w:tcPr>
          <w:p w:rsidR="006906D7" w:rsidRPr="00CE2C5F" w:rsidRDefault="006906D7" w:rsidP="00073B35">
            <w:pPr>
              <w:widowControl w:val="0"/>
              <w:tabs>
                <w:tab w:val="left" w:pos="2610"/>
              </w:tabs>
              <w:jc w:val="center"/>
              <w:cnfStyle w:val="000000000000" w:firstRow="0" w:lastRow="0" w:firstColumn="0" w:lastColumn="0" w:oddVBand="0" w:evenVBand="0" w:oddHBand="0" w:evenHBand="0" w:firstRowFirstColumn="0" w:firstRowLastColumn="0" w:lastRowFirstColumn="0" w:lastRowLastColumn="0"/>
              <w:rPr>
                <w:rFonts w:cstheme="majorBidi"/>
                <w:color w:val="000000"/>
              </w:rPr>
            </w:pPr>
            <w:r w:rsidRPr="00CE2C5F">
              <w:rPr>
                <w:rFonts w:cstheme="majorBidi"/>
                <w:color w:val="000000"/>
              </w:rPr>
              <w:t>3.33</w:t>
            </w:r>
          </w:p>
        </w:tc>
        <w:tc>
          <w:tcPr>
            <w:tcW w:w="1083" w:type="dxa"/>
            <w:gridSpan w:val="2"/>
            <w:tcBorders>
              <w:top w:val="single" w:sz="4" w:space="0" w:color="auto"/>
              <w:left w:val="single" w:sz="4" w:space="0" w:color="auto"/>
              <w:bottom w:val="single" w:sz="4" w:space="0" w:color="auto"/>
              <w:right w:val="single" w:sz="4" w:space="0" w:color="auto"/>
            </w:tcBorders>
            <w:shd w:val="clear" w:color="auto" w:fill="auto"/>
          </w:tcPr>
          <w:p w:rsidR="006906D7" w:rsidRPr="00CE2C5F" w:rsidRDefault="006906D7" w:rsidP="00073B35">
            <w:pPr>
              <w:widowControl w:val="0"/>
              <w:tabs>
                <w:tab w:val="left" w:pos="2610"/>
              </w:tabs>
              <w:jc w:val="center"/>
              <w:cnfStyle w:val="000000000000" w:firstRow="0" w:lastRow="0" w:firstColumn="0" w:lastColumn="0" w:oddVBand="0" w:evenVBand="0" w:oddHBand="0" w:evenHBand="0" w:firstRowFirstColumn="0" w:firstRowLastColumn="0" w:lastRowFirstColumn="0" w:lastRowLastColumn="0"/>
              <w:rPr>
                <w:rFonts w:cstheme="majorBidi"/>
              </w:rPr>
            </w:pPr>
            <w:r w:rsidRPr="00CE2C5F">
              <w:rPr>
                <w:rFonts w:cstheme="majorBidi"/>
              </w:rPr>
              <w:t>&lt; 3</w:t>
            </w:r>
          </w:p>
        </w:tc>
        <w:tc>
          <w:tcPr>
            <w:tcW w:w="1096" w:type="dxa"/>
            <w:tcBorders>
              <w:top w:val="single" w:sz="4" w:space="0" w:color="auto"/>
              <w:left w:val="single" w:sz="4" w:space="0" w:color="auto"/>
              <w:bottom w:val="single" w:sz="4" w:space="0" w:color="auto"/>
              <w:right w:val="single" w:sz="4" w:space="0" w:color="auto"/>
            </w:tcBorders>
            <w:shd w:val="clear" w:color="auto" w:fill="auto"/>
          </w:tcPr>
          <w:p w:rsidR="006906D7" w:rsidRPr="00CE2C5F" w:rsidRDefault="006906D7" w:rsidP="00073B35">
            <w:pPr>
              <w:widowControl w:val="0"/>
              <w:tabs>
                <w:tab w:val="left" w:pos="2610"/>
              </w:tabs>
              <w:jc w:val="center"/>
              <w:cnfStyle w:val="000000000000" w:firstRow="0" w:lastRow="0" w:firstColumn="0" w:lastColumn="0" w:oddVBand="0" w:evenVBand="0" w:oddHBand="0" w:evenHBand="0" w:firstRowFirstColumn="0" w:firstRowLastColumn="0" w:lastRowFirstColumn="0" w:lastRowLastColumn="0"/>
              <w:rPr>
                <w:rFonts w:cstheme="majorBidi"/>
              </w:rPr>
            </w:pPr>
            <w:r w:rsidRPr="00CE2C5F">
              <w:rPr>
                <w:rFonts w:cstheme="majorBidi"/>
              </w:rPr>
              <w:t>3</w:t>
            </w:r>
            <w:r>
              <w:rPr>
                <w:rFonts w:cstheme="majorBidi"/>
              </w:rPr>
              <w:t xml:space="preserve"> – </w:t>
            </w:r>
            <w:r w:rsidRPr="00CE2C5F">
              <w:rPr>
                <w:rFonts w:cstheme="majorBidi"/>
              </w:rPr>
              <w:t>9</w:t>
            </w:r>
          </w:p>
        </w:tc>
        <w:tc>
          <w:tcPr>
            <w:tcW w:w="1088" w:type="dxa"/>
            <w:gridSpan w:val="2"/>
            <w:tcBorders>
              <w:top w:val="single" w:sz="4" w:space="0" w:color="auto"/>
              <w:left w:val="single" w:sz="4" w:space="0" w:color="auto"/>
              <w:bottom w:val="single" w:sz="4" w:space="0" w:color="auto"/>
              <w:right w:val="single" w:sz="4" w:space="0" w:color="auto"/>
            </w:tcBorders>
            <w:shd w:val="clear" w:color="auto" w:fill="auto"/>
          </w:tcPr>
          <w:p w:rsidR="006906D7" w:rsidRPr="00CE2C5F" w:rsidRDefault="006906D7" w:rsidP="00073B35">
            <w:pPr>
              <w:widowControl w:val="0"/>
              <w:tabs>
                <w:tab w:val="left" w:pos="2610"/>
              </w:tabs>
              <w:jc w:val="center"/>
              <w:cnfStyle w:val="000000000000" w:firstRow="0" w:lastRow="0" w:firstColumn="0" w:lastColumn="0" w:oddVBand="0" w:evenVBand="0" w:oddHBand="0" w:evenHBand="0" w:firstRowFirstColumn="0" w:firstRowLastColumn="0" w:lastRowFirstColumn="0" w:lastRowLastColumn="0"/>
              <w:rPr>
                <w:rFonts w:cstheme="majorBidi"/>
              </w:rPr>
            </w:pPr>
            <w:r w:rsidRPr="00CE2C5F">
              <w:rPr>
                <w:rFonts w:cstheme="majorBidi"/>
              </w:rPr>
              <w:t>&gt;9</w:t>
            </w:r>
          </w:p>
        </w:tc>
        <w:tc>
          <w:tcPr>
            <w:tcW w:w="1878" w:type="dxa"/>
            <w:vMerge/>
            <w:tcBorders>
              <w:top w:val="single" w:sz="4" w:space="0" w:color="auto"/>
              <w:left w:val="single" w:sz="4" w:space="0" w:color="auto"/>
              <w:bottom w:val="single" w:sz="4" w:space="0" w:color="auto"/>
              <w:right w:val="single" w:sz="4" w:space="0" w:color="AEAAAA" w:themeColor="background2" w:themeShade="BF"/>
            </w:tcBorders>
            <w:shd w:val="clear" w:color="auto" w:fill="auto"/>
          </w:tcPr>
          <w:p w:rsidR="006906D7" w:rsidRPr="00CE2C5F" w:rsidRDefault="006906D7" w:rsidP="00073B35">
            <w:pPr>
              <w:widowControl w:val="0"/>
              <w:tabs>
                <w:tab w:val="left" w:pos="2610"/>
              </w:tabs>
              <w:jc w:val="center"/>
              <w:cnfStyle w:val="000000000000" w:firstRow="0" w:lastRow="0" w:firstColumn="0" w:lastColumn="0" w:oddVBand="0" w:evenVBand="0" w:oddHBand="0" w:evenHBand="0" w:firstRowFirstColumn="0" w:firstRowLastColumn="0" w:lastRowFirstColumn="0" w:lastRowLastColumn="0"/>
              <w:rPr>
                <w:rFonts w:cstheme="majorBidi"/>
              </w:rPr>
            </w:pPr>
          </w:p>
        </w:tc>
      </w:tr>
      <w:tr w:rsidR="006906D7" w:rsidTr="00073B35">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768" w:type="dxa"/>
            <w:tcBorders>
              <w:top w:val="single" w:sz="4" w:space="0" w:color="auto"/>
              <w:left w:val="single" w:sz="4" w:space="0" w:color="AEAAAA" w:themeColor="background2" w:themeShade="BF"/>
              <w:bottom w:val="single" w:sz="4" w:space="0" w:color="auto"/>
              <w:right w:val="single" w:sz="4" w:space="0" w:color="auto"/>
            </w:tcBorders>
            <w:shd w:val="clear" w:color="auto" w:fill="auto"/>
          </w:tcPr>
          <w:p w:rsidR="006906D7" w:rsidRPr="00C8307F" w:rsidRDefault="006906D7" w:rsidP="00073B35">
            <w:pPr>
              <w:widowControl w:val="0"/>
              <w:tabs>
                <w:tab w:val="left" w:pos="2610"/>
              </w:tabs>
              <w:jc w:val="both"/>
              <w:rPr>
                <w:rFonts w:cstheme="majorBidi"/>
                <w:b w:val="0"/>
                <w:bCs w:val="0"/>
                <w:vertAlign w:val="superscript"/>
              </w:rPr>
            </w:pPr>
            <w:r w:rsidRPr="00C8307F">
              <w:rPr>
                <w:rFonts w:cstheme="majorBidi"/>
                <w:b w:val="0"/>
                <w:bCs w:val="0"/>
              </w:rPr>
              <w:t>NH</w:t>
            </w:r>
            <w:r w:rsidRPr="00C8307F">
              <w:rPr>
                <w:rFonts w:cstheme="majorBidi"/>
                <w:b w:val="0"/>
                <w:bCs w:val="0"/>
                <w:vertAlign w:val="subscript"/>
              </w:rPr>
              <w:t>3</w:t>
            </w:r>
            <w:r w:rsidRPr="00C8307F">
              <w:rPr>
                <w:rFonts w:cstheme="majorBidi"/>
                <w:b w:val="0"/>
                <w:bCs w:val="0"/>
                <w:vertAlign w:val="superscript"/>
              </w:rPr>
              <w:t>+</w:t>
            </w:r>
          </w:p>
        </w:tc>
        <w:tc>
          <w:tcPr>
            <w:tcW w:w="1324" w:type="dxa"/>
            <w:tcBorders>
              <w:top w:val="single" w:sz="4" w:space="0" w:color="auto"/>
              <w:left w:val="single" w:sz="4" w:space="0" w:color="auto"/>
              <w:bottom w:val="single" w:sz="4" w:space="0" w:color="auto"/>
              <w:right w:val="single" w:sz="4" w:space="0" w:color="auto"/>
            </w:tcBorders>
            <w:shd w:val="clear" w:color="auto" w:fill="auto"/>
          </w:tcPr>
          <w:p w:rsidR="006906D7" w:rsidRPr="00DB5EE0" w:rsidRDefault="006906D7" w:rsidP="00073B35">
            <w:pPr>
              <w:widowControl w:val="0"/>
              <w:tabs>
                <w:tab w:val="left" w:pos="2610"/>
              </w:tabs>
              <w:jc w:val="center"/>
              <w:cnfStyle w:val="000000100000" w:firstRow="0" w:lastRow="0" w:firstColumn="0" w:lastColumn="0" w:oddVBand="0" w:evenVBand="0" w:oddHBand="1" w:evenHBand="0" w:firstRowFirstColumn="0" w:firstRowLastColumn="0" w:lastRowFirstColumn="0" w:lastRowLastColumn="0"/>
              <w:rPr>
                <w:rFonts w:cstheme="majorBidi"/>
                <w:color w:val="00B050"/>
              </w:rPr>
            </w:pPr>
            <w:r>
              <w:rPr>
                <w:rFonts w:cstheme="majorBidi"/>
                <w:color w:val="000000"/>
              </w:rPr>
              <w:t>mg/l</w:t>
            </w:r>
          </w:p>
        </w:tc>
        <w:tc>
          <w:tcPr>
            <w:tcW w:w="934" w:type="dxa"/>
            <w:tcBorders>
              <w:top w:val="single" w:sz="4" w:space="0" w:color="auto"/>
              <w:left w:val="single" w:sz="4" w:space="0" w:color="auto"/>
              <w:bottom w:val="single" w:sz="4" w:space="0" w:color="auto"/>
              <w:right w:val="single" w:sz="4" w:space="0" w:color="auto"/>
            </w:tcBorders>
            <w:shd w:val="clear" w:color="auto" w:fill="auto"/>
          </w:tcPr>
          <w:p w:rsidR="006906D7" w:rsidRPr="00CE2C5F" w:rsidRDefault="006906D7" w:rsidP="00073B35">
            <w:pPr>
              <w:widowControl w:val="0"/>
              <w:tabs>
                <w:tab w:val="left" w:pos="2610"/>
              </w:tabs>
              <w:jc w:val="center"/>
              <w:cnfStyle w:val="000000100000" w:firstRow="0" w:lastRow="0" w:firstColumn="0" w:lastColumn="0" w:oddVBand="0" w:evenVBand="0" w:oddHBand="1" w:evenHBand="0" w:firstRowFirstColumn="0" w:firstRowLastColumn="0" w:lastRowFirstColumn="0" w:lastRowLastColumn="0"/>
              <w:rPr>
                <w:rFonts w:cstheme="majorBidi"/>
                <w:color w:val="000000"/>
              </w:rPr>
            </w:pPr>
            <w:r w:rsidRPr="00CE2C5F">
              <w:rPr>
                <w:rFonts w:cstheme="majorBidi"/>
                <w:color w:val="000000"/>
              </w:rPr>
              <w:t>1.82</w:t>
            </w:r>
          </w:p>
        </w:tc>
        <w:tc>
          <w:tcPr>
            <w:tcW w:w="923" w:type="dxa"/>
            <w:tcBorders>
              <w:top w:val="single" w:sz="4" w:space="0" w:color="auto"/>
              <w:left w:val="single" w:sz="4" w:space="0" w:color="auto"/>
              <w:bottom w:val="single" w:sz="4" w:space="0" w:color="auto"/>
              <w:right w:val="single" w:sz="4" w:space="0" w:color="auto"/>
            </w:tcBorders>
            <w:shd w:val="clear" w:color="auto" w:fill="auto"/>
          </w:tcPr>
          <w:p w:rsidR="006906D7" w:rsidRPr="00CE2C5F" w:rsidRDefault="006906D7" w:rsidP="00073B35">
            <w:pPr>
              <w:widowControl w:val="0"/>
              <w:tabs>
                <w:tab w:val="left" w:pos="2610"/>
              </w:tabs>
              <w:jc w:val="center"/>
              <w:cnfStyle w:val="000000100000" w:firstRow="0" w:lastRow="0" w:firstColumn="0" w:lastColumn="0" w:oddVBand="0" w:evenVBand="0" w:oddHBand="1" w:evenHBand="0" w:firstRowFirstColumn="0" w:firstRowLastColumn="0" w:lastRowFirstColumn="0" w:lastRowLastColumn="0"/>
              <w:rPr>
                <w:rFonts w:cstheme="majorBidi"/>
                <w:color w:val="000000"/>
              </w:rPr>
            </w:pPr>
            <w:r w:rsidRPr="00CE2C5F">
              <w:rPr>
                <w:rFonts w:cstheme="majorBidi"/>
                <w:color w:val="000000"/>
              </w:rPr>
              <w:t>1.05</w:t>
            </w:r>
          </w:p>
        </w:tc>
        <w:tc>
          <w:tcPr>
            <w:tcW w:w="922" w:type="dxa"/>
            <w:tcBorders>
              <w:top w:val="single" w:sz="4" w:space="0" w:color="auto"/>
              <w:left w:val="single" w:sz="4" w:space="0" w:color="auto"/>
              <w:bottom w:val="single" w:sz="4" w:space="0" w:color="auto"/>
              <w:right w:val="single" w:sz="4" w:space="0" w:color="auto"/>
            </w:tcBorders>
            <w:shd w:val="clear" w:color="auto" w:fill="auto"/>
          </w:tcPr>
          <w:p w:rsidR="006906D7" w:rsidRPr="00CE2C5F" w:rsidRDefault="006906D7" w:rsidP="00073B35">
            <w:pPr>
              <w:widowControl w:val="0"/>
              <w:tabs>
                <w:tab w:val="left" w:pos="2610"/>
              </w:tabs>
              <w:jc w:val="center"/>
              <w:cnfStyle w:val="000000100000" w:firstRow="0" w:lastRow="0" w:firstColumn="0" w:lastColumn="0" w:oddVBand="0" w:evenVBand="0" w:oddHBand="1" w:evenHBand="0" w:firstRowFirstColumn="0" w:firstRowLastColumn="0" w:lastRowFirstColumn="0" w:lastRowLastColumn="0"/>
              <w:rPr>
                <w:rFonts w:cstheme="majorBidi"/>
                <w:color w:val="000000"/>
              </w:rPr>
            </w:pPr>
            <w:r w:rsidRPr="00CE2C5F">
              <w:rPr>
                <w:rFonts w:cstheme="majorBidi"/>
                <w:color w:val="000000"/>
              </w:rPr>
              <w:t>1.19</w:t>
            </w:r>
          </w:p>
        </w:tc>
        <w:tc>
          <w:tcPr>
            <w:tcW w:w="1143" w:type="dxa"/>
            <w:tcBorders>
              <w:top w:val="single" w:sz="4" w:space="0" w:color="auto"/>
              <w:left w:val="single" w:sz="4" w:space="0" w:color="auto"/>
              <w:bottom w:val="single" w:sz="4" w:space="0" w:color="auto"/>
              <w:right w:val="single" w:sz="4" w:space="0" w:color="auto"/>
            </w:tcBorders>
            <w:shd w:val="clear" w:color="auto" w:fill="auto"/>
          </w:tcPr>
          <w:p w:rsidR="006906D7" w:rsidRPr="00CE2C5F" w:rsidRDefault="006906D7" w:rsidP="00073B35">
            <w:pPr>
              <w:widowControl w:val="0"/>
              <w:tabs>
                <w:tab w:val="left" w:pos="2610"/>
              </w:tabs>
              <w:jc w:val="center"/>
              <w:cnfStyle w:val="000000100000" w:firstRow="0" w:lastRow="0" w:firstColumn="0" w:lastColumn="0" w:oddVBand="0" w:evenVBand="0" w:oddHBand="1" w:evenHBand="0" w:firstRowFirstColumn="0" w:firstRowLastColumn="0" w:lastRowFirstColumn="0" w:lastRowLastColumn="0"/>
              <w:rPr>
                <w:rFonts w:cstheme="majorBidi"/>
                <w:color w:val="000000"/>
              </w:rPr>
            </w:pPr>
            <w:r w:rsidRPr="00CE2C5F">
              <w:rPr>
                <w:rFonts w:cstheme="majorBidi"/>
              </w:rPr>
              <w:t>26.6</w:t>
            </w:r>
          </w:p>
        </w:tc>
        <w:tc>
          <w:tcPr>
            <w:tcW w:w="3267" w:type="dxa"/>
            <w:gridSpan w:val="5"/>
            <w:tcBorders>
              <w:top w:val="single" w:sz="4" w:space="0" w:color="auto"/>
              <w:left w:val="single" w:sz="4" w:space="0" w:color="auto"/>
              <w:bottom w:val="single" w:sz="4" w:space="0" w:color="auto"/>
              <w:right w:val="single" w:sz="4" w:space="0" w:color="auto"/>
            </w:tcBorders>
            <w:shd w:val="clear" w:color="auto" w:fill="auto"/>
          </w:tcPr>
          <w:p w:rsidR="006906D7" w:rsidRPr="00CE2C5F" w:rsidRDefault="006906D7" w:rsidP="00073B35">
            <w:pPr>
              <w:widowControl w:val="0"/>
              <w:tabs>
                <w:tab w:val="left" w:pos="2610"/>
              </w:tabs>
              <w:jc w:val="center"/>
              <w:cnfStyle w:val="000000100000" w:firstRow="0" w:lastRow="0" w:firstColumn="0" w:lastColumn="0" w:oddVBand="0" w:evenVBand="0" w:oddHBand="1" w:evenHBand="0" w:firstRowFirstColumn="0" w:firstRowLastColumn="0" w:lastRowFirstColumn="0" w:lastRowLastColumn="0"/>
              <w:rPr>
                <w:rFonts w:cstheme="majorBidi"/>
              </w:rPr>
            </w:pPr>
            <w:r w:rsidRPr="00CE2C5F">
              <w:rPr>
                <w:rFonts w:cstheme="majorBidi"/>
              </w:rPr>
              <w:t>0 – 5</w:t>
            </w:r>
          </w:p>
        </w:tc>
        <w:tc>
          <w:tcPr>
            <w:tcW w:w="1878" w:type="dxa"/>
            <w:tcBorders>
              <w:top w:val="single" w:sz="4" w:space="0" w:color="auto"/>
              <w:left w:val="single" w:sz="4" w:space="0" w:color="auto"/>
              <w:bottom w:val="single" w:sz="4" w:space="0" w:color="auto"/>
              <w:right w:val="single" w:sz="4" w:space="0" w:color="AEAAAA" w:themeColor="background2" w:themeShade="BF"/>
            </w:tcBorders>
            <w:shd w:val="clear" w:color="auto" w:fill="auto"/>
          </w:tcPr>
          <w:p w:rsidR="006906D7" w:rsidRPr="00CE2C5F" w:rsidRDefault="006906D7" w:rsidP="00073B35">
            <w:pPr>
              <w:widowControl w:val="0"/>
              <w:tabs>
                <w:tab w:val="left" w:pos="2610"/>
              </w:tabs>
              <w:jc w:val="center"/>
              <w:cnfStyle w:val="000000100000" w:firstRow="0" w:lastRow="0" w:firstColumn="0" w:lastColumn="0" w:oddVBand="0" w:evenVBand="0" w:oddHBand="1" w:evenHBand="0" w:firstRowFirstColumn="0" w:firstRowLastColumn="0" w:lastRowFirstColumn="0" w:lastRowLastColumn="0"/>
              <w:rPr>
                <w:rFonts w:cstheme="majorBidi"/>
              </w:rPr>
            </w:pPr>
            <w:r>
              <w:rPr>
                <w:rFonts w:cstheme="majorBidi"/>
              </w:rPr>
              <w:t>0.5</w:t>
            </w:r>
          </w:p>
        </w:tc>
      </w:tr>
      <w:tr w:rsidR="006906D7" w:rsidTr="00073B35">
        <w:trPr>
          <w:trHeight w:val="295"/>
        </w:trPr>
        <w:tc>
          <w:tcPr>
            <w:cnfStyle w:val="001000000000" w:firstRow="0" w:lastRow="0" w:firstColumn="1" w:lastColumn="0" w:oddVBand="0" w:evenVBand="0" w:oddHBand="0" w:evenHBand="0" w:firstRowFirstColumn="0" w:firstRowLastColumn="0" w:lastRowFirstColumn="0" w:lastRowLastColumn="0"/>
            <w:tcW w:w="1768" w:type="dxa"/>
            <w:tcBorders>
              <w:top w:val="single" w:sz="4" w:space="0" w:color="auto"/>
              <w:left w:val="single" w:sz="4" w:space="0" w:color="AEAAAA" w:themeColor="background2" w:themeShade="BF"/>
              <w:bottom w:val="single" w:sz="4" w:space="0" w:color="auto"/>
              <w:right w:val="single" w:sz="4" w:space="0" w:color="auto"/>
            </w:tcBorders>
            <w:shd w:val="clear" w:color="auto" w:fill="auto"/>
          </w:tcPr>
          <w:p w:rsidR="006906D7" w:rsidRPr="00C8307F" w:rsidRDefault="006906D7" w:rsidP="00073B35">
            <w:pPr>
              <w:widowControl w:val="0"/>
              <w:tabs>
                <w:tab w:val="left" w:pos="2610"/>
              </w:tabs>
              <w:jc w:val="both"/>
              <w:rPr>
                <w:rFonts w:cstheme="majorBidi"/>
                <w:b w:val="0"/>
                <w:bCs w:val="0"/>
              </w:rPr>
            </w:pPr>
            <w:r w:rsidRPr="00C8307F">
              <w:rPr>
                <w:rFonts w:cstheme="majorBidi"/>
                <w:b w:val="0"/>
                <w:bCs w:val="0"/>
              </w:rPr>
              <w:t>NO</w:t>
            </w:r>
            <w:r w:rsidRPr="00C8307F">
              <w:rPr>
                <w:rFonts w:cstheme="majorBidi"/>
                <w:b w:val="0"/>
                <w:bCs w:val="0"/>
                <w:vertAlign w:val="subscript"/>
              </w:rPr>
              <w:t>3</w:t>
            </w:r>
            <w:r w:rsidRPr="00C8307F">
              <w:rPr>
                <w:rFonts w:cstheme="majorBidi"/>
                <w:b w:val="0"/>
                <w:bCs w:val="0"/>
                <w:vertAlign w:val="superscript"/>
              </w:rPr>
              <w:t>+</w:t>
            </w:r>
          </w:p>
        </w:tc>
        <w:tc>
          <w:tcPr>
            <w:tcW w:w="1324" w:type="dxa"/>
            <w:tcBorders>
              <w:top w:val="single" w:sz="4" w:space="0" w:color="auto"/>
              <w:left w:val="single" w:sz="4" w:space="0" w:color="auto"/>
              <w:bottom w:val="single" w:sz="4" w:space="0" w:color="auto"/>
              <w:right w:val="single" w:sz="4" w:space="0" w:color="auto"/>
            </w:tcBorders>
            <w:shd w:val="clear" w:color="auto" w:fill="auto"/>
          </w:tcPr>
          <w:p w:rsidR="006906D7" w:rsidRPr="00DB5EE0" w:rsidRDefault="006906D7" w:rsidP="00073B35">
            <w:pPr>
              <w:widowControl w:val="0"/>
              <w:tabs>
                <w:tab w:val="left" w:pos="2610"/>
              </w:tabs>
              <w:jc w:val="center"/>
              <w:cnfStyle w:val="000000000000" w:firstRow="0" w:lastRow="0" w:firstColumn="0" w:lastColumn="0" w:oddVBand="0" w:evenVBand="0" w:oddHBand="0" w:evenHBand="0" w:firstRowFirstColumn="0" w:firstRowLastColumn="0" w:lastRowFirstColumn="0" w:lastRowLastColumn="0"/>
              <w:rPr>
                <w:rFonts w:cstheme="majorBidi"/>
                <w:color w:val="00B050"/>
              </w:rPr>
            </w:pPr>
            <w:r w:rsidRPr="00E3457A">
              <w:rPr>
                <w:rFonts w:cstheme="majorBidi"/>
                <w:color w:val="000000"/>
              </w:rPr>
              <w:t>mg/l</w:t>
            </w:r>
          </w:p>
        </w:tc>
        <w:tc>
          <w:tcPr>
            <w:tcW w:w="934" w:type="dxa"/>
            <w:tcBorders>
              <w:top w:val="single" w:sz="4" w:space="0" w:color="auto"/>
              <w:left w:val="single" w:sz="4" w:space="0" w:color="auto"/>
              <w:bottom w:val="single" w:sz="4" w:space="0" w:color="auto"/>
              <w:right w:val="single" w:sz="4" w:space="0" w:color="auto"/>
            </w:tcBorders>
            <w:shd w:val="clear" w:color="auto" w:fill="auto"/>
          </w:tcPr>
          <w:p w:rsidR="006906D7" w:rsidRPr="0092735D" w:rsidRDefault="006906D7" w:rsidP="00073B35">
            <w:pPr>
              <w:widowControl w:val="0"/>
              <w:tabs>
                <w:tab w:val="left" w:pos="2610"/>
              </w:tabs>
              <w:jc w:val="center"/>
              <w:cnfStyle w:val="000000000000" w:firstRow="0" w:lastRow="0" w:firstColumn="0" w:lastColumn="0" w:oddVBand="0" w:evenVBand="0" w:oddHBand="0" w:evenHBand="0" w:firstRowFirstColumn="0" w:firstRowLastColumn="0" w:lastRowFirstColumn="0" w:lastRowLastColumn="0"/>
              <w:rPr>
                <w:rFonts w:cstheme="majorBidi"/>
              </w:rPr>
            </w:pPr>
            <w:r w:rsidRPr="0092735D">
              <w:rPr>
                <w:rFonts w:cstheme="majorBidi"/>
              </w:rPr>
              <w:t>8.87</w:t>
            </w:r>
          </w:p>
        </w:tc>
        <w:tc>
          <w:tcPr>
            <w:tcW w:w="923" w:type="dxa"/>
            <w:tcBorders>
              <w:top w:val="single" w:sz="4" w:space="0" w:color="auto"/>
              <w:left w:val="single" w:sz="4" w:space="0" w:color="auto"/>
              <w:bottom w:val="single" w:sz="4" w:space="0" w:color="auto"/>
              <w:right w:val="single" w:sz="4" w:space="0" w:color="auto"/>
            </w:tcBorders>
            <w:shd w:val="clear" w:color="auto" w:fill="auto"/>
          </w:tcPr>
          <w:p w:rsidR="006906D7" w:rsidRPr="0092735D" w:rsidRDefault="006906D7" w:rsidP="00073B35">
            <w:pPr>
              <w:widowControl w:val="0"/>
              <w:tabs>
                <w:tab w:val="left" w:pos="2610"/>
              </w:tabs>
              <w:jc w:val="center"/>
              <w:cnfStyle w:val="000000000000" w:firstRow="0" w:lastRow="0" w:firstColumn="0" w:lastColumn="0" w:oddVBand="0" w:evenVBand="0" w:oddHBand="0" w:evenHBand="0" w:firstRowFirstColumn="0" w:firstRowLastColumn="0" w:lastRowFirstColumn="0" w:lastRowLastColumn="0"/>
              <w:rPr>
                <w:rFonts w:cstheme="majorBidi"/>
              </w:rPr>
            </w:pPr>
            <w:r w:rsidRPr="0092735D">
              <w:rPr>
                <w:rFonts w:cstheme="majorBidi"/>
              </w:rPr>
              <w:t>10.15</w:t>
            </w:r>
          </w:p>
        </w:tc>
        <w:tc>
          <w:tcPr>
            <w:tcW w:w="922" w:type="dxa"/>
            <w:tcBorders>
              <w:top w:val="single" w:sz="4" w:space="0" w:color="auto"/>
              <w:left w:val="single" w:sz="4" w:space="0" w:color="auto"/>
              <w:bottom w:val="single" w:sz="4" w:space="0" w:color="auto"/>
              <w:right w:val="single" w:sz="4" w:space="0" w:color="auto"/>
            </w:tcBorders>
            <w:shd w:val="clear" w:color="auto" w:fill="auto"/>
          </w:tcPr>
          <w:p w:rsidR="006906D7" w:rsidRPr="0092735D" w:rsidRDefault="006906D7" w:rsidP="00073B35">
            <w:pPr>
              <w:widowControl w:val="0"/>
              <w:tabs>
                <w:tab w:val="left" w:pos="2610"/>
              </w:tabs>
              <w:jc w:val="center"/>
              <w:cnfStyle w:val="000000000000" w:firstRow="0" w:lastRow="0" w:firstColumn="0" w:lastColumn="0" w:oddVBand="0" w:evenVBand="0" w:oddHBand="0" w:evenHBand="0" w:firstRowFirstColumn="0" w:firstRowLastColumn="0" w:lastRowFirstColumn="0" w:lastRowLastColumn="0"/>
              <w:rPr>
                <w:rFonts w:cstheme="majorBidi"/>
              </w:rPr>
            </w:pPr>
            <w:r w:rsidRPr="0092735D">
              <w:rPr>
                <w:rFonts w:cstheme="majorBidi"/>
              </w:rPr>
              <w:t>6.51</w:t>
            </w:r>
          </w:p>
        </w:tc>
        <w:tc>
          <w:tcPr>
            <w:tcW w:w="1143" w:type="dxa"/>
            <w:tcBorders>
              <w:top w:val="single" w:sz="4" w:space="0" w:color="auto"/>
              <w:left w:val="single" w:sz="4" w:space="0" w:color="auto"/>
              <w:bottom w:val="single" w:sz="4" w:space="0" w:color="auto"/>
              <w:right w:val="single" w:sz="4" w:space="0" w:color="auto"/>
            </w:tcBorders>
            <w:shd w:val="clear" w:color="auto" w:fill="auto"/>
          </w:tcPr>
          <w:p w:rsidR="006906D7" w:rsidRPr="00CE2C5F" w:rsidRDefault="006906D7" w:rsidP="00073B35">
            <w:pPr>
              <w:widowControl w:val="0"/>
              <w:tabs>
                <w:tab w:val="left" w:pos="2610"/>
              </w:tabs>
              <w:jc w:val="center"/>
              <w:cnfStyle w:val="000000000000" w:firstRow="0" w:lastRow="0" w:firstColumn="0" w:lastColumn="0" w:oddVBand="0" w:evenVBand="0" w:oddHBand="0" w:evenHBand="0" w:firstRowFirstColumn="0" w:firstRowLastColumn="0" w:lastRowFirstColumn="0" w:lastRowLastColumn="0"/>
              <w:rPr>
                <w:rFonts w:cstheme="majorBidi"/>
                <w:color w:val="000000"/>
              </w:rPr>
            </w:pPr>
            <w:r w:rsidRPr="00CE2C5F">
              <w:rPr>
                <w:rFonts w:cstheme="majorBidi"/>
              </w:rPr>
              <w:t>15.68</w:t>
            </w:r>
          </w:p>
        </w:tc>
        <w:tc>
          <w:tcPr>
            <w:tcW w:w="972" w:type="dxa"/>
            <w:tcBorders>
              <w:top w:val="single" w:sz="4" w:space="0" w:color="auto"/>
              <w:left w:val="single" w:sz="4" w:space="0" w:color="auto"/>
              <w:bottom w:val="single" w:sz="4" w:space="0" w:color="auto"/>
              <w:right w:val="single" w:sz="4" w:space="0" w:color="auto"/>
            </w:tcBorders>
            <w:shd w:val="clear" w:color="auto" w:fill="auto"/>
            <w:vAlign w:val="center"/>
          </w:tcPr>
          <w:p w:rsidR="006906D7" w:rsidRPr="00CE2C5F" w:rsidRDefault="006906D7" w:rsidP="00073B35">
            <w:pPr>
              <w:widowControl w:val="0"/>
              <w:tabs>
                <w:tab w:val="left" w:pos="2610"/>
              </w:tabs>
              <w:jc w:val="center"/>
              <w:cnfStyle w:val="000000000000" w:firstRow="0" w:lastRow="0" w:firstColumn="0" w:lastColumn="0" w:oddVBand="0" w:evenVBand="0" w:oddHBand="0" w:evenHBand="0" w:firstRowFirstColumn="0" w:firstRowLastColumn="0" w:lastRowFirstColumn="0" w:lastRowLastColumn="0"/>
              <w:rPr>
                <w:rFonts w:cstheme="majorBidi"/>
              </w:rPr>
            </w:pPr>
            <w:r w:rsidRPr="00CE2C5F">
              <w:rPr>
                <w:rFonts w:cstheme="majorBidi"/>
              </w:rPr>
              <w:t>&lt; 5</w:t>
            </w:r>
          </w:p>
        </w:tc>
        <w:tc>
          <w:tcPr>
            <w:tcW w:w="123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6906D7" w:rsidRPr="00CE2C5F" w:rsidRDefault="006906D7" w:rsidP="00073B35">
            <w:pPr>
              <w:widowControl w:val="0"/>
              <w:tabs>
                <w:tab w:val="left" w:pos="2610"/>
              </w:tabs>
              <w:jc w:val="center"/>
              <w:cnfStyle w:val="000000000000" w:firstRow="0" w:lastRow="0" w:firstColumn="0" w:lastColumn="0" w:oddVBand="0" w:evenVBand="0" w:oddHBand="0" w:evenHBand="0" w:firstRowFirstColumn="0" w:firstRowLastColumn="0" w:lastRowFirstColumn="0" w:lastRowLastColumn="0"/>
              <w:rPr>
                <w:rFonts w:cstheme="majorBidi"/>
              </w:rPr>
            </w:pPr>
            <w:r w:rsidRPr="00CE2C5F">
              <w:rPr>
                <w:rFonts w:cstheme="majorBidi"/>
              </w:rPr>
              <w:t>5 – 30</w:t>
            </w:r>
          </w:p>
        </w:tc>
        <w:tc>
          <w:tcPr>
            <w:tcW w:w="1060" w:type="dxa"/>
            <w:tcBorders>
              <w:top w:val="single" w:sz="4" w:space="0" w:color="auto"/>
              <w:left w:val="single" w:sz="4" w:space="0" w:color="auto"/>
              <w:bottom w:val="single" w:sz="4" w:space="0" w:color="auto"/>
              <w:right w:val="single" w:sz="4" w:space="0" w:color="auto"/>
            </w:tcBorders>
            <w:shd w:val="clear" w:color="auto" w:fill="auto"/>
            <w:vAlign w:val="center"/>
          </w:tcPr>
          <w:p w:rsidR="006906D7" w:rsidRPr="00CE2C5F" w:rsidRDefault="006906D7" w:rsidP="00073B35">
            <w:pPr>
              <w:widowControl w:val="0"/>
              <w:tabs>
                <w:tab w:val="left" w:pos="2610"/>
              </w:tabs>
              <w:jc w:val="center"/>
              <w:cnfStyle w:val="000000000000" w:firstRow="0" w:lastRow="0" w:firstColumn="0" w:lastColumn="0" w:oddVBand="0" w:evenVBand="0" w:oddHBand="0" w:evenHBand="0" w:firstRowFirstColumn="0" w:firstRowLastColumn="0" w:lastRowFirstColumn="0" w:lastRowLastColumn="0"/>
              <w:rPr>
                <w:rFonts w:cstheme="majorBidi"/>
              </w:rPr>
            </w:pPr>
            <w:r w:rsidRPr="00CE2C5F">
              <w:rPr>
                <w:rFonts w:cstheme="majorBidi"/>
              </w:rPr>
              <w:t>&gt; 30</w:t>
            </w:r>
          </w:p>
        </w:tc>
        <w:tc>
          <w:tcPr>
            <w:tcW w:w="1878" w:type="dxa"/>
            <w:tcBorders>
              <w:top w:val="single" w:sz="4" w:space="0" w:color="auto"/>
              <w:left w:val="single" w:sz="4" w:space="0" w:color="auto"/>
              <w:bottom w:val="single" w:sz="4" w:space="0" w:color="auto"/>
              <w:right w:val="single" w:sz="4" w:space="0" w:color="AEAAAA" w:themeColor="background2" w:themeShade="BF"/>
            </w:tcBorders>
            <w:shd w:val="clear" w:color="auto" w:fill="auto"/>
          </w:tcPr>
          <w:p w:rsidR="006906D7" w:rsidRPr="00CE2C5F" w:rsidRDefault="006906D7" w:rsidP="00073B35">
            <w:pPr>
              <w:widowControl w:val="0"/>
              <w:tabs>
                <w:tab w:val="left" w:pos="2610"/>
              </w:tabs>
              <w:jc w:val="center"/>
              <w:cnfStyle w:val="000000000000" w:firstRow="0" w:lastRow="0" w:firstColumn="0" w:lastColumn="0" w:oddVBand="0" w:evenVBand="0" w:oddHBand="0" w:evenHBand="0" w:firstRowFirstColumn="0" w:firstRowLastColumn="0" w:lastRowFirstColumn="0" w:lastRowLastColumn="0"/>
              <w:rPr>
                <w:rFonts w:cstheme="majorBidi"/>
              </w:rPr>
            </w:pPr>
            <w:r>
              <w:rPr>
                <w:rFonts w:cstheme="majorBidi"/>
              </w:rPr>
              <w:t>2</w:t>
            </w:r>
          </w:p>
        </w:tc>
      </w:tr>
      <w:tr w:rsidR="006906D7" w:rsidTr="00073B35">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768" w:type="dxa"/>
            <w:tcBorders>
              <w:top w:val="single" w:sz="4" w:space="0" w:color="auto"/>
              <w:left w:val="single" w:sz="4" w:space="0" w:color="AEAAAA" w:themeColor="background2" w:themeShade="BF"/>
              <w:bottom w:val="single" w:sz="4" w:space="0" w:color="auto"/>
              <w:right w:val="single" w:sz="4" w:space="0" w:color="auto"/>
            </w:tcBorders>
            <w:shd w:val="clear" w:color="auto" w:fill="auto"/>
          </w:tcPr>
          <w:p w:rsidR="006906D7" w:rsidRPr="00C8307F" w:rsidRDefault="006906D7" w:rsidP="00073B35">
            <w:pPr>
              <w:widowControl w:val="0"/>
              <w:tabs>
                <w:tab w:val="left" w:pos="2610"/>
              </w:tabs>
              <w:jc w:val="both"/>
              <w:rPr>
                <w:rFonts w:cstheme="majorBidi"/>
                <w:b w:val="0"/>
                <w:bCs w:val="0"/>
              </w:rPr>
            </w:pPr>
            <w:r w:rsidRPr="00C8307F">
              <w:rPr>
                <w:rFonts w:cstheme="majorBidi"/>
                <w:b w:val="0"/>
                <w:bCs w:val="0"/>
              </w:rPr>
              <w:t>P</w:t>
            </w:r>
          </w:p>
        </w:tc>
        <w:tc>
          <w:tcPr>
            <w:tcW w:w="1324" w:type="dxa"/>
            <w:tcBorders>
              <w:top w:val="single" w:sz="4" w:space="0" w:color="auto"/>
              <w:left w:val="single" w:sz="4" w:space="0" w:color="auto"/>
              <w:bottom w:val="single" w:sz="4" w:space="0" w:color="auto"/>
              <w:right w:val="single" w:sz="4" w:space="0" w:color="auto"/>
            </w:tcBorders>
            <w:shd w:val="clear" w:color="auto" w:fill="auto"/>
          </w:tcPr>
          <w:p w:rsidR="006906D7" w:rsidRPr="00DB5EE0" w:rsidRDefault="006906D7" w:rsidP="00073B35">
            <w:pPr>
              <w:widowControl w:val="0"/>
              <w:tabs>
                <w:tab w:val="left" w:pos="2610"/>
              </w:tabs>
              <w:jc w:val="center"/>
              <w:cnfStyle w:val="000000100000" w:firstRow="0" w:lastRow="0" w:firstColumn="0" w:lastColumn="0" w:oddVBand="0" w:evenVBand="0" w:oddHBand="1" w:evenHBand="0" w:firstRowFirstColumn="0" w:firstRowLastColumn="0" w:lastRowFirstColumn="0" w:lastRowLastColumn="0"/>
              <w:rPr>
                <w:rFonts w:cstheme="majorBidi"/>
                <w:color w:val="00B050"/>
              </w:rPr>
            </w:pPr>
            <w:r w:rsidRPr="00E3457A">
              <w:rPr>
                <w:rFonts w:cstheme="majorBidi"/>
                <w:color w:val="000000"/>
              </w:rPr>
              <w:t>mg/l</w:t>
            </w:r>
          </w:p>
        </w:tc>
        <w:tc>
          <w:tcPr>
            <w:tcW w:w="934" w:type="dxa"/>
            <w:tcBorders>
              <w:top w:val="single" w:sz="4" w:space="0" w:color="auto"/>
              <w:left w:val="single" w:sz="4" w:space="0" w:color="auto"/>
              <w:bottom w:val="single" w:sz="4" w:space="0" w:color="auto"/>
              <w:right w:val="single" w:sz="4" w:space="0" w:color="auto"/>
            </w:tcBorders>
            <w:shd w:val="clear" w:color="auto" w:fill="auto"/>
          </w:tcPr>
          <w:p w:rsidR="006906D7" w:rsidRPr="00CE2C5F" w:rsidRDefault="006906D7" w:rsidP="00073B35">
            <w:pPr>
              <w:widowControl w:val="0"/>
              <w:tabs>
                <w:tab w:val="left" w:pos="2610"/>
              </w:tabs>
              <w:jc w:val="center"/>
              <w:cnfStyle w:val="000000100000" w:firstRow="0" w:lastRow="0" w:firstColumn="0" w:lastColumn="0" w:oddVBand="0" w:evenVBand="0" w:oddHBand="1" w:evenHBand="0" w:firstRowFirstColumn="0" w:firstRowLastColumn="0" w:lastRowFirstColumn="0" w:lastRowLastColumn="0"/>
              <w:rPr>
                <w:rFonts w:cstheme="majorBidi"/>
                <w:color w:val="000000"/>
              </w:rPr>
            </w:pPr>
            <w:r w:rsidRPr="00CE2C5F">
              <w:rPr>
                <w:rFonts w:cstheme="majorBidi"/>
                <w:color w:val="000000"/>
              </w:rPr>
              <w:t>0.002</w:t>
            </w:r>
          </w:p>
        </w:tc>
        <w:tc>
          <w:tcPr>
            <w:tcW w:w="923" w:type="dxa"/>
            <w:tcBorders>
              <w:top w:val="single" w:sz="4" w:space="0" w:color="auto"/>
              <w:left w:val="single" w:sz="4" w:space="0" w:color="auto"/>
              <w:bottom w:val="single" w:sz="4" w:space="0" w:color="auto"/>
              <w:right w:val="single" w:sz="4" w:space="0" w:color="auto"/>
            </w:tcBorders>
            <w:shd w:val="clear" w:color="auto" w:fill="auto"/>
          </w:tcPr>
          <w:p w:rsidR="006906D7" w:rsidRPr="00CE2C5F" w:rsidRDefault="006906D7" w:rsidP="00073B35">
            <w:pPr>
              <w:widowControl w:val="0"/>
              <w:tabs>
                <w:tab w:val="left" w:pos="2610"/>
              </w:tabs>
              <w:jc w:val="center"/>
              <w:cnfStyle w:val="000000100000" w:firstRow="0" w:lastRow="0" w:firstColumn="0" w:lastColumn="0" w:oddVBand="0" w:evenVBand="0" w:oddHBand="1" w:evenHBand="0" w:firstRowFirstColumn="0" w:firstRowLastColumn="0" w:lastRowFirstColumn="0" w:lastRowLastColumn="0"/>
              <w:rPr>
                <w:rFonts w:cstheme="majorBidi"/>
                <w:color w:val="000000"/>
              </w:rPr>
            </w:pPr>
            <w:r w:rsidRPr="00CE2C5F">
              <w:rPr>
                <w:rFonts w:cstheme="majorBidi"/>
                <w:color w:val="000000"/>
              </w:rPr>
              <w:t>&lt;1.5</w:t>
            </w:r>
          </w:p>
        </w:tc>
        <w:tc>
          <w:tcPr>
            <w:tcW w:w="922" w:type="dxa"/>
            <w:tcBorders>
              <w:top w:val="single" w:sz="4" w:space="0" w:color="auto"/>
              <w:left w:val="single" w:sz="4" w:space="0" w:color="auto"/>
              <w:bottom w:val="single" w:sz="4" w:space="0" w:color="auto"/>
              <w:right w:val="single" w:sz="4" w:space="0" w:color="auto"/>
            </w:tcBorders>
            <w:shd w:val="clear" w:color="auto" w:fill="auto"/>
          </w:tcPr>
          <w:p w:rsidR="006906D7" w:rsidRPr="00CE2C5F" w:rsidRDefault="006906D7" w:rsidP="00073B35">
            <w:pPr>
              <w:widowControl w:val="0"/>
              <w:tabs>
                <w:tab w:val="left" w:pos="2610"/>
              </w:tabs>
              <w:jc w:val="center"/>
              <w:cnfStyle w:val="000000100000" w:firstRow="0" w:lastRow="0" w:firstColumn="0" w:lastColumn="0" w:oddVBand="0" w:evenVBand="0" w:oddHBand="1" w:evenHBand="0" w:firstRowFirstColumn="0" w:firstRowLastColumn="0" w:lastRowFirstColumn="0" w:lastRowLastColumn="0"/>
              <w:rPr>
                <w:rFonts w:cstheme="majorBidi"/>
                <w:color w:val="000000"/>
              </w:rPr>
            </w:pPr>
            <w:r w:rsidRPr="00CE2C5F">
              <w:rPr>
                <w:rFonts w:cstheme="majorBidi"/>
                <w:color w:val="000000"/>
              </w:rPr>
              <w:t>&lt;1.5</w:t>
            </w:r>
          </w:p>
        </w:tc>
        <w:tc>
          <w:tcPr>
            <w:tcW w:w="1143" w:type="dxa"/>
            <w:tcBorders>
              <w:top w:val="single" w:sz="4" w:space="0" w:color="auto"/>
              <w:left w:val="single" w:sz="4" w:space="0" w:color="auto"/>
              <w:bottom w:val="single" w:sz="4" w:space="0" w:color="auto"/>
              <w:right w:val="single" w:sz="4" w:space="0" w:color="auto"/>
            </w:tcBorders>
            <w:shd w:val="clear" w:color="auto" w:fill="auto"/>
          </w:tcPr>
          <w:p w:rsidR="006906D7" w:rsidRPr="00CE2C5F" w:rsidRDefault="006906D7" w:rsidP="00073B35">
            <w:pPr>
              <w:widowControl w:val="0"/>
              <w:tabs>
                <w:tab w:val="left" w:pos="2610"/>
              </w:tabs>
              <w:jc w:val="center"/>
              <w:cnfStyle w:val="000000100000" w:firstRow="0" w:lastRow="0" w:firstColumn="0" w:lastColumn="0" w:oddVBand="0" w:evenVBand="0" w:oddHBand="1" w:evenHBand="0" w:firstRowFirstColumn="0" w:firstRowLastColumn="0" w:lastRowFirstColumn="0" w:lastRowLastColumn="0"/>
              <w:rPr>
                <w:rFonts w:cstheme="majorBidi"/>
                <w:color w:val="000000"/>
              </w:rPr>
            </w:pPr>
            <w:r w:rsidRPr="00CE2C5F">
              <w:rPr>
                <w:rFonts w:cstheme="majorBidi"/>
                <w:color w:val="000000"/>
              </w:rPr>
              <w:t>&lt;1.5</w:t>
            </w:r>
          </w:p>
        </w:tc>
        <w:tc>
          <w:tcPr>
            <w:tcW w:w="3267" w:type="dxa"/>
            <w:gridSpan w:val="5"/>
            <w:tcBorders>
              <w:top w:val="single" w:sz="4" w:space="0" w:color="auto"/>
              <w:left w:val="single" w:sz="4" w:space="0" w:color="auto"/>
              <w:bottom w:val="single" w:sz="4" w:space="0" w:color="auto"/>
              <w:right w:val="single" w:sz="4" w:space="0" w:color="auto"/>
            </w:tcBorders>
            <w:shd w:val="clear" w:color="auto" w:fill="auto"/>
          </w:tcPr>
          <w:p w:rsidR="006906D7" w:rsidRPr="00CE2C5F" w:rsidRDefault="006906D7" w:rsidP="00073B35">
            <w:pPr>
              <w:widowControl w:val="0"/>
              <w:tabs>
                <w:tab w:val="left" w:pos="2610"/>
              </w:tabs>
              <w:jc w:val="center"/>
              <w:cnfStyle w:val="000000100000" w:firstRow="0" w:lastRow="0" w:firstColumn="0" w:lastColumn="0" w:oddVBand="0" w:evenVBand="0" w:oddHBand="1" w:evenHBand="0" w:firstRowFirstColumn="0" w:firstRowLastColumn="0" w:lastRowFirstColumn="0" w:lastRowLastColumn="0"/>
              <w:rPr>
                <w:rFonts w:cstheme="majorBidi"/>
              </w:rPr>
            </w:pPr>
            <w:r w:rsidRPr="00CE2C5F">
              <w:rPr>
                <w:rFonts w:cstheme="majorBidi"/>
              </w:rPr>
              <w:t>0 – 2</w:t>
            </w:r>
          </w:p>
        </w:tc>
        <w:tc>
          <w:tcPr>
            <w:tcW w:w="1878" w:type="dxa"/>
            <w:tcBorders>
              <w:top w:val="single" w:sz="4" w:space="0" w:color="auto"/>
              <w:left w:val="single" w:sz="4" w:space="0" w:color="auto"/>
              <w:bottom w:val="single" w:sz="4" w:space="0" w:color="auto"/>
              <w:right w:val="single" w:sz="4" w:space="0" w:color="AEAAAA" w:themeColor="background2" w:themeShade="BF"/>
            </w:tcBorders>
            <w:shd w:val="clear" w:color="auto" w:fill="auto"/>
          </w:tcPr>
          <w:p w:rsidR="006906D7" w:rsidRPr="00CE2C5F" w:rsidRDefault="006906D7" w:rsidP="00073B35">
            <w:pPr>
              <w:widowControl w:val="0"/>
              <w:tabs>
                <w:tab w:val="left" w:pos="2610"/>
              </w:tabs>
              <w:jc w:val="center"/>
              <w:cnfStyle w:val="000000100000" w:firstRow="0" w:lastRow="0" w:firstColumn="0" w:lastColumn="0" w:oddVBand="0" w:evenVBand="0" w:oddHBand="1" w:evenHBand="0" w:firstRowFirstColumn="0" w:firstRowLastColumn="0" w:lastRowFirstColumn="0" w:lastRowLastColumn="0"/>
              <w:rPr>
                <w:rFonts w:cstheme="majorBidi"/>
                <w:color w:val="000000"/>
                <w:shd w:val="clear" w:color="auto" w:fill="FFFFFF"/>
                <w:rtl/>
                <w:lang w:bidi="ar-EG"/>
              </w:rPr>
            </w:pPr>
            <w:r>
              <w:rPr>
                <w:rFonts w:cstheme="majorBidi"/>
              </w:rPr>
              <w:t>2</w:t>
            </w:r>
          </w:p>
        </w:tc>
      </w:tr>
      <w:tr w:rsidR="006906D7" w:rsidTr="00073B35">
        <w:trPr>
          <w:trHeight w:val="295"/>
        </w:trPr>
        <w:tc>
          <w:tcPr>
            <w:cnfStyle w:val="001000000000" w:firstRow="0" w:lastRow="0" w:firstColumn="1" w:lastColumn="0" w:oddVBand="0" w:evenVBand="0" w:oddHBand="0" w:evenHBand="0" w:firstRowFirstColumn="0" w:firstRowLastColumn="0" w:lastRowFirstColumn="0" w:lastRowLastColumn="0"/>
            <w:tcW w:w="1768" w:type="dxa"/>
            <w:tcBorders>
              <w:top w:val="single" w:sz="4" w:space="0" w:color="auto"/>
              <w:left w:val="single" w:sz="4" w:space="0" w:color="AEAAAA" w:themeColor="background2" w:themeShade="BF"/>
              <w:bottom w:val="single" w:sz="4" w:space="0" w:color="auto"/>
              <w:right w:val="single" w:sz="4" w:space="0" w:color="auto"/>
            </w:tcBorders>
            <w:shd w:val="clear" w:color="auto" w:fill="auto"/>
          </w:tcPr>
          <w:p w:rsidR="006906D7" w:rsidRPr="00C8307F" w:rsidRDefault="006906D7" w:rsidP="00073B35">
            <w:pPr>
              <w:widowControl w:val="0"/>
              <w:tabs>
                <w:tab w:val="left" w:pos="2610"/>
              </w:tabs>
              <w:jc w:val="both"/>
              <w:rPr>
                <w:rFonts w:cstheme="majorBidi"/>
                <w:b w:val="0"/>
                <w:bCs w:val="0"/>
              </w:rPr>
            </w:pPr>
            <w:r w:rsidRPr="00C8307F">
              <w:rPr>
                <w:rFonts w:cstheme="majorBidi"/>
                <w:b w:val="0"/>
                <w:bCs w:val="0"/>
              </w:rPr>
              <w:t>Fe</w:t>
            </w:r>
          </w:p>
        </w:tc>
        <w:tc>
          <w:tcPr>
            <w:tcW w:w="1324" w:type="dxa"/>
            <w:tcBorders>
              <w:top w:val="single" w:sz="4" w:space="0" w:color="auto"/>
              <w:left w:val="single" w:sz="4" w:space="0" w:color="auto"/>
              <w:bottom w:val="single" w:sz="4" w:space="0" w:color="auto"/>
              <w:right w:val="single" w:sz="4" w:space="0" w:color="auto"/>
            </w:tcBorders>
            <w:shd w:val="clear" w:color="auto" w:fill="auto"/>
          </w:tcPr>
          <w:p w:rsidR="006906D7" w:rsidRPr="00DB5EE0" w:rsidRDefault="006906D7" w:rsidP="00073B35">
            <w:pPr>
              <w:widowControl w:val="0"/>
              <w:tabs>
                <w:tab w:val="left" w:pos="2610"/>
              </w:tabs>
              <w:jc w:val="center"/>
              <w:cnfStyle w:val="000000000000" w:firstRow="0" w:lastRow="0" w:firstColumn="0" w:lastColumn="0" w:oddVBand="0" w:evenVBand="0" w:oddHBand="0" w:evenHBand="0" w:firstRowFirstColumn="0" w:firstRowLastColumn="0" w:lastRowFirstColumn="0" w:lastRowLastColumn="0"/>
              <w:rPr>
                <w:rFonts w:cstheme="majorBidi"/>
                <w:color w:val="00B050"/>
              </w:rPr>
            </w:pPr>
            <w:r w:rsidRPr="00E3457A">
              <w:rPr>
                <w:rFonts w:cstheme="majorBidi"/>
                <w:color w:val="000000"/>
              </w:rPr>
              <w:t>mg/l</w:t>
            </w:r>
          </w:p>
        </w:tc>
        <w:tc>
          <w:tcPr>
            <w:tcW w:w="934" w:type="dxa"/>
            <w:tcBorders>
              <w:top w:val="single" w:sz="4" w:space="0" w:color="auto"/>
              <w:left w:val="single" w:sz="4" w:space="0" w:color="auto"/>
              <w:bottom w:val="single" w:sz="4" w:space="0" w:color="auto"/>
              <w:right w:val="single" w:sz="4" w:space="0" w:color="auto"/>
            </w:tcBorders>
            <w:shd w:val="clear" w:color="auto" w:fill="auto"/>
          </w:tcPr>
          <w:p w:rsidR="006906D7" w:rsidRPr="00CE2C5F" w:rsidRDefault="006906D7" w:rsidP="00073B35">
            <w:pPr>
              <w:widowControl w:val="0"/>
              <w:tabs>
                <w:tab w:val="left" w:pos="2610"/>
              </w:tabs>
              <w:jc w:val="center"/>
              <w:cnfStyle w:val="000000000000" w:firstRow="0" w:lastRow="0" w:firstColumn="0" w:lastColumn="0" w:oddVBand="0" w:evenVBand="0" w:oddHBand="0" w:evenHBand="0" w:firstRowFirstColumn="0" w:firstRowLastColumn="0" w:lastRowFirstColumn="0" w:lastRowLastColumn="0"/>
              <w:rPr>
                <w:rFonts w:cstheme="majorBidi"/>
                <w:color w:val="000000"/>
              </w:rPr>
            </w:pPr>
            <w:r w:rsidRPr="00CE2C5F">
              <w:rPr>
                <w:rFonts w:cstheme="majorBidi"/>
                <w:color w:val="000000"/>
              </w:rPr>
              <w:t>0.167</w:t>
            </w:r>
          </w:p>
        </w:tc>
        <w:tc>
          <w:tcPr>
            <w:tcW w:w="923" w:type="dxa"/>
            <w:tcBorders>
              <w:top w:val="single" w:sz="4" w:space="0" w:color="auto"/>
              <w:left w:val="single" w:sz="4" w:space="0" w:color="auto"/>
              <w:bottom w:val="single" w:sz="4" w:space="0" w:color="auto"/>
              <w:right w:val="single" w:sz="4" w:space="0" w:color="auto"/>
            </w:tcBorders>
            <w:shd w:val="clear" w:color="auto" w:fill="auto"/>
          </w:tcPr>
          <w:p w:rsidR="006906D7" w:rsidRPr="00CE2C5F" w:rsidRDefault="006906D7" w:rsidP="00073B35">
            <w:pPr>
              <w:widowControl w:val="0"/>
              <w:tabs>
                <w:tab w:val="left" w:pos="2610"/>
              </w:tabs>
              <w:jc w:val="center"/>
              <w:cnfStyle w:val="000000000000" w:firstRow="0" w:lastRow="0" w:firstColumn="0" w:lastColumn="0" w:oddVBand="0" w:evenVBand="0" w:oddHBand="0" w:evenHBand="0" w:firstRowFirstColumn="0" w:firstRowLastColumn="0" w:lastRowFirstColumn="0" w:lastRowLastColumn="0"/>
              <w:rPr>
                <w:rFonts w:cstheme="majorBidi"/>
                <w:color w:val="000000"/>
              </w:rPr>
            </w:pPr>
            <w:r w:rsidRPr="00CE2C5F">
              <w:rPr>
                <w:rFonts w:cstheme="majorBidi"/>
                <w:color w:val="000000"/>
              </w:rPr>
              <w:t>0.197</w:t>
            </w:r>
          </w:p>
        </w:tc>
        <w:tc>
          <w:tcPr>
            <w:tcW w:w="922" w:type="dxa"/>
            <w:tcBorders>
              <w:top w:val="single" w:sz="4" w:space="0" w:color="auto"/>
              <w:left w:val="single" w:sz="4" w:space="0" w:color="auto"/>
              <w:bottom w:val="single" w:sz="4" w:space="0" w:color="auto"/>
              <w:right w:val="single" w:sz="4" w:space="0" w:color="auto"/>
            </w:tcBorders>
            <w:shd w:val="clear" w:color="auto" w:fill="auto"/>
          </w:tcPr>
          <w:p w:rsidR="006906D7" w:rsidRPr="00CE2C5F" w:rsidRDefault="006906D7" w:rsidP="00073B35">
            <w:pPr>
              <w:widowControl w:val="0"/>
              <w:tabs>
                <w:tab w:val="left" w:pos="2610"/>
              </w:tabs>
              <w:jc w:val="center"/>
              <w:cnfStyle w:val="000000000000" w:firstRow="0" w:lastRow="0" w:firstColumn="0" w:lastColumn="0" w:oddVBand="0" w:evenVBand="0" w:oddHBand="0" w:evenHBand="0" w:firstRowFirstColumn="0" w:firstRowLastColumn="0" w:lastRowFirstColumn="0" w:lastRowLastColumn="0"/>
              <w:rPr>
                <w:rFonts w:cstheme="majorBidi"/>
                <w:color w:val="000000"/>
              </w:rPr>
            </w:pPr>
            <w:r w:rsidRPr="00CE2C5F">
              <w:rPr>
                <w:rFonts w:cstheme="majorBidi"/>
                <w:color w:val="000000"/>
              </w:rPr>
              <w:t>0.107</w:t>
            </w:r>
          </w:p>
        </w:tc>
        <w:tc>
          <w:tcPr>
            <w:tcW w:w="1143" w:type="dxa"/>
            <w:tcBorders>
              <w:top w:val="single" w:sz="4" w:space="0" w:color="auto"/>
              <w:left w:val="single" w:sz="4" w:space="0" w:color="auto"/>
              <w:bottom w:val="single" w:sz="4" w:space="0" w:color="auto"/>
              <w:right w:val="single" w:sz="4" w:space="0" w:color="auto"/>
            </w:tcBorders>
            <w:shd w:val="clear" w:color="auto" w:fill="auto"/>
          </w:tcPr>
          <w:p w:rsidR="006906D7" w:rsidRPr="00CE2C5F" w:rsidRDefault="006906D7" w:rsidP="00073B35">
            <w:pPr>
              <w:widowControl w:val="0"/>
              <w:tabs>
                <w:tab w:val="left" w:pos="2610"/>
              </w:tabs>
              <w:jc w:val="center"/>
              <w:cnfStyle w:val="000000000000" w:firstRow="0" w:lastRow="0" w:firstColumn="0" w:lastColumn="0" w:oddVBand="0" w:evenVBand="0" w:oddHBand="0" w:evenHBand="0" w:firstRowFirstColumn="0" w:firstRowLastColumn="0" w:lastRowFirstColumn="0" w:lastRowLastColumn="0"/>
              <w:rPr>
                <w:rFonts w:cstheme="majorBidi"/>
                <w:color w:val="000000"/>
              </w:rPr>
            </w:pPr>
            <w:r w:rsidRPr="00CE2C5F">
              <w:rPr>
                <w:rFonts w:cstheme="majorBidi"/>
                <w:color w:val="000000"/>
              </w:rPr>
              <w:t>0.388</w:t>
            </w:r>
          </w:p>
        </w:tc>
        <w:tc>
          <w:tcPr>
            <w:tcW w:w="3267" w:type="dxa"/>
            <w:gridSpan w:val="5"/>
            <w:tcBorders>
              <w:top w:val="single" w:sz="4" w:space="0" w:color="auto"/>
              <w:left w:val="single" w:sz="4" w:space="0" w:color="auto"/>
              <w:bottom w:val="single" w:sz="4" w:space="0" w:color="auto"/>
              <w:right w:val="single" w:sz="4" w:space="0" w:color="auto"/>
            </w:tcBorders>
            <w:shd w:val="clear" w:color="auto" w:fill="auto"/>
          </w:tcPr>
          <w:p w:rsidR="006906D7" w:rsidRPr="00CE2C5F" w:rsidRDefault="006906D7" w:rsidP="00073B35">
            <w:pPr>
              <w:widowControl w:val="0"/>
              <w:tabs>
                <w:tab w:val="left" w:pos="2610"/>
              </w:tabs>
              <w:jc w:val="center"/>
              <w:cnfStyle w:val="000000000000" w:firstRow="0" w:lastRow="0" w:firstColumn="0" w:lastColumn="0" w:oddVBand="0" w:evenVBand="0" w:oddHBand="0" w:evenHBand="0" w:firstRowFirstColumn="0" w:firstRowLastColumn="0" w:lastRowFirstColumn="0" w:lastRowLastColumn="0"/>
              <w:rPr>
                <w:rFonts w:cstheme="majorBidi"/>
              </w:rPr>
            </w:pPr>
            <w:r w:rsidRPr="00CE2C5F">
              <w:rPr>
                <w:rFonts w:cstheme="majorBidi"/>
              </w:rPr>
              <w:t>5.0</w:t>
            </w:r>
          </w:p>
        </w:tc>
        <w:tc>
          <w:tcPr>
            <w:tcW w:w="1878" w:type="dxa"/>
            <w:tcBorders>
              <w:top w:val="single" w:sz="4" w:space="0" w:color="auto"/>
              <w:left w:val="single" w:sz="4" w:space="0" w:color="auto"/>
              <w:bottom w:val="single" w:sz="4" w:space="0" w:color="auto"/>
              <w:right w:val="single" w:sz="4" w:space="0" w:color="AEAAAA" w:themeColor="background2" w:themeShade="BF"/>
            </w:tcBorders>
            <w:shd w:val="clear" w:color="auto" w:fill="auto"/>
          </w:tcPr>
          <w:p w:rsidR="006906D7" w:rsidRDefault="006906D7" w:rsidP="00073B35">
            <w:pPr>
              <w:widowControl w:val="0"/>
              <w:tabs>
                <w:tab w:val="left" w:pos="2610"/>
              </w:tabs>
              <w:jc w:val="center"/>
              <w:cnfStyle w:val="000000000000" w:firstRow="0" w:lastRow="0" w:firstColumn="0" w:lastColumn="0" w:oddVBand="0" w:evenVBand="0" w:oddHBand="0" w:evenHBand="0" w:firstRowFirstColumn="0" w:firstRowLastColumn="0" w:lastRowFirstColumn="0" w:lastRowLastColumn="0"/>
              <w:rPr>
                <w:rFonts w:cstheme="majorBidi"/>
              </w:rPr>
            </w:pPr>
            <w:r>
              <w:rPr>
                <w:rFonts w:cstheme="majorBidi"/>
              </w:rPr>
              <w:t>0.5</w:t>
            </w:r>
          </w:p>
        </w:tc>
      </w:tr>
      <w:tr w:rsidR="006906D7" w:rsidTr="00073B35">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1768" w:type="dxa"/>
            <w:tcBorders>
              <w:top w:val="single" w:sz="4" w:space="0" w:color="auto"/>
              <w:left w:val="single" w:sz="4" w:space="0" w:color="AEAAAA" w:themeColor="background2" w:themeShade="BF"/>
              <w:bottom w:val="single" w:sz="4" w:space="0" w:color="auto"/>
              <w:right w:val="single" w:sz="4" w:space="0" w:color="auto"/>
            </w:tcBorders>
            <w:shd w:val="clear" w:color="auto" w:fill="auto"/>
          </w:tcPr>
          <w:p w:rsidR="006906D7" w:rsidRPr="00C8307F" w:rsidRDefault="006906D7" w:rsidP="00073B35">
            <w:pPr>
              <w:widowControl w:val="0"/>
              <w:tabs>
                <w:tab w:val="left" w:pos="2610"/>
              </w:tabs>
              <w:jc w:val="both"/>
              <w:rPr>
                <w:rFonts w:cstheme="majorBidi"/>
                <w:b w:val="0"/>
                <w:bCs w:val="0"/>
              </w:rPr>
            </w:pPr>
            <w:r w:rsidRPr="00C8307F">
              <w:rPr>
                <w:rFonts w:cstheme="majorBidi"/>
                <w:b w:val="0"/>
                <w:bCs w:val="0"/>
              </w:rPr>
              <w:t>Mn</w:t>
            </w:r>
          </w:p>
        </w:tc>
        <w:tc>
          <w:tcPr>
            <w:tcW w:w="1324" w:type="dxa"/>
            <w:tcBorders>
              <w:top w:val="single" w:sz="4" w:space="0" w:color="auto"/>
              <w:left w:val="single" w:sz="4" w:space="0" w:color="auto"/>
              <w:bottom w:val="single" w:sz="4" w:space="0" w:color="auto"/>
              <w:right w:val="single" w:sz="4" w:space="0" w:color="auto"/>
            </w:tcBorders>
            <w:shd w:val="clear" w:color="auto" w:fill="auto"/>
          </w:tcPr>
          <w:p w:rsidR="006906D7" w:rsidRPr="00DB5EE0" w:rsidRDefault="006906D7" w:rsidP="00073B35">
            <w:pPr>
              <w:widowControl w:val="0"/>
              <w:tabs>
                <w:tab w:val="left" w:pos="2610"/>
              </w:tabs>
              <w:jc w:val="center"/>
              <w:cnfStyle w:val="000000100000" w:firstRow="0" w:lastRow="0" w:firstColumn="0" w:lastColumn="0" w:oddVBand="0" w:evenVBand="0" w:oddHBand="1" w:evenHBand="0" w:firstRowFirstColumn="0" w:firstRowLastColumn="0" w:lastRowFirstColumn="0" w:lastRowLastColumn="0"/>
              <w:rPr>
                <w:rFonts w:cstheme="majorBidi"/>
                <w:color w:val="00B050"/>
              </w:rPr>
            </w:pPr>
            <w:r w:rsidRPr="00E3457A">
              <w:rPr>
                <w:rFonts w:cstheme="majorBidi"/>
                <w:color w:val="000000"/>
              </w:rPr>
              <w:t>mg/l</w:t>
            </w:r>
          </w:p>
        </w:tc>
        <w:tc>
          <w:tcPr>
            <w:tcW w:w="934" w:type="dxa"/>
            <w:tcBorders>
              <w:top w:val="single" w:sz="4" w:space="0" w:color="auto"/>
              <w:left w:val="single" w:sz="4" w:space="0" w:color="auto"/>
              <w:bottom w:val="single" w:sz="4" w:space="0" w:color="auto"/>
              <w:right w:val="single" w:sz="4" w:space="0" w:color="auto"/>
            </w:tcBorders>
            <w:shd w:val="clear" w:color="auto" w:fill="auto"/>
          </w:tcPr>
          <w:p w:rsidR="006906D7" w:rsidRPr="00CE2C5F" w:rsidRDefault="006906D7" w:rsidP="00073B35">
            <w:pPr>
              <w:widowControl w:val="0"/>
              <w:tabs>
                <w:tab w:val="left" w:pos="2610"/>
              </w:tabs>
              <w:jc w:val="center"/>
              <w:cnfStyle w:val="000000100000" w:firstRow="0" w:lastRow="0" w:firstColumn="0" w:lastColumn="0" w:oddVBand="0" w:evenVBand="0" w:oddHBand="1" w:evenHBand="0" w:firstRowFirstColumn="0" w:firstRowLastColumn="0" w:lastRowFirstColumn="0" w:lastRowLastColumn="0"/>
              <w:rPr>
                <w:rFonts w:cstheme="majorBidi"/>
              </w:rPr>
            </w:pPr>
            <w:r w:rsidRPr="00CE2C5F">
              <w:rPr>
                <w:rFonts w:cstheme="majorBidi"/>
              </w:rPr>
              <w:t>0.966</w:t>
            </w:r>
          </w:p>
        </w:tc>
        <w:tc>
          <w:tcPr>
            <w:tcW w:w="923" w:type="dxa"/>
            <w:tcBorders>
              <w:top w:val="single" w:sz="4" w:space="0" w:color="auto"/>
              <w:left w:val="single" w:sz="4" w:space="0" w:color="auto"/>
              <w:bottom w:val="single" w:sz="4" w:space="0" w:color="auto"/>
              <w:right w:val="single" w:sz="4" w:space="0" w:color="auto"/>
            </w:tcBorders>
            <w:shd w:val="clear" w:color="auto" w:fill="auto"/>
          </w:tcPr>
          <w:p w:rsidR="006906D7" w:rsidRPr="00CE2C5F" w:rsidRDefault="006906D7" w:rsidP="00073B35">
            <w:pPr>
              <w:widowControl w:val="0"/>
              <w:tabs>
                <w:tab w:val="left" w:pos="2610"/>
              </w:tabs>
              <w:jc w:val="center"/>
              <w:cnfStyle w:val="000000100000" w:firstRow="0" w:lastRow="0" w:firstColumn="0" w:lastColumn="0" w:oddVBand="0" w:evenVBand="0" w:oddHBand="1" w:evenHBand="0" w:firstRowFirstColumn="0" w:firstRowLastColumn="0" w:lastRowFirstColumn="0" w:lastRowLastColumn="0"/>
              <w:rPr>
                <w:rFonts w:cstheme="majorBidi"/>
              </w:rPr>
            </w:pPr>
            <w:r w:rsidRPr="00CE2C5F">
              <w:rPr>
                <w:rFonts w:cstheme="majorBidi"/>
              </w:rPr>
              <w:t>1.255</w:t>
            </w:r>
          </w:p>
        </w:tc>
        <w:tc>
          <w:tcPr>
            <w:tcW w:w="922" w:type="dxa"/>
            <w:tcBorders>
              <w:top w:val="single" w:sz="4" w:space="0" w:color="auto"/>
              <w:left w:val="single" w:sz="4" w:space="0" w:color="auto"/>
              <w:bottom w:val="single" w:sz="4" w:space="0" w:color="auto"/>
              <w:right w:val="single" w:sz="4" w:space="0" w:color="auto"/>
            </w:tcBorders>
            <w:shd w:val="clear" w:color="auto" w:fill="auto"/>
          </w:tcPr>
          <w:p w:rsidR="006906D7" w:rsidRPr="00CE2C5F" w:rsidRDefault="006906D7" w:rsidP="00073B35">
            <w:pPr>
              <w:widowControl w:val="0"/>
              <w:tabs>
                <w:tab w:val="left" w:pos="2610"/>
              </w:tabs>
              <w:jc w:val="center"/>
              <w:cnfStyle w:val="000000100000" w:firstRow="0" w:lastRow="0" w:firstColumn="0" w:lastColumn="0" w:oddVBand="0" w:evenVBand="0" w:oddHBand="1" w:evenHBand="0" w:firstRowFirstColumn="0" w:firstRowLastColumn="0" w:lastRowFirstColumn="0" w:lastRowLastColumn="0"/>
              <w:rPr>
                <w:rFonts w:cstheme="majorBidi"/>
              </w:rPr>
            </w:pPr>
            <w:r w:rsidRPr="00CE2C5F">
              <w:rPr>
                <w:rFonts w:cstheme="majorBidi"/>
              </w:rPr>
              <w:t>1.351</w:t>
            </w:r>
          </w:p>
        </w:tc>
        <w:tc>
          <w:tcPr>
            <w:tcW w:w="1143" w:type="dxa"/>
            <w:tcBorders>
              <w:top w:val="single" w:sz="4" w:space="0" w:color="auto"/>
              <w:left w:val="single" w:sz="4" w:space="0" w:color="auto"/>
              <w:bottom w:val="single" w:sz="4" w:space="0" w:color="auto"/>
              <w:right w:val="single" w:sz="4" w:space="0" w:color="auto"/>
            </w:tcBorders>
            <w:shd w:val="clear" w:color="auto" w:fill="auto"/>
          </w:tcPr>
          <w:p w:rsidR="006906D7" w:rsidRPr="00CE2C5F" w:rsidRDefault="006906D7" w:rsidP="00073B35">
            <w:pPr>
              <w:widowControl w:val="0"/>
              <w:tabs>
                <w:tab w:val="left" w:pos="2610"/>
              </w:tabs>
              <w:jc w:val="center"/>
              <w:cnfStyle w:val="000000100000" w:firstRow="0" w:lastRow="0" w:firstColumn="0" w:lastColumn="0" w:oddVBand="0" w:evenVBand="0" w:oddHBand="1" w:evenHBand="0" w:firstRowFirstColumn="0" w:firstRowLastColumn="0" w:lastRowFirstColumn="0" w:lastRowLastColumn="0"/>
              <w:rPr>
                <w:rFonts w:cstheme="majorBidi"/>
              </w:rPr>
            </w:pPr>
            <w:r w:rsidRPr="00CE2C5F">
              <w:rPr>
                <w:rFonts w:cstheme="majorBidi"/>
              </w:rPr>
              <w:t>0.606</w:t>
            </w:r>
          </w:p>
        </w:tc>
        <w:tc>
          <w:tcPr>
            <w:tcW w:w="3267" w:type="dxa"/>
            <w:gridSpan w:val="5"/>
            <w:tcBorders>
              <w:top w:val="single" w:sz="4" w:space="0" w:color="auto"/>
              <w:left w:val="single" w:sz="4" w:space="0" w:color="auto"/>
              <w:bottom w:val="single" w:sz="4" w:space="0" w:color="auto"/>
              <w:right w:val="single" w:sz="4" w:space="0" w:color="auto"/>
            </w:tcBorders>
            <w:shd w:val="clear" w:color="auto" w:fill="auto"/>
          </w:tcPr>
          <w:p w:rsidR="006906D7" w:rsidRPr="00CE2C5F" w:rsidRDefault="006906D7" w:rsidP="00073B35">
            <w:pPr>
              <w:widowControl w:val="0"/>
              <w:tabs>
                <w:tab w:val="left" w:pos="2610"/>
              </w:tabs>
              <w:jc w:val="center"/>
              <w:cnfStyle w:val="000000100000" w:firstRow="0" w:lastRow="0" w:firstColumn="0" w:lastColumn="0" w:oddVBand="0" w:evenVBand="0" w:oddHBand="1" w:evenHBand="0" w:firstRowFirstColumn="0" w:firstRowLastColumn="0" w:lastRowFirstColumn="0" w:lastRowLastColumn="0"/>
              <w:rPr>
                <w:rFonts w:cstheme="majorBidi"/>
              </w:rPr>
            </w:pPr>
            <w:r w:rsidRPr="00CE2C5F">
              <w:rPr>
                <w:rFonts w:cstheme="majorBidi"/>
              </w:rPr>
              <w:t>0.2</w:t>
            </w:r>
          </w:p>
        </w:tc>
        <w:tc>
          <w:tcPr>
            <w:tcW w:w="1878" w:type="dxa"/>
            <w:tcBorders>
              <w:top w:val="single" w:sz="4" w:space="0" w:color="auto"/>
              <w:left w:val="single" w:sz="4" w:space="0" w:color="auto"/>
              <w:bottom w:val="single" w:sz="4" w:space="0" w:color="auto"/>
              <w:right w:val="single" w:sz="4" w:space="0" w:color="AEAAAA" w:themeColor="background2" w:themeShade="BF"/>
            </w:tcBorders>
            <w:shd w:val="clear" w:color="auto" w:fill="auto"/>
          </w:tcPr>
          <w:p w:rsidR="006906D7" w:rsidRDefault="006906D7" w:rsidP="00073B35">
            <w:pPr>
              <w:widowControl w:val="0"/>
              <w:tabs>
                <w:tab w:val="left" w:pos="2610"/>
              </w:tabs>
              <w:jc w:val="center"/>
              <w:cnfStyle w:val="000000100000" w:firstRow="0" w:lastRow="0" w:firstColumn="0" w:lastColumn="0" w:oddVBand="0" w:evenVBand="0" w:oddHBand="1" w:evenHBand="0" w:firstRowFirstColumn="0" w:firstRowLastColumn="0" w:lastRowFirstColumn="0" w:lastRowLastColumn="0"/>
              <w:rPr>
                <w:rFonts w:cstheme="majorBidi"/>
              </w:rPr>
            </w:pPr>
            <w:r>
              <w:rPr>
                <w:rFonts w:cstheme="majorBidi"/>
              </w:rPr>
              <w:t>0.2</w:t>
            </w:r>
          </w:p>
        </w:tc>
      </w:tr>
      <w:tr w:rsidR="006906D7" w:rsidTr="00073B35">
        <w:trPr>
          <w:trHeight w:val="282"/>
        </w:trPr>
        <w:tc>
          <w:tcPr>
            <w:cnfStyle w:val="001000000000" w:firstRow="0" w:lastRow="0" w:firstColumn="1" w:lastColumn="0" w:oddVBand="0" w:evenVBand="0" w:oddHBand="0" w:evenHBand="0" w:firstRowFirstColumn="0" w:firstRowLastColumn="0" w:lastRowFirstColumn="0" w:lastRowLastColumn="0"/>
            <w:tcW w:w="1768" w:type="dxa"/>
            <w:tcBorders>
              <w:top w:val="single" w:sz="4" w:space="0" w:color="auto"/>
              <w:left w:val="single" w:sz="4" w:space="0" w:color="AEAAAA" w:themeColor="background2" w:themeShade="BF"/>
              <w:bottom w:val="single" w:sz="4" w:space="0" w:color="auto"/>
              <w:right w:val="single" w:sz="4" w:space="0" w:color="auto"/>
            </w:tcBorders>
            <w:shd w:val="clear" w:color="auto" w:fill="auto"/>
          </w:tcPr>
          <w:p w:rsidR="006906D7" w:rsidRPr="00C8307F" w:rsidRDefault="006906D7" w:rsidP="00073B35">
            <w:pPr>
              <w:widowControl w:val="0"/>
              <w:tabs>
                <w:tab w:val="left" w:pos="2610"/>
              </w:tabs>
              <w:jc w:val="both"/>
              <w:rPr>
                <w:rFonts w:cstheme="majorBidi"/>
                <w:b w:val="0"/>
                <w:bCs w:val="0"/>
              </w:rPr>
            </w:pPr>
            <w:r w:rsidRPr="00C8307F">
              <w:rPr>
                <w:rFonts w:cstheme="majorBidi"/>
                <w:b w:val="0"/>
                <w:bCs w:val="0"/>
              </w:rPr>
              <w:t>Zn</w:t>
            </w:r>
          </w:p>
        </w:tc>
        <w:tc>
          <w:tcPr>
            <w:tcW w:w="1324" w:type="dxa"/>
            <w:tcBorders>
              <w:top w:val="single" w:sz="4" w:space="0" w:color="auto"/>
              <w:left w:val="single" w:sz="4" w:space="0" w:color="auto"/>
              <w:bottom w:val="single" w:sz="4" w:space="0" w:color="auto"/>
              <w:right w:val="single" w:sz="4" w:space="0" w:color="auto"/>
            </w:tcBorders>
            <w:shd w:val="clear" w:color="auto" w:fill="auto"/>
          </w:tcPr>
          <w:p w:rsidR="006906D7" w:rsidRPr="00DB5EE0" w:rsidRDefault="006906D7" w:rsidP="00073B35">
            <w:pPr>
              <w:widowControl w:val="0"/>
              <w:tabs>
                <w:tab w:val="left" w:pos="2610"/>
              </w:tabs>
              <w:jc w:val="center"/>
              <w:cnfStyle w:val="000000000000" w:firstRow="0" w:lastRow="0" w:firstColumn="0" w:lastColumn="0" w:oddVBand="0" w:evenVBand="0" w:oddHBand="0" w:evenHBand="0" w:firstRowFirstColumn="0" w:firstRowLastColumn="0" w:lastRowFirstColumn="0" w:lastRowLastColumn="0"/>
              <w:rPr>
                <w:rFonts w:cstheme="majorBidi"/>
                <w:color w:val="00B050"/>
              </w:rPr>
            </w:pPr>
            <w:r w:rsidRPr="00E3457A">
              <w:rPr>
                <w:rFonts w:cstheme="majorBidi"/>
                <w:color w:val="000000"/>
              </w:rPr>
              <w:t>mg/l</w:t>
            </w:r>
          </w:p>
        </w:tc>
        <w:tc>
          <w:tcPr>
            <w:tcW w:w="934" w:type="dxa"/>
            <w:tcBorders>
              <w:top w:val="single" w:sz="4" w:space="0" w:color="auto"/>
              <w:left w:val="single" w:sz="4" w:space="0" w:color="auto"/>
              <w:bottom w:val="single" w:sz="4" w:space="0" w:color="auto"/>
              <w:right w:val="single" w:sz="4" w:space="0" w:color="auto"/>
            </w:tcBorders>
            <w:shd w:val="clear" w:color="auto" w:fill="auto"/>
          </w:tcPr>
          <w:p w:rsidR="006906D7" w:rsidRPr="00CE2C5F" w:rsidRDefault="006906D7" w:rsidP="00073B35">
            <w:pPr>
              <w:widowControl w:val="0"/>
              <w:tabs>
                <w:tab w:val="left" w:pos="2610"/>
              </w:tabs>
              <w:jc w:val="center"/>
              <w:cnfStyle w:val="000000000000" w:firstRow="0" w:lastRow="0" w:firstColumn="0" w:lastColumn="0" w:oddVBand="0" w:evenVBand="0" w:oddHBand="0" w:evenHBand="0" w:firstRowFirstColumn="0" w:firstRowLastColumn="0" w:lastRowFirstColumn="0" w:lastRowLastColumn="0"/>
              <w:rPr>
                <w:rFonts w:cstheme="majorBidi"/>
                <w:color w:val="000000"/>
              </w:rPr>
            </w:pPr>
            <w:r w:rsidRPr="00CE2C5F">
              <w:rPr>
                <w:rFonts w:cstheme="majorBidi"/>
                <w:color w:val="000000"/>
              </w:rPr>
              <w:t>0.047</w:t>
            </w:r>
          </w:p>
        </w:tc>
        <w:tc>
          <w:tcPr>
            <w:tcW w:w="923" w:type="dxa"/>
            <w:tcBorders>
              <w:top w:val="single" w:sz="4" w:space="0" w:color="auto"/>
              <w:left w:val="single" w:sz="4" w:space="0" w:color="auto"/>
              <w:bottom w:val="single" w:sz="4" w:space="0" w:color="auto"/>
              <w:right w:val="single" w:sz="4" w:space="0" w:color="auto"/>
            </w:tcBorders>
            <w:shd w:val="clear" w:color="auto" w:fill="auto"/>
          </w:tcPr>
          <w:p w:rsidR="006906D7" w:rsidRPr="00CE2C5F" w:rsidRDefault="006906D7" w:rsidP="00073B35">
            <w:pPr>
              <w:widowControl w:val="0"/>
              <w:tabs>
                <w:tab w:val="left" w:pos="2610"/>
              </w:tabs>
              <w:jc w:val="center"/>
              <w:cnfStyle w:val="000000000000" w:firstRow="0" w:lastRow="0" w:firstColumn="0" w:lastColumn="0" w:oddVBand="0" w:evenVBand="0" w:oddHBand="0" w:evenHBand="0" w:firstRowFirstColumn="0" w:firstRowLastColumn="0" w:lastRowFirstColumn="0" w:lastRowLastColumn="0"/>
              <w:rPr>
                <w:rFonts w:cstheme="majorBidi"/>
                <w:color w:val="000000"/>
              </w:rPr>
            </w:pPr>
            <w:r w:rsidRPr="00CE2C5F">
              <w:rPr>
                <w:rFonts w:cstheme="majorBidi"/>
                <w:color w:val="000000"/>
              </w:rPr>
              <w:t>0.04</w:t>
            </w:r>
          </w:p>
        </w:tc>
        <w:tc>
          <w:tcPr>
            <w:tcW w:w="922" w:type="dxa"/>
            <w:tcBorders>
              <w:top w:val="single" w:sz="4" w:space="0" w:color="auto"/>
              <w:left w:val="single" w:sz="4" w:space="0" w:color="auto"/>
              <w:bottom w:val="single" w:sz="4" w:space="0" w:color="auto"/>
              <w:right w:val="single" w:sz="4" w:space="0" w:color="auto"/>
            </w:tcBorders>
            <w:shd w:val="clear" w:color="auto" w:fill="auto"/>
          </w:tcPr>
          <w:p w:rsidR="006906D7" w:rsidRPr="00CE2C5F" w:rsidRDefault="006906D7" w:rsidP="00073B35">
            <w:pPr>
              <w:widowControl w:val="0"/>
              <w:tabs>
                <w:tab w:val="left" w:pos="2610"/>
              </w:tabs>
              <w:jc w:val="center"/>
              <w:cnfStyle w:val="000000000000" w:firstRow="0" w:lastRow="0" w:firstColumn="0" w:lastColumn="0" w:oddVBand="0" w:evenVBand="0" w:oddHBand="0" w:evenHBand="0" w:firstRowFirstColumn="0" w:firstRowLastColumn="0" w:lastRowFirstColumn="0" w:lastRowLastColumn="0"/>
              <w:rPr>
                <w:rFonts w:cstheme="majorBidi"/>
                <w:color w:val="000000"/>
              </w:rPr>
            </w:pPr>
            <w:r w:rsidRPr="00CE2C5F">
              <w:rPr>
                <w:rFonts w:cstheme="majorBidi"/>
                <w:color w:val="000000"/>
              </w:rPr>
              <w:t>0.07</w:t>
            </w:r>
          </w:p>
        </w:tc>
        <w:tc>
          <w:tcPr>
            <w:tcW w:w="1143" w:type="dxa"/>
            <w:tcBorders>
              <w:top w:val="single" w:sz="4" w:space="0" w:color="auto"/>
              <w:left w:val="single" w:sz="4" w:space="0" w:color="auto"/>
              <w:bottom w:val="single" w:sz="4" w:space="0" w:color="auto"/>
              <w:right w:val="single" w:sz="4" w:space="0" w:color="auto"/>
            </w:tcBorders>
            <w:shd w:val="clear" w:color="auto" w:fill="auto"/>
          </w:tcPr>
          <w:p w:rsidR="006906D7" w:rsidRPr="00CE2C5F" w:rsidRDefault="006906D7" w:rsidP="00073B35">
            <w:pPr>
              <w:widowControl w:val="0"/>
              <w:tabs>
                <w:tab w:val="left" w:pos="2610"/>
              </w:tabs>
              <w:jc w:val="center"/>
              <w:cnfStyle w:val="000000000000" w:firstRow="0" w:lastRow="0" w:firstColumn="0" w:lastColumn="0" w:oddVBand="0" w:evenVBand="0" w:oddHBand="0" w:evenHBand="0" w:firstRowFirstColumn="0" w:firstRowLastColumn="0" w:lastRowFirstColumn="0" w:lastRowLastColumn="0"/>
              <w:rPr>
                <w:rFonts w:cstheme="majorBidi"/>
                <w:color w:val="000000"/>
              </w:rPr>
            </w:pPr>
            <w:r w:rsidRPr="00CE2C5F">
              <w:rPr>
                <w:rFonts w:cstheme="majorBidi"/>
                <w:color w:val="000000"/>
              </w:rPr>
              <w:t>0.061</w:t>
            </w:r>
          </w:p>
        </w:tc>
        <w:tc>
          <w:tcPr>
            <w:tcW w:w="3267" w:type="dxa"/>
            <w:gridSpan w:val="5"/>
            <w:tcBorders>
              <w:top w:val="single" w:sz="4" w:space="0" w:color="auto"/>
              <w:left w:val="single" w:sz="4" w:space="0" w:color="auto"/>
              <w:bottom w:val="single" w:sz="4" w:space="0" w:color="auto"/>
              <w:right w:val="single" w:sz="4" w:space="0" w:color="auto"/>
            </w:tcBorders>
            <w:shd w:val="clear" w:color="auto" w:fill="auto"/>
          </w:tcPr>
          <w:p w:rsidR="006906D7" w:rsidRPr="00CE2C5F" w:rsidRDefault="006906D7" w:rsidP="00073B35">
            <w:pPr>
              <w:widowControl w:val="0"/>
              <w:tabs>
                <w:tab w:val="left" w:pos="2610"/>
              </w:tabs>
              <w:jc w:val="center"/>
              <w:cnfStyle w:val="000000000000" w:firstRow="0" w:lastRow="0" w:firstColumn="0" w:lastColumn="0" w:oddVBand="0" w:evenVBand="0" w:oddHBand="0" w:evenHBand="0" w:firstRowFirstColumn="0" w:firstRowLastColumn="0" w:lastRowFirstColumn="0" w:lastRowLastColumn="0"/>
              <w:rPr>
                <w:rFonts w:cstheme="majorBidi"/>
              </w:rPr>
            </w:pPr>
            <w:r w:rsidRPr="00CE2C5F">
              <w:rPr>
                <w:rFonts w:cstheme="majorBidi"/>
              </w:rPr>
              <w:t>2.0</w:t>
            </w:r>
          </w:p>
        </w:tc>
        <w:tc>
          <w:tcPr>
            <w:tcW w:w="1878" w:type="dxa"/>
            <w:tcBorders>
              <w:top w:val="single" w:sz="4" w:space="0" w:color="auto"/>
              <w:left w:val="single" w:sz="4" w:space="0" w:color="auto"/>
              <w:bottom w:val="single" w:sz="4" w:space="0" w:color="auto"/>
              <w:right w:val="single" w:sz="4" w:space="0" w:color="AEAAAA" w:themeColor="background2" w:themeShade="BF"/>
            </w:tcBorders>
            <w:shd w:val="clear" w:color="auto" w:fill="auto"/>
          </w:tcPr>
          <w:p w:rsidR="006906D7" w:rsidRDefault="006906D7" w:rsidP="00073B35">
            <w:pPr>
              <w:widowControl w:val="0"/>
              <w:tabs>
                <w:tab w:val="left" w:pos="2610"/>
              </w:tabs>
              <w:jc w:val="center"/>
              <w:cnfStyle w:val="000000000000" w:firstRow="0" w:lastRow="0" w:firstColumn="0" w:lastColumn="0" w:oddVBand="0" w:evenVBand="0" w:oddHBand="0" w:evenHBand="0" w:firstRowFirstColumn="0" w:firstRowLastColumn="0" w:lastRowFirstColumn="0" w:lastRowLastColumn="0"/>
              <w:rPr>
                <w:rFonts w:cstheme="majorBidi"/>
              </w:rPr>
            </w:pPr>
            <w:r>
              <w:rPr>
                <w:rFonts w:cstheme="majorBidi"/>
              </w:rPr>
              <w:t>0.01</w:t>
            </w:r>
          </w:p>
        </w:tc>
      </w:tr>
      <w:tr w:rsidR="006906D7" w:rsidTr="00073B35">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768" w:type="dxa"/>
            <w:tcBorders>
              <w:top w:val="single" w:sz="4" w:space="0" w:color="auto"/>
              <w:left w:val="single" w:sz="4" w:space="0" w:color="AEAAAA" w:themeColor="background2" w:themeShade="BF"/>
              <w:bottom w:val="single" w:sz="4" w:space="0" w:color="auto"/>
              <w:right w:val="single" w:sz="4" w:space="0" w:color="auto"/>
            </w:tcBorders>
            <w:shd w:val="clear" w:color="auto" w:fill="auto"/>
          </w:tcPr>
          <w:p w:rsidR="006906D7" w:rsidRPr="00C8307F" w:rsidRDefault="006906D7" w:rsidP="00073B35">
            <w:pPr>
              <w:widowControl w:val="0"/>
              <w:tabs>
                <w:tab w:val="left" w:pos="2610"/>
              </w:tabs>
              <w:jc w:val="both"/>
              <w:rPr>
                <w:rFonts w:cstheme="majorBidi"/>
                <w:b w:val="0"/>
                <w:bCs w:val="0"/>
              </w:rPr>
            </w:pPr>
            <w:r w:rsidRPr="00C8307F">
              <w:rPr>
                <w:rFonts w:cstheme="majorBidi"/>
                <w:b w:val="0"/>
                <w:bCs w:val="0"/>
              </w:rPr>
              <w:t>Cu</w:t>
            </w:r>
          </w:p>
        </w:tc>
        <w:tc>
          <w:tcPr>
            <w:tcW w:w="1324" w:type="dxa"/>
            <w:tcBorders>
              <w:top w:val="single" w:sz="4" w:space="0" w:color="auto"/>
              <w:left w:val="single" w:sz="4" w:space="0" w:color="auto"/>
              <w:bottom w:val="single" w:sz="4" w:space="0" w:color="auto"/>
              <w:right w:val="single" w:sz="4" w:space="0" w:color="auto"/>
            </w:tcBorders>
            <w:shd w:val="clear" w:color="auto" w:fill="auto"/>
          </w:tcPr>
          <w:p w:rsidR="006906D7" w:rsidRPr="00DB5EE0" w:rsidRDefault="006906D7" w:rsidP="00073B35">
            <w:pPr>
              <w:widowControl w:val="0"/>
              <w:tabs>
                <w:tab w:val="left" w:pos="2610"/>
              </w:tabs>
              <w:jc w:val="center"/>
              <w:cnfStyle w:val="000000100000" w:firstRow="0" w:lastRow="0" w:firstColumn="0" w:lastColumn="0" w:oddVBand="0" w:evenVBand="0" w:oddHBand="1" w:evenHBand="0" w:firstRowFirstColumn="0" w:firstRowLastColumn="0" w:lastRowFirstColumn="0" w:lastRowLastColumn="0"/>
              <w:rPr>
                <w:rFonts w:cstheme="majorBidi"/>
                <w:color w:val="00B050"/>
              </w:rPr>
            </w:pPr>
            <w:r w:rsidRPr="00E3457A">
              <w:rPr>
                <w:rFonts w:cstheme="majorBidi"/>
                <w:color w:val="000000"/>
              </w:rPr>
              <w:t>mg/l</w:t>
            </w:r>
          </w:p>
        </w:tc>
        <w:tc>
          <w:tcPr>
            <w:tcW w:w="934" w:type="dxa"/>
            <w:tcBorders>
              <w:top w:val="single" w:sz="4" w:space="0" w:color="auto"/>
              <w:left w:val="single" w:sz="4" w:space="0" w:color="auto"/>
              <w:bottom w:val="single" w:sz="4" w:space="0" w:color="auto"/>
              <w:right w:val="single" w:sz="4" w:space="0" w:color="auto"/>
            </w:tcBorders>
            <w:shd w:val="clear" w:color="auto" w:fill="auto"/>
          </w:tcPr>
          <w:p w:rsidR="006906D7" w:rsidRPr="00CE2C5F" w:rsidRDefault="006906D7" w:rsidP="00073B35">
            <w:pPr>
              <w:widowControl w:val="0"/>
              <w:tabs>
                <w:tab w:val="left" w:pos="2610"/>
              </w:tabs>
              <w:jc w:val="center"/>
              <w:cnfStyle w:val="000000100000" w:firstRow="0" w:lastRow="0" w:firstColumn="0" w:lastColumn="0" w:oddVBand="0" w:evenVBand="0" w:oddHBand="1" w:evenHBand="0" w:firstRowFirstColumn="0" w:firstRowLastColumn="0" w:lastRowFirstColumn="0" w:lastRowLastColumn="0"/>
              <w:rPr>
                <w:rFonts w:cstheme="majorBidi"/>
                <w:color w:val="000000"/>
              </w:rPr>
            </w:pPr>
            <w:r w:rsidRPr="00CE2C5F">
              <w:rPr>
                <w:rFonts w:cstheme="majorBidi"/>
                <w:color w:val="000000"/>
              </w:rPr>
              <w:t>0.029</w:t>
            </w:r>
          </w:p>
        </w:tc>
        <w:tc>
          <w:tcPr>
            <w:tcW w:w="923" w:type="dxa"/>
            <w:tcBorders>
              <w:top w:val="single" w:sz="4" w:space="0" w:color="auto"/>
              <w:left w:val="single" w:sz="4" w:space="0" w:color="auto"/>
              <w:bottom w:val="single" w:sz="4" w:space="0" w:color="auto"/>
              <w:right w:val="single" w:sz="4" w:space="0" w:color="auto"/>
            </w:tcBorders>
            <w:shd w:val="clear" w:color="auto" w:fill="auto"/>
          </w:tcPr>
          <w:p w:rsidR="006906D7" w:rsidRPr="00CE2C5F" w:rsidRDefault="006906D7" w:rsidP="00073B35">
            <w:pPr>
              <w:widowControl w:val="0"/>
              <w:tabs>
                <w:tab w:val="left" w:pos="2610"/>
              </w:tabs>
              <w:jc w:val="center"/>
              <w:cnfStyle w:val="000000100000" w:firstRow="0" w:lastRow="0" w:firstColumn="0" w:lastColumn="0" w:oddVBand="0" w:evenVBand="0" w:oddHBand="1" w:evenHBand="0" w:firstRowFirstColumn="0" w:firstRowLastColumn="0" w:lastRowFirstColumn="0" w:lastRowLastColumn="0"/>
              <w:rPr>
                <w:rFonts w:cstheme="majorBidi"/>
                <w:color w:val="000000"/>
              </w:rPr>
            </w:pPr>
            <w:r w:rsidRPr="00CE2C5F">
              <w:rPr>
                <w:rFonts w:cstheme="majorBidi"/>
                <w:color w:val="000000"/>
              </w:rPr>
              <w:t>0.026</w:t>
            </w:r>
          </w:p>
        </w:tc>
        <w:tc>
          <w:tcPr>
            <w:tcW w:w="922" w:type="dxa"/>
            <w:tcBorders>
              <w:top w:val="single" w:sz="4" w:space="0" w:color="auto"/>
              <w:left w:val="single" w:sz="4" w:space="0" w:color="auto"/>
              <w:bottom w:val="single" w:sz="4" w:space="0" w:color="auto"/>
              <w:right w:val="single" w:sz="4" w:space="0" w:color="auto"/>
            </w:tcBorders>
            <w:shd w:val="clear" w:color="auto" w:fill="auto"/>
          </w:tcPr>
          <w:p w:rsidR="006906D7" w:rsidRPr="00CE2C5F" w:rsidRDefault="006906D7" w:rsidP="00073B35">
            <w:pPr>
              <w:widowControl w:val="0"/>
              <w:tabs>
                <w:tab w:val="left" w:pos="2610"/>
              </w:tabs>
              <w:jc w:val="center"/>
              <w:cnfStyle w:val="000000100000" w:firstRow="0" w:lastRow="0" w:firstColumn="0" w:lastColumn="0" w:oddVBand="0" w:evenVBand="0" w:oddHBand="1" w:evenHBand="0" w:firstRowFirstColumn="0" w:firstRowLastColumn="0" w:lastRowFirstColumn="0" w:lastRowLastColumn="0"/>
              <w:rPr>
                <w:rFonts w:cstheme="majorBidi"/>
                <w:color w:val="000000"/>
              </w:rPr>
            </w:pPr>
            <w:r w:rsidRPr="00CE2C5F">
              <w:rPr>
                <w:rFonts w:cstheme="majorBidi"/>
                <w:color w:val="000000"/>
              </w:rPr>
              <w:t>0.025</w:t>
            </w:r>
          </w:p>
        </w:tc>
        <w:tc>
          <w:tcPr>
            <w:tcW w:w="1143" w:type="dxa"/>
            <w:tcBorders>
              <w:top w:val="single" w:sz="4" w:space="0" w:color="auto"/>
              <w:left w:val="single" w:sz="4" w:space="0" w:color="auto"/>
              <w:bottom w:val="single" w:sz="4" w:space="0" w:color="auto"/>
              <w:right w:val="single" w:sz="4" w:space="0" w:color="auto"/>
            </w:tcBorders>
            <w:shd w:val="clear" w:color="auto" w:fill="auto"/>
          </w:tcPr>
          <w:p w:rsidR="006906D7" w:rsidRPr="00CE2C5F" w:rsidRDefault="006906D7" w:rsidP="00073B35">
            <w:pPr>
              <w:widowControl w:val="0"/>
              <w:tabs>
                <w:tab w:val="left" w:pos="2610"/>
              </w:tabs>
              <w:jc w:val="center"/>
              <w:cnfStyle w:val="000000100000" w:firstRow="0" w:lastRow="0" w:firstColumn="0" w:lastColumn="0" w:oddVBand="0" w:evenVBand="0" w:oddHBand="1" w:evenHBand="0" w:firstRowFirstColumn="0" w:firstRowLastColumn="0" w:lastRowFirstColumn="0" w:lastRowLastColumn="0"/>
              <w:rPr>
                <w:rFonts w:cstheme="majorBidi"/>
                <w:color w:val="000000"/>
              </w:rPr>
            </w:pPr>
            <w:r w:rsidRPr="00CE2C5F">
              <w:rPr>
                <w:rFonts w:cstheme="majorBidi"/>
                <w:color w:val="000000"/>
              </w:rPr>
              <w:t>0.049</w:t>
            </w:r>
          </w:p>
        </w:tc>
        <w:tc>
          <w:tcPr>
            <w:tcW w:w="3267" w:type="dxa"/>
            <w:gridSpan w:val="5"/>
            <w:tcBorders>
              <w:top w:val="single" w:sz="4" w:space="0" w:color="auto"/>
              <w:left w:val="single" w:sz="4" w:space="0" w:color="auto"/>
              <w:bottom w:val="single" w:sz="4" w:space="0" w:color="auto"/>
              <w:right w:val="single" w:sz="4" w:space="0" w:color="auto"/>
            </w:tcBorders>
            <w:shd w:val="clear" w:color="auto" w:fill="auto"/>
          </w:tcPr>
          <w:p w:rsidR="006906D7" w:rsidRPr="00CE2C5F" w:rsidRDefault="006906D7" w:rsidP="00073B35">
            <w:pPr>
              <w:widowControl w:val="0"/>
              <w:tabs>
                <w:tab w:val="left" w:pos="2610"/>
              </w:tabs>
              <w:jc w:val="center"/>
              <w:cnfStyle w:val="000000100000" w:firstRow="0" w:lastRow="0" w:firstColumn="0" w:lastColumn="0" w:oddVBand="0" w:evenVBand="0" w:oddHBand="1" w:evenHBand="0" w:firstRowFirstColumn="0" w:firstRowLastColumn="0" w:lastRowFirstColumn="0" w:lastRowLastColumn="0"/>
              <w:rPr>
                <w:rFonts w:cstheme="majorBidi"/>
              </w:rPr>
            </w:pPr>
            <w:r w:rsidRPr="00CE2C5F">
              <w:rPr>
                <w:rFonts w:cstheme="majorBidi"/>
              </w:rPr>
              <w:t>0.2</w:t>
            </w:r>
          </w:p>
        </w:tc>
        <w:tc>
          <w:tcPr>
            <w:tcW w:w="1878" w:type="dxa"/>
            <w:tcBorders>
              <w:top w:val="single" w:sz="4" w:space="0" w:color="auto"/>
              <w:left w:val="single" w:sz="4" w:space="0" w:color="auto"/>
              <w:bottom w:val="single" w:sz="4" w:space="0" w:color="auto"/>
              <w:right w:val="single" w:sz="4" w:space="0" w:color="AEAAAA" w:themeColor="background2" w:themeShade="BF"/>
            </w:tcBorders>
            <w:shd w:val="clear" w:color="auto" w:fill="auto"/>
          </w:tcPr>
          <w:p w:rsidR="006906D7" w:rsidRPr="00CE2C5F" w:rsidRDefault="006906D7" w:rsidP="00073B35">
            <w:pPr>
              <w:widowControl w:val="0"/>
              <w:tabs>
                <w:tab w:val="left" w:pos="2610"/>
              </w:tabs>
              <w:jc w:val="center"/>
              <w:cnfStyle w:val="000000100000" w:firstRow="0" w:lastRow="0" w:firstColumn="0" w:lastColumn="0" w:oddVBand="0" w:evenVBand="0" w:oddHBand="1" w:evenHBand="0" w:firstRowFirstColumn="0" w:firstRowLastColumn="0" w:lastRowFirstColumn="0" w:lastRowLastColumn="0"/>
              <w:rPr>
                <w:rFonts w:cstheme="majorBidi"/>
              </w:rPr>
            </w:pPr>
            <w:r>
              <w:rPr>
                <w:rFonts w:cstheme="majorBidi"/>
              </w:rPr>
              <w:t>0.01</w:t>
            </w:r>
          </w:p>
        </w:tc>
      </w:tr>
      <w:tr w:rsidR="006906D7" w:rsidTr="00073B35">
        <w:trPr>
          <w:trHeight w:val="282"/>
        </w:trPr>
        <w:tc>
          <w:tcPr>
            <w:cnfStyle w:val="001000000000" w:firstRow="0" w:lastRow="0" w:firstColumn="1" w:lastColumn="0" w:oddVBand="0" w:evenVBand="0" w:oddHBand="0" w:evenHBand="0" w:firstRowFirstColumn="0" w:firstRowLastColumn="0" w:lastRowFirstColumn="0" w:lastRowLastColumn="0"/>
            <w:tcW w:w="1768" w:type="dxa"/>
            <w:tcBorders>
              <w:top w:val="single" w:sz="4" w:space="0" w:color="auto"/>
              <w:left w:val="single" w:sz="4" w:space="0" w:color="AEAAAA" w:themeColor="background2" w:themeShade="BF"/>
              <w:bottom w:val="single" w:sz="4" w:space="0" w:color="auto"/>
              <w:right w:val="single" w:sz="4" w:space="0" w:color="auto"/>
            </w:tcBorders>
            <w:shd w:val="clear" w:color="auto" w:fill="auto"/>
          </w:tcPr>
          <w:p w:rsidR="006906D7" w:rsidRPr="00C8307F" w:rsidRDefault="006906D7" w:rsidP="00073B35">
            <w:pPr>
              <w:widowControl w:val="0"/>
              <w:tabs>
                <w:tab w:val="left" w:pos="2610"/>
              </w:tabs>
              <w:jc w:val="both"/>
              <w:rPr>
                <w:rFonts w:cstheme="majorBidi"/>
                <w:b w:val="0"/>
                <w:bCs w:val="0"/>
              </w:rPr>
            </w:pPr>
            <w:r w:rsidRPr="00C8307F">
              <w:rPr>
                <w:rFonts w:cstheme="majorBidi"/>
                <w:b w:val="0"/>
                <w:bCs w:val="0"/>
              </w:rPr>
              <w:t>B</w:t>
            </w:r>
          </w:p>
        </w:tc>
        <w:tc>
          <w:tcPr>
            <w:tcW w:w="1324" w:type="dxa"/>
            <w:tcBorders>
              <w:top w:val="single" w:sz="4" w:space="0" w:color="auto"/>
              <w:left w:val="single" w:sz="4" w:space="0" w:color="auto"/>
              <w:bottom w:val="single" w:sz="4" w:space="0" w:color="auto"/>
              <w:right w:val="single" w:sz="4" w:space="0" w:color="auto"/>
            </w:tcBorders>
            <w:shd w:val="clear" w:color="auto" w:fill="auto"/>
          </w:tcPr>
          <w:p w:rsidR="006906D7" w:rsidRPr="00DB5EE0" w:rsidRDefault="006906D7" w:rsidP="00073B35">
            <w:pPr>
              <w:widowControl w:val="0"/>
              <w:tabs>
                <w:tab w:val="left" w:pos="2610"/>
              </w:tabs>
              <w:jc w:val="center"/>
              <w:cnfStyle w:val="000000000000" w:firstRow="0" w:lastRow="0" w:firstColumn="0" w:lastColumn="0" w:oddVBand="0" w:evenVBand="0" w:oddHBand="0" w:evenHBand="0" w:firstRowFirstColumn="0" w:firstRowLastColumn="0" w:lastRowFirstColumn="0" w:lastRowLastColumn="0"/>
              <w:rPr>
                <w:rFonts w:cstheme="majorBidi"/>
                <w:color w:val="00B050"/>
              </w:rPr>
            </w:pPr>
            <w:r w:rsidRPr="00E3457A">
              <w:rPr>
                <w:rFonts w:cstheme="majorBidi"/>
                <w:color w:val="000000"/>
              </w:rPr>
              <w:t>mg/l</w:t>
            </w:r>
          </w:p>
        </w:tc>
        <w:tc>
          <w:tcPr>
            <w:tcW w:w="934" w:type="dxa"/>
            <w:tcBorders>
              <w:top w:val="single" w:sz="4" w:space="0" w:color="auto"/>
              <w:left w:val="single" w:sz="4" w:space="0" w:color="auto"/>
              <w:bottom w:val="single" w:sz="4" w:space="0" w:color="auto"/>
              <w:right w:val="single" w:sz="4" w:space="0" w:color="auto"/>
            </w:tcBorders>
            <w:shd w:val="clear" w:color="auto" w:fill="auto"/>
          </w:tcPr>
          <w:p w:rsidR="006906D7" w:rsidRPr="00CE2C5F" w:rsidRDefault="006906D7" w:rsidP="00073B35">
            <w:pPr>
              <w:widowControl w:val="0"/>
              <w:tabs>
                <w:tab w:val="left" w:pos="2610"/>
              </w:tabs>
              <w:jc w:val="center"/>
              <w:cnfStyle w:val="000000000000" w:firstRow="0" w:lastRow="0" w:firstColumn="0" w:lastColumn="0" w:oddVBand="0" w:evenVBand="0" w:oddHBand="0" w:evenHBand="0" w:firstRowFirstColumn="0" w:firstRowLastColumn="0" w:lastRowFirstColumn="0" w:lastRowLastColumn="0"/>
              <w:rPr>
                <w:rFonts w:cstheme="majorBidi"/>
                <w:color w:val="000000"/>
              </w:rPr>
            </w:pPr>
            <w:r w:rsidRPr="00CE2C5F">
              <w:rPr>
                <w:rFonts w:cstheme="majorBidi"/>
                <w:color w:val="000000"/>
              </w:rPr>
              <w:t>0.066</w:t>
            </w:r>
          </w:p>
        </w:tc>
        <w:tc>
          <w:tcPr>
            <w:tcW w:w="923" w:type="dxa"/>
            <w:tcBorders>
              <w:top w:val="single" w:sz="4" w:space="0" w:color="auto"/>
              <w:left w:val="single" w:sz="4" w:space="0" w:color="auto"/>
              <w:bottom w:val="single" w:sz="4" w:space="0" w:color="auto"/>
              <w:right w:val="single" w:sz="4" w:space="0" w:color="auto"/>
            </w:tcBorders>
            <w:shd w:val="clear" w:color="auto" w:fill="auto"/>
          </w:tcPr>
          <w:p w:rsidR="006906D7" w:rsidRPr="00CE2C5F" w:rsidRDefault="006906D7" w:rsidP="00073B35">
            <w:pPr>
              <w:widowControl w:val="0"/>
              <w:tabs>
                <w:tab w:val="left" w:pos="2610"/>
              </w:tabs>
              <w:jc w:val="center"/>
              <w:cnfStyle w:val="000000000000" w:firstRow="0" w:lastRow="0" w:firstColumn="0" w:lastColumn="0" w:oddVBand="0" w:evenVBand="0" w:oddHBand="0" w:evenHBand="0" w:firstRowFirstColumn="0" w:firstRowLastColumn="0" w:lastRowFirstColumn="0" w:lastRowLastColumn="0"/>
              <w:rPr>
                <w:rFonts w:cstheme="majorBidi"/>
                <w:color w:val="000000"/>
              </w:rPr>
            </w:pPr>
            <w:r w:rsidRPr="00CE2C5F">
              <w:rPr>
                <w:rFonts w:cstheme="majorBidi"/>
                <w:color w:val="000000"/>
              </w:rPr>
              <w:t>0.060</w:t>
            </w:r>
          </w:p>
        </w:tc>
        <w:tc>
          <w:tcPr>
            <w:tcW w:w="922" w:type="dxa"/>
            <w:tcBorders>
              <w:top w:val="single" w:sz="4" w:space="0" w:color="auto"/>
              <w:left w:val="single" w:sz="4" w:space="0" w:color="auto"/>
              <w:bottom w:val="single" w:sz="4" w:space="0" w:color="auto"/>
              <w:right w:val="single" w:sz="4" w:space="0" w:color="auto"/>
            </w:tcBorders>
            <w:shd w:val="clear" w:color="auto" w:fill="auto"/>
          </w:tcPr>
          <w:p w:rsidR="006906D7" w:rsidRPr="00CE2C5F" w:rsidRDefault="006906D7" w:rsidP="00073B35">
            <w:pPr>
              <w:widowControl w:val="0"/>
              <w:tabs>
                <w:tab w:val="left" w:pos="2610"/>
              </w:tabs>
              <w:jc w:val="center"/>
              <w:cnfStyle w:val="000000000000" w:firstRow="0" w:lastRow="0" w:firstColumn="0" w:lastColumn="0" w:oddVBand="0" w:evenVBand="0" w:oddHBand="0" w:evenHBand="0" w:firstRowFirstColumn="0" w:firstRowLastColumn="0" w:lastRowFirstColumn="0" w:lastRowLastColumn="0"/>
              <w:rPr>
                <w:rFonts w:cstheme="majorBidi"/>
                <w:color w:val="000000"/>
              </w:rPr>
            </w:pPr>
            <w:r w:rsidRPr="00CE2C5F">
              <w:rPr>
                <w:rFonts w:cstheme="majorBidi"/>
                <w:color w:val="000000"/>
              </w:rPr>
              <w:t>0.077</w:t>
            </w:r>
          </w:p>
        </w:tc>
        <w:tc>
          <w:tcPr>
            <w:tcW w:w="1143" w:type="dxa"/>
            <w:tcBorders>
              <w:top w:val="single" w:sz="4" w:space="0" w:color="auto"/>
              <w:left w:val="single" w:sz="4" w:space="0" w:color="auto"/>
              <w:bottom w:val="single" w:sz="4" w:space="0" w:color="auto"/>
              <w:right w:val="single" w:sz="4" w:space="0" w:color="auto"/>
            </w:tcBorders>
            <w:shd w:val="clear" w:color="auto" w:fill="auto"/>
          </w:tcPr>
          <w:p w:rsidR="006906D7" w:rsidRPr="00CE2C5F" w:rsidRDefault="006906D7" w:rsidP="00073B35">
            <w:pPr>
              <w:widowControl w:val="0"/>
              <w:tabs>
                <w:tab w:val="left" w:pos="2610"/>
              </w:tabs>
              <w:jc w:val="center"/>
              <w:cnfStyle w:val="000000000000" w:firstRow="0" w:lastRow="0" w:firstColumn="0" w:lastColumn="0" w:oddVBand="0" w:evenVBand="0" w:oddHBand="0" w:evenHBand="0" w:firstRowFirstColumn="0" w:firstRowLastColumn="0" w:lastRowFirstColumn="0" w:lastRowLastColumn="0"/>
              <w:rPr>
                <w:rFonts w:cstheme="majorBidi"/>
                <w:color w:val="000000"/>
              </w:rPr>
            </w:pPr>
            <w:r w:rsidRPr="00CE2C5F">
              <w:rPr>
                <w:rFonts w:cstheme="majorBidi"/>
                <w:color w:val="000000"/>
              </w:rPr>
              <w:t>0.104</w:t>
            </w:r>
          </w:p>
        </w:tc>
        <w:tc>
          <w:tcPr>
            <w:tcW w:w="972" w:type="dxa"/>
            <w:tcBorders>
              <w:top w:val="single" w:sz="4" w:space="0" w:color="auto"/>
              <w:left w:val="single" w:sz="4" w:space="0" w:color="auto"/>
              <w:bottom w:val="single" w:sz="4" w:space="0" w:color="auto"/>
              <w:right w:val="single" w:sz="4" w:space="0" w:color="auto"/>
            </w:tcBorders>
            <w:shd w:val="clear" w:color="auto" w:fill="auto"/>
            <w:vAlign w:val="center"/>
          </w:tcPr>
          <w:p w:rsidR="006906D7" w:rsidRPr="00CE2C5F" w:rsidRDefault="006906D7" w:rsidP="00073B35">
            <w:pPr>
              <w:widowControl w:val="0"/>
              <w:tabs>
                <w:tab w:val="left" w:pos="2610"/>
              </w:tabs>
              <w:jc w:val="center"/>
              <w:cnfStyle w:val="000000000000" w:firstRow="0" w:lastRow="0" w:firstColumn="0" w:lastColumn="0" w:oddVBand="0" w:evenVBand="0" w:oddHBand="0" w:evenHBand="0" w:firstRowFirstColumn="0" w:firstRowLastColumn="0" w:lastRowFirstColumn="0" w:lastRowLastColumn="0"/>
              <w:rPr>
                <w:rFonts w:cstheme="majorBidi"/>
                <w:rtl/>
                <w:lang w:bidi="ar-EG"/>
              </w:rPr>
            </w:pPr>
            <w:r w:rsidRPr="00CE2C5F">
              <w:rPr>
                <w:rFonts w:cstheme="majorBidi"/>
              </w:rPr>
              <w:t>&lt; 0.7</w:t>
            </w:r>
          </w:p>
        </w:tc>
        <w:tc>
          <w:tcPr>
            <w:tcW w:w="123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6906D7" w:rsidRPr="00CE2C5F" w:rsidRDefault="006906D7" w:rsidP="00073B35">
            <w:pPr>
              <w:widowControl w:val="0"/>
              <w:tabs>
                <w:tab w:val="left" w:pos="2610"/>
              </w:tabs>
              <w:jc w:val="center"/>
              <w:cnfStyle w:val="000000000000" w:firstRow="0" w:lastRow="0" w:firstColumn="0" w:lastColumn="0" w:oddVBand="0" w:evenVBand="0" w:oddHBand="0" w:evenHBand="0" w:firstRowFirstColumn="0" w:firstRowLastColumn="0" w:lastRowFirstColumn="0" w:lastRowLastColumn="0"/>
              <w:rPr>
                <w:rFonts w:cstheme="majorBidi"/>
              </w:rPr>
            </w:pPr>
            <w:r w:rsidRPr="00CE2C5F">
              <w:rPr>
                <w:rFonts w:cstheme="majorBidi"/>
              </w:rPr>
              <w:t>0.7 – 3.0</w:t>
            </w:r>
          </w:p>
        </w:tc>
        <w:tc>
          <w:tcPr>
            <w:tcW w:w="1060" w:type="dxa"/>
            <w:tcBorders>
              <w:top w:val="single" w:sz="4" w:space="0" w:color="auto"/>
              <w:left w:val="single" w:sz="4" w:space="0" w:color="auto"/>
              <w:bottom w:val="single" w:sz="4" w:space="0" w:color="auto"/>
              <w:right w:val="single" w:sz="4" w:space="0" w:color="auto"/>
            </w:tcBorders>
            <w:shd w:val="clear" w:color="auto" w:fill="auto"/>
            <w:vAlign w:val="center"/>
          </w:tcPr>
          <w:p w:rsidR="006906D7" w:rsidRPr="00CE2C5F" w:rsidRDefault="006906D7" w:rsidP="00073B35">
            <w:pPr>
              <w:widowControl w:val="0"/>
              <w:tabs>
                <w:tab w:val="left" w:pos="2610"/>
              </w:tabs>
              <w:jc w:val="center"/>
              <w:cnfStyle w:val="000000000000" w:firstRow="0" w:lastRow="0" w:firstColumn="0" w:lastColumn="0" w:oddVBand="0" w:evenVBand="0" w:oddHBand="0" w:evenHBand="0" w:firstRowFirstColumn="0" w:firstRowLastColumn="0" w:lastRowFirstColumn="0" w:lastRowLastColumn="0"/>
              <w:rPr>
                <w:rFonts w:cstheme="majorBidi"/>
              </w:rPr>
            </w:pPr>
            <w:r w:rsidRPr="00CE2C5F">
              <w:rPr>
                <w:rFonts w:cstheme="majorBidi"/>
              </w:rPr>
              <w:t>&gt; 3.0</w:t>
            </w:r>
          </w:p>
        </w:tc>
        <w:tc>
          <w:tcPr>
            <w:tcW w:w="1878" w:type="dxa"/>
            <w:tcBorders>
              <w:top w:val="single" w:sz="4" w:space="0" w:color="auto"/>
              <w:left w:val="single" w:sz="4" w:space="0" w:color="auto"/>
              <w:bottom w:val="single" w:sz="4" w:space="0" w:color="auto"/>
              <w:right w:val="single" w:sz="4" w:space="0" w:color="AEAAAA" w:themeColor="background2" w:themeShade="BF"/>
            </w:tcBorders>
            <w:shd w:val="clear" w:color="auto" w:fill="auto"/>
          </w:tcPr>
          <w:p w:rsidR="006906D7" w:rsidRPr="00CE2C5F" w:rsidRDefault="006906D7" w:rsidP="00073B35">
            <w:pPr>
              <w:widowControl w:val="0"/>
              <w:tabs>
                <w:tab w:val="left" w:pos="2610"/>
              </w:tabs>
              <w:jc w:val="center"/>
              <w:cnfStyle w:val="000000000000" w:firstRow="0" w:lastRow="0" w:firstColumn="0" w:lastColumn="0" w:oddVBand="0" w:evenVBand="0" w:oddHBand="0" w:evenHBand="0" w:firstRowFirstColumn="0" w:firstRowLastColumn="0" w:lastRowFirstColumn="0" w:lastRowLastColumn="0"/>
              <w:rPr>
                <w:rFonts w:cstheme="majorBidi"/>
              </w:rPr>
            </w:pPr>
            <w:r>
              <w:rPr>
                <w:rFonts w:cstheme="majorBidi"/>
              </w:rPr>
              <w:t>0.5</w:t>
            </w:r>
          </w:p>
        </w:tc>
      </w:tr>
      <w:tr w:rsidR="006906D7" w:rsidTr="00073B35">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768" w:type="dxa"/>
            <w:tcBorders>
              <w:top w:val="single" w:sz="4" w:space="0" w:color="auto"/>
              <w:left w:val="single" w:sz="4" w:space="0" w:color="AEAAAA" w:themeColor="background2" w:themeShade="BF"/>
              <w:bottom w:val="single" w:sz="4" w:space="0" w:color="auto"/>
              <w:right w:val="single" w:sz="4" w:space="0" w:color="auto"/>
            </w:tcBorders>
            <w:shd w:val="clear" w:color="auto" w:fill="auto"/>
          </w:tcPr>
          <w:p w:rsidR="006906D7" w:rsidRPr="00C8307F" w:rsidRDefault="006906D7" w:rsidP="00073B35">
            <w:pPr>
              <w:widowControl w:val="0"/>
              <w:tabs>
                <w:tab w:val="left" w:pos="2610"/>
              </w:tabs>
              <w:jc w:val="both"/>
              <w:rPr>
                <w:rFonts w:cstheme="majorBidi"/>
                <w:b w:val="0"/>
                <w:bCs w:val="0"/>
              </w:rPr>
            </w:pPr>
            <w:r w:rsidRPr="00C8307F">
              <w:rPr>
                <w:rFonts w:cstheme="majorBidi"/>
                <w:b w:val="0"/>
                <w:bCs w:val="0"/>
              </w:rPr>
              <w:t>COD</w:t>
            </w:r>
          </w:p>
        </w:tc>
        <w:tc>
          <w:tcPr>
            <w:tcW w:w="1324" w:type="dxa"/>
            <w:tcBorders>
              <w:top w:val="single" w:sz="4" w:space="0" w:color="auto"/>
              <w:left w:val="single" w:sz="4" w:space="0" w:color="auto"/>
              <w:bottom w:val="single" w:sz="4" w:space="0" w:color="auto"/>
              <w:right w:val="single" w:sz="4" w:space="0" w:color="auto"/>
            </w:tcBorders>
            <w:shd w:val="clear" w:color="auto" w:fill="auto"/>
          </w:tcPr>
          <w:p w:rsidR="006906D7" w:rsidRPr="00DB5EE0" w:rsidRDefault="006906D7" w:rsidP="00073B35">
            <w:pPr>
              <w:widowControl w:val="0"/>
              <w:tabs>
                <w:tab w:val="left" w:pos="2610"/>
              </w:tabs>
              <w:jc w:val="center"/>
              <w:cnfStyle w:val="000000100000" w:firstRow="0" w:lastRow="0" w:firstColumn="0" w:lastColumn="0" w:oddVBand="0" w:evenVBand="0" w:oddHBand="1" w:evenHBand="0" w:firstRowFirstColumn="0" w:firstRowLastColumn="0" w:lastRowFirstColumn="0" w:lastRowLastColumn="0"/>
              <w:rPr>
                <w:rFonts w:cstheme="majorBidi"/>
                <w:color w:val="00B050"/>
              </w:rPr>
            </w:pPr>
            <w:r w:rsidRPr="00E3457A">
              <w:rPr>
                <w:rFonts w:cstheme="majorBidi"/>
                <w:color w:val="000000"/>
              </w:rPr>
              <w:t>mg/l</w:t>
            </w:r>
          </w:p>
        </w:tc>
        <w:tc>
          <w:tcPr>
            <w:tcW w:w="2779"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6906D7" w:rsidRPr="00CE2C5F" w:rsidRDefault="006906D7" w:rsidP="00073B35">
            <w:pPr>
              <w:widowControl w:val="0"/>
              <w:tabs>
                <w:tab w:val="left" w:pos="2610"/>
              </w:tabs>
              <w:jc w:val="center"/>
              <w:cnfStyle w:val="000000100000" w:firstRow="0" w:lastRow="0" w:firstColumn="0" w:lastColumn="0" w:oddVBand="0" w:evenVBand="0" w:oddHBand="1" w:evenHBand="0" w:firstRowFirstColumn="0" w:firstRowLastColumn="0" w:lastRowFirstColumn="0" w:lastRowLastColumn="0"/>
              <w:rPr>
                <w:rFonts w:cstheme="majorBidi"/>
                <w:color w:val="000000"/>
              </w:rPr>
            </w:pPr>
            <w:r w:rsidRPr="00CE2C5F">
              <w:rPr>
                <w:rFonts w:cstheme="majorBidi"/>
                <w:color w:val="000000"/>
              </w:rPr>
              <w:t>Not detected</w:t>
            </w:r>
          </w:p>
        </w:tc>
        <w:tc>
          <w:tcPr>
            <w:tcW w:w="1143" w:type="dxa"/>
            <w:tcBorders>
              <w:top w:val="single" w:sz="4" w:space="0" w:color="auto"/>
              <w:left w:val="single" w:sz="4" w:space="0" w:color="auto"/>
              <w:bottom w:val="single" w:sz="4" w:space="0" w:color="auto"/>
              <w:right w:val="single" w:sz="4" w:space="0" w:color="auto"/>
            </w:tcBorders>
            <w:shd w:val="clear" w:color="auto" w:fill="auto"/>
          </w:tcPr>
          <w:p w:rsidR="006906D7" w:rsidRPr="00CE2C5F" w:rsidRDefault="006906D7" w:rsidP="00073B35">
            <w:pPr>
              <w:widowControl w:val="0"/>
              <w:tabs>
                <w:tab w:val="left" w:pos="183"/>
                <w:tab w:val="center" w:pos="463"/>
                <w:tab w:val="left" w:pos="2610"/>
              </w:tabs>
              <w:jc w:val="center"/>
              <w:cnfStyle w:val="000000100000" w:firstRow="0" w:lastRow="0" w:firstColumn="0" w:lastColumn="0" w:oddVBand="0" w:evenVBand="0" w:oddHBand="1" w:evenHBand="0" w:firstRowFirstColumn="0" w:firstRowLastColumn="0" w:lastRowFirstColumn="0" w:lastRowLastColumn="0"/>
              <w:rPr>
                <w:rFonts w:cstheme="majorBidi"/>
                <w:color w:val="000000"/>
              </w:rPr>
            </w:pPr>
            <w:r w:rsidRPr="00CE2C5F">
              <w:rPr>
                <w:rFonts w:cstheme="majorBidi"/>
              </w:rPr>
              <w:t>65</w:t>
            </w:r>
          </w:p>
        </w:tc>
        <w:tc>
          <w:tcPr>
            <w:tcW w:w="3267" w:type="dxa"/>
            <w:gridSpan w:val="5"/>
            <w:vMerge w:val="restart"/>
            <w:tcBorders>
              <w:top w:val="single" w:sz="4" w:space="0" w:color="auto"/>
              <w:left w:val="single" w:sz="4" w:space="0" w:color="auto"/>
              <w:right w:val="single" w:sz="4" w:space="0" w:color="auto"/>
            </w:tcBorders>
            <w:shd w:val="clear" w:color="auto" w:fill="auto"/>
            <w:vAlign w:val="center"/>
          </w:tcPr>
          <w:p w:rsidR="006906D7" w:rsidRPr="00CE2C5F" w:rsidRDefault="006906D7" w:rsidP="00073B35">
            <w:pPr>
              <w:widowControl w:val="0"/>
              <w:tabs>
                <w:tab w:val="left" w:pos="2610"/>
              </w:tabs>
              <w:jc w:val="center"/>
              <w:cnfStyle w:val="000000100000" w:firstRow="0" w:lastRow="0" w:firstColumn="0" w:lastColumn="0" w:oddVBand="0" w:evenVBand="0" w:oddHBand="1" w:evenHBand="0" w:firstRowFirstColumn="0" w:firstRowLastColumn="0" w:lastRowFirstColumn="0" w:lastRowLastColumn="0"/>
              <w:rPr>
                <w:rFonts w:cstheme="majorBidi"/>
              </w:rPr>
            </w:pPr>
          </w:p>
        </w:tc>
        <w:tc>
          <w:tcPr>
            <w:tcW w:w="1878" w:type="dxa"/>
            <w:tcBorders>
              <w:top w:val="single" w:sz="4" w:space="0" w:color="auto"/>
              <w:left w:val="single" w:sz="4" w:space="0" w:color="auto"/>
              <w:bottom w:val="single" w:sz="4" w:space="0" w:color="auto"/>
              <w:right w:val="single" w:sz="4" w:space="0" w:color="AEAAAA" w:themeColor="background2" w:themeShade="BF"/>
            </w:tcBorders>
            <w:shd w:val="clear" w:color="auto" w:fill="auto"/>
          </w:tcPr>
          <w:p w:rsidR="006906D7" w:rsidRPr="00CE2C5F" w:rsidRDefault="006906D7" w:rsidP="00073B35">
            <w:pPr>
              <w:widowControl w:val="0"/>
              <w:tabs>
                <w:tab w:val="left" w:pos="2610"/>
              </w:tabs>
              <w:jc w:val="center"/>
              <w:cnfStyle w:val="000000100000" w:firstRow="0" w:lastRow="0" w:firstColumn="0" w:lastColumn="0" w:oddVBand="0" w:evenVBand="0" w:oddHBand="1" w:evenHBand="0" w:firstRowFirstColumn="0" w:firstRowLastColumn="0" w:lastRowFirstColumn="0" w:lastRowLastColumn="0"/>
              <w:rPr>
                <w:rFonts w:cstheme="majorBidi"/>
              </w:rPr>
            </w:pPr>
            <w:r>
              <w:rPr>
                <w:rFonts w:cstheme="majorBidi"/>
              </w:rPr>
              <w:t>10</w:t>
            </w:r>
          </w:p>
        </w:tc>
      </w:tr>
      <w:tr w:rsidR="006906D7" w:rsidTr="00073B35">
        <w:trPr>
          <w:trHeight w:val="295"/>
        </w:trPr>
        <w:tc>
          <w:tcPr>
            <w:cnfStyle w:val="001000000000" w:firstRow="0" w:lastRow="0" w:firstColumn="1" w:lastColumn="0" w:oddVBand="0" w:evenVBand="0" w:oddHBand="0" w:evenHBand="0" w:firstRowFirstColumn="0" w:firstRowLastColumn="0" w:lastRowFirstColumn="0" w:lastRowLastColumn="0"/>
            <w:tcW w:w="1768" w:type="dxa"/>
            <w:tcBorders>
              <w:top w:val="single" w:sz="4" w:space="0" w:color="auto"/>
              <w:left w:val="single" w:sz="4" w:space="0" w:color="AEAAAA" w:themeColor="background2" w:themeShade="BF"/>
              <w:bottom w:val="single" w:sz="4" w:space="0" w:color="auto"/>
              <w:right w:val="single" w:sz="4" w:space="0" w:color="auto"/>
            </w:tcBorders>
            <w:shd w:val="clear" w:color="auto" w:fill="auto"/>
          </w:tcPr>
          <w:p w:rsidR="006906D7" w:rsidRPr="00C8307F" w:rsidRDefault="006906D7" w:rsidP="00073B35">
            <w:pPr>
              <w:widowControl w:val="0"/>
              <w:tabs>
                <w:tab w:val="left" w:pos="2610"/>
              </w:tabs>
              <w:jc w:val="both"/>
              <w:rPr>
                <w:rFonts w:cstheme="majorBidi"/>
                <w:b w:val="0"/>
                <w:bCs w:val="0"/>
              </w:rPr>
            </w:pPr>
            <w:r w:rsidRPr="00C8307F">
              <w:rPr>
                <w:rFonts w:cstheme="majorBidi"/>
                <w:b w:val="0"/>
                <w:bCs w:val="0"/>
              </w:rPr>
              <w:t>BOD</w:t>
            </w:r>
          </w:p>
        </w:tc>
        <w:tc>
          <w:tcPr>
            <w:tcW w:w="1324" w:type="dxa"/>
            <w:tcBorders>
              <w:top w:val="single" w:sz="4" w:space="0" w:color="auto"/>
              <w:left w:val="single" w:sz="4" w:space="0" w:color="auto"/>
              <w:bottom w:val="single" w:sz="4" w:space="0" w:color="auto"/>
              <w:right w:val="single" w:sz="4" w:space="0" w:color="auto"/>
            </w:tcBorders>
            <w:shd w:val="clear" w:color="auto" w:fill="auto"/>
          </w:tcPr>
          <w:p w:rsidR="006906D7" w:rsidRPr="00DB5EE0" w:rsidRDefault="006906D7" w:rsidP="00073B35">
            <w:pPr>
              <w:widowControl w:val="0"/>
              <w:tabs>
                <w:tab w:val="left" w:pos="2610"/>
              </w:tabs>
              <w:jc w:val="center"/>
              <w:cnfStyle w:val="000000000000" w:firstRow="0" w:lastRow="0" w:firstColumn="0" w:lastColumn="0" w:oddVBand="0" w:evenVBand="0" w:oddHBand="0" w:evenHBand="0" w:firstRowFirstColumn="0" w:firstRowLastColumn="0" w:lastRowFirstColumn="0" w:lastRowLastColumn="0"/>
              <w:rPr>
                <w:rFonts w:cstheme="majorBidi"/>
                <w:color w:val="00B050"/>
              </w:rPr>
            </w:pPr>
            <w:r w:rsidRPr="00E3457A">
              <w:rPr>
                <w:rFonts w:cstheme="majorBidi"/>
                <w:color w:val="000000"/>
              </w:rPr>
              <w:t>mg/l</w:t>
            </w:r>
          </w:p>
        </w:tc>
        <w:tc>
          <w:tcPr>
            <w:tcW w:w="2779" w:type="dxa"/>
            <w:gridSpan w:val="3"/>
            <w:vMerge/>
            <w:tcBorders>
              <w:top w:val="single" w:sz="4" w:space="0" w:color="auto"/>
              <w:left w:val="single" w:sz="4" w:space="0" w:color="auto"/>
              <w:bottom w:val="single" w:sz="4" w:space="0" w:color="auto"/>
              <w:right w:val="single" w:sz="4" w:space="0" w:color="auto"/>
            </w:tcBorders>
            <w:shd w:val="clear" w:color="auto" w:fill="auto"/>
          </w:tcPr>
          <w:p w:rsidR="006906D7" w:rsidRPr="00CE2C5F" w:rsidRDefault="006906D7" w:rsidP="00073B35">
            <w:pPr>
              <w:widowControl w:val="0"/>
              <w:tabs>
                <w:tab w:val="left" w:pos="2610"/>
              </w:tabs>
              <w:jc w:val="center"/>
              <w:cnfStyle w:val="000000000000" w:firstRow="0" w:lastRow="0" w:firstColumn="0" w:lastColumn="0" w:oddVBand="0" w:evenVBand="0" w:oddHBand="0" w:evenHBand="0" w:firstRowFirstColumn="0" w:firstRowLastColumn="0" w:lastRowFirstColumn="0" w:lastRowLastColumn="0"/>
              <w:rPr>
                <w:rFonts w:cstheme="majorBidi"/>
                <w:color w:val="000000"/>
              </w:rPr>
            </w:pPr>
          </w:p>
        </w:tc>
        <w:tc>
          <w:tcPr>
            <w:tcW w:w="1143" w:type="dxa"/>
            <w:tcBorders>
              <w:top w:val="single" w:sz="4" w:space="0" w:color="auto"/>
              <w:left w:val="single" w:sz="4" w:space="0" w:color="auto"/>
              <w:bottom w:val="single" w:sz="4" w:space="0" w:color="auto"/>
              <w:right w:val="single" w:sz="4" w:space="0" w:color="auto"/>
            </w:tcBorders>
            <w:shd w:val="clear" w:color="auto" w:fill="auto"/>
          </w:tcPr>
          <w:p w:rsidR="006906D7" w:rsidRPr="00CE2C5F" w:rsidRDefault="006906D7" w:rsidP="00073B35">
            <w:pPr>
              <w:widowControl w:val="0"/>
              <w:tabs>
                <w:tab w:val="left" w:pos="2610"/>
              </w:tabs>
              <w:jc w:val="center"/>
              <w:cnfStyle w:val="000000000000" w:firstRow="0" w:lastRow="0" w:firstColumn="0" w:lastColumn="0" w:oddVBand="0" w:evenVBand="0" w:oddHBand="0" w:evenHBand="0" w:firstRowFirstColumn="0" w:firstRowLastColumn="0" w:lastRowFirstColumn="0" w:lastRowLastColumn="0"/>
              <w:rPr>
                <w:rFonts w:cstheme="majorBidi"/>
                <w:color w:val="000000"/>
              </w:rPr>
            </w:pPr>
            <w:r>
              <w:rPr>
                <w:rFonts w:cstheme="majorBidi"/>
              </w:rPr>
              <w:t>18</w:t>
            </w:r>
          </w:p>
        </w:tc>
        <w:tc>
          <w:tcPr>
            <w:tcW w:w="3267" w:type="dxa"/>
            <w:gridSpan w:val="5"/>
            <w:vMerge/>
            <w:tcBorders>
              <w:left w:val="single" w:sz="4" w:space="0" w:color="auto"/>
              <w:right w:val="single" w:sz="4" w:space="0" w:color="auto"/>
            </w:tcBorders>
            <w:shd w:val="clear" w:color="auto" w:fill="auto"/>
            <w:vAlign w:val="center"/>
          </w:tcPr>
          <w:p w:rsidR="006906D7" w:rsidRPr="00CE2C5F" w:rsidRDefault="006906D7" w:rsidP="00073B35">
            <w:pPr>
              <w:widowControl w:val="0"/>
              <w:tabs>
                <w:tab w:val="left" w:pos="2610"/>
              </w:tabs>
              <w:jc w:val="both"/>
              <w:cnfStyle w:val="000000000000" w:firstRow="0" w:lastRow="0" w:firstColumn="0" w:lastColumn="0" w:oddVBand="0" w:evenVBand="0" w:oddHBand="0" w:evenHBand="0" w:firstRowFirstColumn="0" w:firstRowLastColumn="0" w:lastRowFirstColumn="0" w:lastRowLastColumn="0"/>
              <w:rPr>
                <w:rFonts w:cstheme="majorBidi"/>
              </w:rPr>
            </w:pPr>
          </w:p>
        </w:tc>
        <w:tc>
          <w:tcPr>
            <w:tcW w:w="1878" w:type="dxa"/>
            <w:tcBorders>
              <w:top w:val="single" w:sz="4" w:space="0" w:color="auto"/>
              <w:left w:val="single" w:sz="4" w:space="0" w:color="auto"/>
              <w:bottom w:val="single" w:sz="4" w:space="0" w:color="auto"/>
              <w:right w:val="single" w:sz="4" w:space="0" w:color="AEAAAA" w:themeColor="background2" w:themeShade="BF"/>
            </w:tcBorders>
            <w:shd w:val="clear" w:color="auto" w:fill="auto"/>
          </w:tcPr>
          <w:p w:rsidR="006906D7" w:rsidRPr="00CE2C5F" w:rsidRDefault="006906D7" w:rsidP="00073B35">
            <w:pPr>
              <w:widowControl w:val="0"/>
              <w:tabs>
                <w:tab w:val="left" w:pos="2610"/>
              </w:tabs>
              <w:jc w:val="center"/>
              <w:cnfStyle w:val="000000000000" w:firstRow="0" w:lastRow="0" w:firstColumn="0" w:lastColumn="0" w:oddVBand="0" w:evenVBand="0" w:oddHBand="0" w:evenHBand="0" w:firstRowFirstColumn="0" w:firstRowLastColumn="0" w:lastRowFirstColumn="0" w:lastRowLastColumn="0"/>
              <w:rPr>
                <w:rFonts w:cstheme="majorBidi"/>
              </w:rPr>
            </w:pPr>
            <w:r>
              <w:rPr>
                <w:rFonts w:cstheme="majorBidi"/>
              </w:rPr>
              <w:t>6</w:t>
            </w:r>
          </w:p>
        </w:tc>
      </w:tr>
      <w:tr w:rsidR="006906D7" w:rsidTr="00073B35">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768" w:type="dxa"/>
            <w:tcBorders>
              <w:top w:val="single" w:sz="4" w:space="0" w:color="auto"/>
              <w:left w:val="single" w:sz="4" w:space="0" w:color="AEAAAA" w:themeColor="background2" w:themeShade="BF"/>
              <w:bottom w:val="single" w:sz="4" w:space="0" w:color="auto"/>
              <w:right w:val="single" w:sz="4" w:space="0" w:color="auto"/>
            </w:tcBorders>
            <w:shd w:val="clear" w:color="auto" w:fill="auto"/>
            <w:vAlign w:val="center"/>
          </w:tcPr>
          <w:p w:rsidR="006906D7" w:rsidRPr="00C8307F" w:rsidRDefault="006906D7" w:rsidP="00073B35">
            <w:pPr>
              <w:widowControl w:val="0"/>
              <w:tabs>
                <w:tab w:val="left" w:pos="2610"/>
              </w:tabs>
              <w:jc w:val="both"/>
              <w:rPr>
                <w:rFonts w:cstheme="majorBidi"/>
                <w:b w:val="0"/>
                <w:bCs w:val="0"/>
              </w:rPr>
            </w:pPr>
            <w:r w:rsidRPr="00C8307F">
              <w:rPr>
                <w:rFonts w:cstheme="majorBidi"/>
                <w:b w:val="0"/>
                <w:bCs w:val="0"/>
              </w:rPr>
              <w:t xml:space="preserve">Total coliform </w:t>
            </w:r>
          </w:p>
        </w:tc>
        <w:tc>
          <w:tcPr>
            <w:tcW w:w="1324" w:type="dxa"/>
            <w:tcBorders>
              <w:top w:val="single" w:sz="4" w:space="0" w:color="auto"/>
              <w:left w:val="single" w:sz="4" w:space="0" w:color="auto"/>
              <w:bottom w:val="single" w:sz="4" w:space="0" w:color="auto"/>
              <w:right w:val="single" w:sz="4" w:space="0" w:color="auto"/>
            </w:tcBorders>
            <w:shd w:val="clear" w:color="auto" w:fill="auto"/>
          </w:tcPr>
          <w:p w:rsidR="006906D7" w:rsidRPr="00DB5EE0" w:rsidRDefault="006906D7" w:rsidP="00073B35">
            <w:pPr>
              <w:widowControl w:val="0"/>
              <w:tabs>
                <w:tab w:val="left" w:pos="2610"/>
              </w:tabs>
              <w:jc w:val="center"/>
              <w:cnfStyle w:val="000000100000" w:firstRow="0" w:lastRow="0" w:firstColumn="0" w:lastColumn="0" w:oddVBand="0" w:evenVBand="0" w:oddHBand="1" w:evenHBand="0" w:firstRowFirstColumn="0" w:firstRowLastColumn="0" w:lastRowFirstColumn="0" w:lastRowLastColumn="0"/>
              <w:rPr>
                <w:rFonts w:cstheme="majorBidi"/>
              </w:rPr>
            </w:pPr>
            <w:r>
              <w:rPr>
                <w:rFonts w:cstheme="majorBidi"/>
              </w:rPr>
              <w:t>cfu/ml</w:t>
            </w:r>
          </w:p>
        </w:tc>
        <w:tc>
          <w:tcPr>
            <w:tcW w:w="2779" w:type="dxa"/>
            <w:gridSpan w:val="3"/>
            <w:vMerge/>
            <w:tcBorders>
              <w:top w:val="single" w:sz="4" w:space="0" w:color="auto"/>
              <w:left w:val="single" w:sz="4" w:space="0" w:color="auto"/>
              <w:bottom w:val="single" w:sz="4" w:space="0" w:color="auto"/>
              <w:right w:val="single" w:sz="4" w:space="0" w:color="auto"/>
            </w:tcBorders>
            <w:shd w:val="clear" w:color="auto" w:fill="auto"/>
          </w:tcPr>
          <w:p w:rsidR="006906D7" w:rsidRPr="00CE2C5F" w:rsidRDefault="006906D7" w:rsidP="00073B35">
            <w:pPr>
              <w:widowControl w:val="0"/>
              <w:tabs>
                <w:tab w:val="left" w:pos="2610"/>
              </w:tabs>
              <w:jc w:val="center"/>
              <w:cnfStyle w:val="000000100000" w:firstRow="0" w:lastRow="0" w:firstColumn="0" w:lastColumn="0" w:oddVBand="0" w:evenVBand="0" w:oddHBand="1" w:evenHBand="0" w:firstRowFirstColumn="0" w:firstRowLastColumn="0" w:lastRowFirstColumn="0" w:lastRowLastColumn="0"/>
              <w:rPr>
                <w:rFonts w:cstheme="majorBidi"/>
                <w:color w:val="000000"/>
              </w:rPr>
            </w:pPr>
          </w:p>
        </w:tc>
        <w:tc>
          <w:tcPr>
            <w:tcW w:w="1143" w:type="dxa"/>
            <w:tcBorders>
              <w:top w:val="single" w:sz="4" w:space="0" w:color="auto"/>
              <w:left w:val="single" w:sz="4" w:space="0" w:color="auto"/>
              <w:bottom w:val="single" w:sz="4" w:space="0" w:color="auto"/>
              <w:right w:val="single" w:sz="4" w:space="0" w:color="auto"/>
            </w:tcBorders>
            <w:shd w:val="clear" w:color="auto" w:fill="auto"/>
            <w:vAlign w:val="center"/>
          </w:tcPr>
          <w:p w:rsidR="006906D7" w:rsidRPr="00CE2C5F" w:rsidRDefault="006906D7" w:rsidP="00073B35">
            <w:pPr>
              <w:widowControl w:val="0"/>
              <w:tabs>
                <w:tab w:val="left" w:pos="2610"/>
              </w:tabs>
              <w:jc w:val="center"/>
              <w:cnfStyle w:val="000000100000" w:firstRow="0" w:lastRow="0" w:firstColumn="0" w:lastColumn="0" w:oddVBand="0" w:evenVBand="0" w:oddHBand="1" w:evenHBand="0" w:firstRowFirstColumn="0" w:firstRowLastColumn="0" w:lastRowFirstColumn="0" w:lastRowLastColumn="0"/>
              <w:rPr>
                <w:rFonts w:cstheme="majorBidi"/>
                <w:color w:val="000000"/>
              </w:rPr>
            </w:pPr>
            <w:r w:rsidRPr="00CE2C5F">
              <w:rPr>
                <w:rFonts w:cstheme="majorBidi"/>
                <w:color w:val="000000"/>
              </w:rPr>
              <w:t>272 x 10</w:t>
            </w:r>
            <w:r w:rsidRPr="00CE2C5F">
              <w:rPr>
                <w:rFonts w:cstheme="majorBidi"/>
                <w:color w:val="000000"/>
                <w:vertAlign w:val="superscript"/>
              </w:rPr>
              <w:t>3</w:t>
            </w:r>
          </w:p>
        </w:tc>
        <w:tc>
          <w:tcPr>
            <w:tcW w:w="3267" w:type="dxa"/>
            <w:gridSpan w:val="5"/>
            <w:vMerge/>
            <w:tcBorders>
              <w:left w:val="single" w:sz="4" w:space="0" w:color="auto"/>
              <w:right w:val="single" w:sz="4" w:space="0" w:color="auto"/>
            </w:tcBorders>
            <w:shd w:val="clear" w:color="auto" w:fill="auto"/>
            <w:vAlign w:val="center"/>
          </w:tcPr>
          <w:p w:rsidR="006906D7" w:rsidRPr="00CE2C5F" w:rsidRDefault="006906D7" w:rsidP="00073B35">
            <w:pPr>
              <w:widowControl w:val="0"/>
              <w:tabs>
                <w:tab w:val="left" w:pos="2610"/>
              </w:tabs>
              <w:jc w:val="both"/>
              <w:cnfStyle w:val="000000100000" w:firstRow="0" w:lastRow="0" w:firstColumn="0" w:lastColumn="0" w:oddVBand="0" w:evenVBand="0" w:oddHBand="1" w:evenHBand="0" w:firstRowFirstColumn="0" w:firstRowLastColumn="0" w:lastRowFirstColumn="0" w:lastRowLastColumn="0"/>
              <w:rPr>
                <w:rFonts w:cstheme="majorBidi"/>
              </w:rPr>
            </w:pPr>
          </w:p>
        </w:tc>
        <w:tc>
          <w:tcPr>
            <w:tcW w:w="1878" w:type="dxa"/>
            <w:tcBorders>
              <w:top w:val="single" w:sz="4" w:space="0" w:color="auto"/>
              <w:left w:val="single" w:sz="4" w:space="0" w:color="auto"/>
              <w:bottom w:val="single" w:sz="4" w:space="0" w:color="auto"/>
              <w:right w:val="single" w:sz="4" w:space="0" w:color="AEAAAA" w:themeColor="background2" w:themeShade="BF"/>
            </w:tcBorders>
            <w:shd w:val="clear" w:color="auto" w:fill="auto"/>
          </w:tcPr>
          <w:p w:rsidR="006906D7" w:rsidRPr="00CE2C5F" w:rsidRDefault="006906D7" w:rsidP="00073B35">
            <w:pPr>
              <w:widowControl w:val="0"/>
              <w:tabs>
                <w:tab w:val="left" w:pos="2610"/>
              </w:tabs>
              <w:jc w:val="center"/>
              <w:cnfStyle w:val="000000100000" w:firstRow="0" w:lastRow="0" w:firstColumn="0" w:lastColumn="0" w:oddVBand="0" w:evenVBand="0" w:oddHBand="1" w:evenHBand="0" w:firstRowFirstColumn="0" w:firstRowLastColumn="0" w:lastRowFirstColumn="0" w:lastRowLastColumn="0"/>
              <w:rPr>
                <w:rFonts w:cstheme="majorBidi"/>
              </w:rPr>
            </w:pPr>
            <w:r>
              <w:rPr>
                <w:rFonts w:cstheme="majorBidi"/>
              </w:rPr>
              <w:t>n/a</w:t>
            </w:r>
          </w:p>
        </w:tc>
      </w:tr>
      <w:tr w:rsidR="006906D7" w:rsidTr="00073B35">
        <w:trPr>
          <w:trHeight w:val="282"/>
        </w:trPr>
        <w:tc>
          <w:tcPr>
            <w:cnfStyle w:val="001000000000" w:firstRow="0" w:lastRow="0" w:firstColumn="1" w:lastColumn="0" w:oddVBand="0" w:evenVBand="0" w:oddHBand="0" w:evenHBand="0" w:firstRowFirstColumn="0" w:firstRowLastColumn="0" w:lastRowFirstColumn="0" w:lastRowLastColumn="0"/>
            <w:tcW w:w="1768" w:type="dxa"/>
            <w:tcBorders>
              <w:top w:val="single" w:sz="4" w:space="0" w:color="auto"/>
              <w:left w:val="single" w:sz="4" w:space="0" w:color="AEAAAA" w:themeColor="background2" w:themeShade="BF"/>
              <w:bottom w:val="single" w:sz="4" w:space="0" w:color="auto"/>
              <w:right w:val="single" w:sz="4" w:space="0" w:color="auto"/>
            </w:tcBorders>
            <w:shd w:val="clear" w:color="auto" w:fill="auto"/>
            <w:vAlign w:val="center"/>
          </w:tcPr>
          <w:p w:rsidR="006906D7" w:rsidRPr="00C8307F" w:rsidRDefault="006906D7" w:rsidP="00073B35">
            <w:pPr>
              <w:widowControl w:val="0"/>
              <w:tabs>
                <w:tab w:val="left" w:pos="2610"/>
              </w:tabs>
              <w:rPr>
                <w:rFonts w:cstheme="majorBidi"/>
                <w:b w:val="0"/>
                <w:bCs w:val="0"/>
              </w:rPr>
            </w:pPr>
            <w:r w:rsidRPr="00C8307F">
              <w:rPr>
                <w:rFonts w:cstheme="majorBidi"/>
                <w:b w:val="0"/>
                <w:bCs w:val="0"/>
              </w:rPr>
              <w:t>Fecal coliform</w:t>
            </w:r>
          </w:p>
        </w:tc>
        <w:tc>
          <w:tcPr>
            <w:tcW w:w="1324" w:type="dxa"/>
            <w:tcBorders>
              <w:top w:val="single" w:sz="4" w:space="0" w:color="auto"/>
              <w:left w:val="single" w:sz="4" w:space="0" w:color="auto"/>
              <w:bottom w:val="single" w:sz="4" w:space="0" w:color="auto"/>
              <w:right w:val="single" w:sz="4" w:space="0" w:color="auto"/>
            </w:tcBorders>
            <w:shd w:val="clear" w:color="auto" w:fill="auto"/>
          </w:tcPr>
          <w:p w:rsidR="006906D7" w:rsidRPr="00DB5EE0" w:rsidRDefault="006906D7" w:rsidP="00073B35">
            <w:pPr>
              <w:widowControl w:val="0"/>
              <w:tabs>
                <w:tab w:val="left" w:pos="2610"/>
              </w:tabs>
              <w:jc w:val="center"/>
              <w:cnfStyle w:val="000000000000" w:firstRow="0" w:lastRow="0" w:firstColumn="0" w:lastColumn="0" w:oddVBand="0" w:evenVBand="0" w:oddHBand="0" w:evenHBand="0" w:firstRowFirstColumn="0" w:firstRowLastColumn="0" w:lastRowFirstColumn="0" w:lastRowLastColumn="0"/>
              <w:rPr>
                <w:rFonts w:cstheme="majorBidi"/>
                <w:color w:val="00B050"/>
              </w:rPr>
            </w:pPr>
            <w:r>
              <w:rPr>
                <w:rFonts w:cstheme="majorBidi"/>
              </w:rPr>
              <w:t>cfu/ml</w:t>
            </w:r>
          </w:p>
        </w:tc>
        <w:tc>
          <w:tcPr>
            <w:tcW w:w="2779" w:type="dxa"/>
            <w:gridSpan w:val="3"/>
            <w:vMerge/>
            <w:tcBorders>
              <w:top w:val="single" w:sz="4" w:space="0" w:color="auto"/>
              <w:left w:val="single" w:sz="4" w:space="0" w:color="auto"/>
              <w:bottom w:val="single" w:sz="4" w:space="0" w:color="auto"/>
              <w:right w:val="single" w:sz="4" w:space="0" w:color="auto"/>
            </w:tcBorders>
            <w:shd w:val="clear" w:color="auto" w:fill="auto"/>
          </w:tcPr>
          <w:p w:rsidR="006906D7" w:rsidRPr="00CE2C5F" w:rsidRDefault="006906D7" w:rsidP="00073B35">
            <w:pPr>
              <w:widowControl w:val="0"/>
              <w:tabs>
                <w:tab w:val="left" w:pos="2610"/>
              </w:tabs>
              <w:jc w:val="center"/>
              <w:cnfStyle w:val="000000000000" w:firstRow="0" w:lastRow="0" w:firstColumn="0" w:lastColumn="0" w:oddVBand="0" w:evenVBand="0" w:oddHBand="0" w:evenHBand="0" w:firstRowFirstColumn="0" w:firstRowLastColumn="0" w:lastRowFirstColumn="0" w:lastRowLastColumn="0"/>
              <w:rPr>
                <w:rFonts w:cstheme="majorBidi"/>
                <w:color w:val="000000"/>
              </w:rPr>
            </w:pPr>
          </w:p>
        </w:tc>
        <w:tc>
          <w:tcPr>
            <w:tcW w:w="1143" w:type="dxa"/>
            <w:tcBorders>
              <w:top w:val="single" w:sz="4" w:space="0" w:color="auto"/>
              <w:left w:val="single" w:sz="4" w:space="0" w:color="auto"/>
              <w:bottom w:val="single" w:sz="4" w:space="0" w:color="auto"/>
              <w:right w:val="single" w:sz="4" w:space="0" w:color="auto"/>
            </w:tcBorders>
            <w:shd w:val="clear" w:color="auto" w:fill="auto"/>
            <w:vAlign w:val="center"/>
          </w:tcPr>
          <w:p w:rsidR="006906D7" w:rsidRPr="00CE2C5F" w:rsidRDefault="006906D7" w:rsidP="00073B35">
            <w:pPr>
              <w:widowControl w:val="0"/>
              <w:tabs>
                <w:tab w:val="left" w:pos="2610"/>
              </w:tabs>
              <w:jc w:val="center"/>
              <w:cnfStyle w:val="000000000000" w:firstRow="0" w:lastRow="0" w:firstColumn="0" w:lastColumn="0" w:oddVBand="0" w:evenVBand="0" w:oddHBand="0" w:evenHBand="0" w:firstRowFirstColumn="0" w:firstRowLastColumn="0" w:lastRowFirstColumn="0" w:lastRowLastColumn="0"/>
              <w:rPr>
                <w:rFonts w:cstheme="majorBidi"/>
                <w:color w:val="000000"/>
              </w:rPr>
            </w:pPr>
            <w:r w:rsidRPr="00CE2C5F">
              <w:rPr>
                <w:rFonts w:cstheme="majorBidi"/>
                <w:color w:val="000000"/>
              </w:rPr>
              <w:t>154 x 10</w:t>
            </w:r>
            <w:r w:rsidRPr="00CE2C5F">
              <w:rPr>
                <w:rFonts w:cstheme="majorBidi"/>
                <w:color w:val="000000"/>
                <w:vertAlign w:val="superscript"/>
              </w:rPr>
              <w:t>3</w:t>
            </w:r>
          </w:p>
        </w:tc>
        <w:tc>
          <w:tcPr>
            <w:tcW w:w="3267" w:type="dxa"/>
            <w:gridSpan w:val="5"/>
            <w:vMerge/>
            <w:tcBorders>
              <w:left w:val="single" w:sz="4" w:space="0" w:color="auto"/>
              <w:right w:val="single" w:sz="4" w:space="0" w:color="auto"/>
            </w:tcBorders>
            <w:shd w:val="clear" w:color="auto" w:fill="auto"/>
            <w:vAlign w:val="center"/>
          </w:tcPr>
          <w:p w:rsidR="006906D7" w:rsidRPr="00CE2C5F" w:rsidRDefault="006906D7" w:rsidP="00073B35">
            <w:pPr>
              <w:widowControl w:val="0"/>
              <w:tabs>
                <w:tab w:val="left" w:pos="2610"/>
              </w:tabs>
              <w:jc w:val="both"/>
              <w:cnfStyle w:val="000000000000" w:firstRow="0" w:lastRow="0" w:firstColumn="0" w:lastColumn="0" w:oddVBand="0" w:evenVBand="0" w:oddHBand="0" w:evenHBand="0" w:firstRowFirstColumn="0" w:firstRowLastColumn="0" w:lastRowFirstColumn="0" w:lastRowLastColumn="0"/>
              <w:rPr>
                <w:rFonts w:cstheme="majorBidi"/>
              </w:rPr>
            </w:pPr>
          </w:p>
        </w:tc>
        <w:tc>
          <w:tcPr>
            <w:tcW w:w="1878" w:type="dxa"/>
            <w:tcBorders>
              <w:top w:val="single" w:sz="4" w:space="0" w:color="auto"/>
              <w:left w:val="single" w:sz="4" w:space="0" w:color="auto"/>
              <w:bottom w:val="single" w:sz="4" w:space="0" w:color="auto"/>
              <w:right w:val="single" w:sz="4" w:space="0" w:color="AEAAAA" w:themeColor="background2" w:themeShade="BF"/>
            </w:tcBorders>
            <w:shd w:val="clear" w:color="auto" w:fill="auto"/>
          </w:tcPr>
          <w:p w:rsidR="006906D7" w:rsidRPr="00CE2C5F" w:rsidRDefault="006906D7" w:rsidP="00073B35">
            <w:pPr>
              <w:widowControl w:val="0"/>
              <w:tabs>
                <w:tab w:val="left" w:pos="2610"/>
              </w:tabs>
              <w:jc w:val="center"/>
              <w:cnfStyle w:val="000000000000" w:firstRow="0" w:lastRow="0" w:firstColumn="0" w:lastColumn="0" w:oddVBand="0" w:evenVBand="0" w:oddHBand="0" w:evenHBand="0" w:firstRowFirstColumn="0" w:firstRowLastColumn="0" w:lastRowFirstColumn="0" w:lastRowLastColumn="0"/>
              <w:rPr>
                <w:rFonts w:cstheme="majorBidi"/>
              </w:rPr>
            </w:pPr>
            <w:r>
              <w:rPr>
                <w:rFonts w:cstheme="majorBidi"/>
              </w:rPr>
              <w:t xml:space="preserve">1000 (cfu/100 </w:t>
            </w:r>
            <w:r>
              <w:rPr>
                <w:rFonts w:cstheme="majorBidi"/>
              </w:rPr>
              <w:lastRenderedPageBreak/>
              <w:t>ml)</w:t>
            </w:r>
          </w:p>
        </w:tc>
      </w:tr>
      <w:tr w:rsidR="006906D7" w:rsidTr="00073B35">
        <w:trPr>
          <w:cnfStyle w:val="000000100000" w:firstRow="0" w:lastRow="0" w:firstColumn="0" w:lastColumn="0" w:oddVBand="0" w:evenVBand="0" w:oddHBand="1" w:evenHBand="0" w:firstRowFirstColumn="0" w:firstRowLastColumn="0" w:lastRowFirstColumn="0" w:lastRowLastColumn="0"/>
          <w:trHeight w:val="106"/>
        </w:trPr>
        <w:tc>
          <w:tcPr>
            <w:cnfStyle w:val="001000000000" w:firstRow="0" w:lastRow="0" w:firstColumn="1" w:lastColumn="0" w:oddVBand="0" w:evenVBand="0" w:oddHBand="0" w:evenHBand="0" w:firstRowFirstColumn="0" w:firstRowLastColumn="0" w:lastRowFirstColumn="0" w:lastRowLastColumn="0"/>
            <w:tcW w:w="1768" w:type="dxa"/>
            <w:tcBorders>
              <w:top w:val="single" w:sz="4" w:space="0" w:color="auto"/>
              <w:left w:val="single" w:sz="4" w:space="0" w:color="AEAAAA" w:themeColor="background2" w:themeShade="BF"/>
              <w:bottom w:val="single" w:sz="4" w:space="0" w:color="auto"/>
              <w:right w:val="single" w:sz="4" w:space="0" w:color="auto"/>
            </w:tcBorders>
            <w:shd w:val="clear" w:color="auto" w:fill="auto"/>
            <w:vAlign w:val="center"/>
          </w:tcPr>
          <w:p w:rsidR="006906D7" w:rsidRPr="00C8307F" w:rsidRDefault="006906D7" w:rsidP="00073B35">
            <w:pPr>
              <w:widowControl w:val="0"/>
              <w:tabs>
                <w:tab w:val="left" w:pos="2610"/>
              </w:tabs>
              <w:rPr>
                <w:rFonts w:cstheme="majorBidi"/>
                <w:b w:val="0"/>
                <w:bCs w:val="0"/>
              </w:rPr>
            </w:pPr>
            <w:r w:rsidRPr="00C8307F">
              <w:rPr>
                <w:rFonts w:cstheme="majorBidi"/>
                <w:b w:val="0"/>
                <w:bCs w:val="0"/>
              </w:rPr>
              <w:lastRenderedPageBreak/>
              <w:t xml:space="preserve">Salmonella &amp; </w:t>
            </w:r>
            <w:r>
              <w:rPr>
                <w:rFonts w:cstheme="majorBidi"/>
                <w:b w:val="0"/>
                <w:bCs w:val="0"/>
              </w:rPr>
              <w:t>S</w:t>
            </w:r>
            <w:r w:rsidRPr="00C8307F">
              <w:rPr>
                <w:rFonts w:cstheme="majorBidi"/>
                <w:b w:val="0"/>
                <w:bCs w:val="0"/>
              </w:rPr>
              <w:t>h</w:t>
            </w:r>
            <w:r>
              <w:rPr>
                <w:rFonts w:cstheme="majorBidi"/>
                <w:b w:val="0"/>
                <w:bCs w:val="0"/>
              </w:rPr>
              <w:t>i</w:t>
            </w:r>
            <w:r w:rsidRPr="00C8307F">
              <w:rPr>
                <w:rFonts w:cstheme="majorBidi"/>
                <w:b w:val="0"/>
                <w:bCs w:val="0"/>
              </w:rPr>
              <w:t>g</w:t>
            </w:r>
            <w:r>
              <w:rPr>
                <w:rFonts w:cstheme="majorBidi"/>
                <w:b w:val="0"/>
                <w:bCs w:val="0"/>
              </w:rPr>
              <w:t>e</w:t>
            </w:r>
            <w:r w:rsidRPr="00C8307F">
              <w:rPr>
                <w:rFonts w:cstheme="majorBidi"/>
                <w:b w:val="0"/>
                <w:bCs w:val="0"/>
              </w:rPr>
              <w:t>lla</w:t>
            </w:r>
          </w:p>
        </w:tc>
        <w:tc>
          <w:tcPr>
            <w:tcW w:w="1324" w:type="dxa"/>
            <w:tcBorders>
              <w:top w:val="single" w:sz="4" w:space="0" w:color="auto"/>
              <w:left w:val="single" w:sz="4" w:space="0" w:color="auto"/>
              <w:bottom w:val="single" w:sz="4" w:space="0" w:color="auto"/>
              <w:right w:val="single" w:sz="4" w:space="0" w:color="auto"/>
            </w:tcBorders>
            <w:shd w:val="clear" w:color="auto" w:fill="auto"/>
          </w:tcPr>
          <w:p w:rsidR="006906D7" w:rsidRDefault="006906D7" w:rsidP="00073B35">
            <w:pPr>
              <w:widowControl w:val="0"/>
              <w:tabs>
                <w:tab w:val="left" w:pos="2610"/>
              </w:tabs>
              <w:jc w:val="center"/>
              <w:cnfStyle w:val="000000100000" w:firstRow="0" w:lastRow="0" w:firstColumn="0" w:lastColumn="0" w:oddVBand="0" w:evenVBand="0" w:oddHBand="1" w:evenHBand="0" w:firstRowFirstColumn="0" w:firstRowLastColumn="0" w:lastRowFirstColumn="0" w:lastRowLastColumn="0"/>
              <w:rPr>
                <w:rFonts w:cstheme="majorBidi"/>
              </w:rPr>
            </w:pPr>
            <w:r>
              <w:rPr>
                <w:rFonts w:cstheme="majorBidi"/>
              </w:rPr>
              <w:t>cfu/ml</w:t>
            </w:r>
          </w:p>
        </w:tc>
        <w:tc>
          <w:tcPr>
            <w:tcW w:w="2779" w:type="dxa"/>
            <w:gridSpan w:val="3"/>
            <w:vMerge/>
            <w:tcBorders>
              <w:top w:val="single" w:sz="4" w:space="0" w:color="auto"/>
              <w:left w:val="single" w:sz="4" w:space="0" w:color="auto"/>
              <w:bottom w:val="single" w:sz="4" w:space="0" w:color="auto"/>
              <w:right w:val="single" w:sz="4" w:space="0" w:color="auto"/>
            </w:tcBorders>
            <w:shd w:val="clear" w:color="auto" w:fill="auto"/>
          </w:tcPr>
          <w:p w:rsidR="006906D7" w:rsidRPr="00CE2C5F" w:rsidRDefault="006906D7" w:rsidP="00073B35">
            <w:pPr>
              <w:widowControl w:val="0"/>
              <w:tabs>
                <w:tab w:val="left" w:pos="2610"/>
              </w:tabs>
              <w:jc w:val="center"/>
              <w:cnfStyle w:val="000000100000" w:firstRow="0" w:lastRow="0" w:firstColumn="0" w:lastColumn="0" w:oddVBand="0" w:evenVBand="0" w:oddHBand="1" w:evenHBand="0" w:firstRowFirstColumn="0" w:firstRowLastColumn="0" w:lastRowFirstColumn="0" w:lastRowLastColumn="0"/>
              <w:rPr>
                <w:rFonts w:cstheme="majorBidi"/>
                <w:color w:val="000000"/>
              </w:rPr>
            </w:pPr>
          </w:p>
        </w:tc>
        <w:tc>
          <w:tcPr>
            <w:tcW w:w="1143" w:type="dxa"/>
            <w:tcBorders>
              <w:top w:val="single" w:sz="4" w:space="0" w:color="auto"/>
              <w:left w:val="single" w:sz="4" w:space="0" w:color="auto"/>
              <w:bottom w:val="single" w:sz="4" w:space="0" w:color="auto"/>
              <w:right w:val="single" w:sz="4" w:space="0" w:color="auto"/>
            </w:tcBorders>
            <w:shd w:val="clear" w:color="auto" w:fill="auto"/>
            <w:vAlign w:val="center"/>
          </w:tcPr>
          <w:p w:rsidR="006906D7" w:rsidRPr="00D81BAE" w:rsidRDefault="006906D7" w:rsidP="00073B35">
            <w:pPr>
              <w:widowControl w:val="0"/>
              <w:tabs>
                <w:tab w:val="left" w:pos="2610"/>
              </w:tabs>
              <w:jc w:val="center"/>
              <w:cnfStyle w:val="000000100000" w:firstRow="0" w:lastRow="0" w:firstColumn="0" w:lastColumn="0" w:oddVBand="0" w:evenVBand="0" w:oddHBand="1" w:evenHBand="0" w:firstRowFirstColumn="0" w:firstRowLastColumn="0" w:lastRowFirstColumn="0" w:lastRowLastColumn="0"/>
              <w:rPr>
                <w:rFonts w:cstheme="majorBidi"/>
                <w:color w:val="000000"/>
                <w:vertAlign w:val="superscript"/>
              </w:rPr>
            </w:pPr>
            <w:r>
              <w:rPr>
                <w:rFonts w:cstheme="majorBidi"/>
                <w:color w:val="000000"/>
              </w:rPr>
              <w:t>41 10</w:t>
            </w:r>
            <w:r>
              <w:rPr>
                <w:rFonts w:cstheme="majorBidi"/>
                <w:color w:val="000000"/>
                <w:vertAlign w:val="superscript"/>
              </w:rPr>
              <w:t>3</w:t>
            </w:r>
          </w:p>
        </w:tc>
        <w:tc>
          <w:tcPr>
            <w:tcW w:w="3267" w:type="dxa"/>
            <w:gridSpan w:val="5"/>
            <w:vMerge/>
            <w:tcBorders>
              <w:left w:val="single" w:sz="4" w:space="0" w:color="auto"/>
              <w:bottom w:val="single" w:sz="4" w:space="0" w:color="auto"/>
              <w:right w:val="single" w:sz="4" w:space="0" w:color="auto"/>
            </w:tcBorders>
            <w:shd w:val="clear" w:color="auto" w:fill="auto"/>
            <w:vAlign w:val="center"/>
          </w:tcPr>
          <w:p w:rsidR="006906D7" w:rsidRPr="00CE2C5F" w:rsidRDefault="006906D7" w:rsidP="00073B35">
            <w:pPr>
              <w:widowControl w:val="0"/>
              <w:tabs>
                <w:tab w:val="left" w:pos="2610"/>
              </w:tabs>
              <w:jc w:val="both"/>
              <w:cnfStyle w:val="000000100000" w:firstRow="0" w:lastRow="0" w:firstColumn="0" w:lastColumn="0" w:oddVBand="0" w:evenVBand="0" w:oddHBand="1" w:evenHBand="0" w:firstRowFirstColumn="0" w:firstRowLastColumn="0" w:lastRowFirstColumn="0" w:lastRowLastColumn="0"/>
              <w:rPr>
                <w:rFonts w:cstheme="majorBidi"/>
              </w:rPr>
            </w:pPr>
          </w:p>
        </w:tc>
        <w:tc>
          <w:tcPr>
            <w:tcW w:w="1878" w:type="dxa"/>
            <w:tcBorders>
              <w:top w:val="single" w:sz="4" w:space="0" w:color="auto"/>
              <w:left w:val="single" w:sz="4" w:space="0" w:color="auto"/>
              <w:bottom w:val="single" w:sz="4" w:space="0" w:color="auto"/>
              <w:right w:val="single" w:sz="4" w:space="0" w:color="AEAAAA" w:themeColor="background2" w:themeShade="BF"/>
            </w:tcBorders>
            <w:shd w:val="clear" w:color="auto" w:fill="auto"/>
          </w:tcPr>
          <w:p w:rsidR="006906D7" w:rsidRDefault="006906D7" w:rsidP="00073B35">
            <w:pPr>
              <w:widowControl w:val="0"/>
              <w:tabs>
                <w:tab w:val="left" w:pos="2610"/>
              </w:tabs>
              <w:jc w:val="center"/>
              <w:cnfStyle w:val="000000100000" w:firstRow="0" w:lastRow="0" w:firstColumn="0" w:lastColumn="0" w:oddVBand="0" w:evenVBand="0" w:oddHBand="1" w:evenHBand="0" w:firstRowFirstColumn="0" w:firstRowLastColumn="0" w:lastRowFirstColumn="0" w:lastRowLastColumn="0"/>
              <w:rPr>
                <w:rFonts w:cstheme="majorBidi"/>
              </w:rPr>
            </w:pPr>
          </w:p>
        </w:tc>
      </w:tr>
      <w:tr w:rsidR="006906D7" w:rsidRPr="00367835" w:rsidTr="00073B35">
        <w:trPr>
          <w:trHeight w:val="456"/>
        </w:trPr>
        <w:tc>
          <w:tcPr>
            <w:cnfStyle w:val="001000000000" w:firstRow="0" w:lastRow="0" w:firstColumn="1" w:lastColumn="0" w:oddVBand="0" w:evenVBand="0" w:oddHBand="0" w:evenHBand="0" w:firstRowFirstColumn="0" w:firstRowLastColumn="0" w:lastRowFirstColumn="0" w:lastRowLastColumn="0"/>
            <w:tcW w:w="5871" w:type="dxa"/>
            <w:gridSpan w:val="5"/>
            <w:tcBorders>
              <w:top w:val="single" w:sz="4" w:space="0" w:color="auto"/>
              <w:left w:val="nil"/>
              <w:bottom w:val="nil"/>
              <w:right w:val="nil"/>
            </w:tcBorders>
            <w:shd w:val="clear" w:color="auto" w:fill="auto"/>
            <w:vAlign w:val="center"/>
          </w:tcPr>
          <w:p w:rsidR="006906D7" w:rsidRPr="0019005A" w:rsidRDefault="006906D7" w:rsidP="00073B35">
            <w:pPr>
              <w:widowControl w:val="0"/>
              <w:tabs>
                <w:tab w:val="left" w:pos="2610"/>
              </w:tabs>
              <w:ind w:firstLine="432"/>
              <w:rPr>
                <w:rFonts w:cstheme="majorBidi"/>
                <w:color w:val="000000"/>
                <w:sz w:val="20"/>
                <w:szCs w:val="20"/>
              </w:rPr>
            </w:pPr>
            <w:r w:rsidRPr="0019005A">
              <w:rPr>
                <w:rFonts w:cstheme="majorBidi"/>
                <w:color w:val="002060"/>
                <w:sz w:val="20"/>
                <w:szCs w:val="20"/>
              </w:rPr>
              <w:t xml:space="preserve">* </w:t>
            </w:r>
            <w:r w:rsidRPr="0019005A">
              <w:rPr>
                <w:rFonts w:cstheme="majorBidi"/>
                <w:sz w:val="20"/>
                <w:szCs w:val="20"/>
              </w:rPr>
              <w:t>Originally 200 ppm in the law 48/82</w:t>
            </w:r>
          </w:p>
        </w:tc>
        <w:tc>
          <w:tcPr>
            <w:tcW w:w="6288" w:type="dxa"/>
            <w:gridSpan w:val="7"/>
            <w:tcBorders>
              <w:top w:val="single" w:sz="4" w:space="0" w:color="auto"/>
              <w:left w:val="nil"/>
              <w:bottom w:val="nil"/>
              <w:right w:val="nil"/>
            </w:tcBorders>
            <w:shd w:val="clear" w:color="auto" w:fill="auto"/>
            <w:vAlign w:val="center"/>
          </w:tcPr>
          <w:p w:rsidR="006906D7" w:rsidRPr="0019005A" w:rsidRDefault="006906D7" w:rsidP="00073B35">
            <w:pPr>
              <w:widowControl w:val="0"/>
              <w:tabs>
                <w:tab w:val="left" w:pos="2610"/>
              </w:tabs>
              <w:jc w:val="both"/>
              <w:cnfStyle w:val="000000000000" w:firstRow="0" w:lastRow="0" w:firstColumn="0" w:lastColumn="0" w:oddVBand="0" w:evenVBand="0" w:oddHBand="0" w:evenHBand="0" w:firstRowFirstColumn="0" w:firstRowLastColumn="0" w:lastRowFirstColumn="0" w:lastRowLastColumn="0"/>
              <w:rPr>
                <w:rFonts w:cstheme="majorBidi"/>
                <w:sz w:val="20"/>
                <w:szCs w:val="20"/>
              </w:rPr>
            </w:pPr>
            <w:r w:rsidRPr="0019005A">
              <w:rPr>
                <w:rFonts w:cstheme="majorBidi"/>
                <w:color w:val="002060"/>
                <w:sz w:val="20"/>
                <w:szCs w:val="20"/>
              </w:rPr>
              <w:t>**</w:t>
            </w:r>
            <w:r w:rsidRPr="0019005A">
              <w:rPr>
                <w:rFonts w:cstheme="majorBidi"/>
                <w:sz w:val="20"/>
                <w:szCs w:val="20"/>
              </w:rPr>
              <w:t xml:space="preserve"> No available data about these parameters in law 48/82</w:t>
            </w:r>
          </w:p>
        </w:tc>
      </w:tr>
    </w:tbl>
    <w:p w:rsidR="006906D7" w:rsidRDefault="006906D7" w:rsidP="006906D7">
      <w:pPr>
        <w:widowControl w:val="0"/>
        <w:autoSpaceDE w:val="0"/>
        <w:autoSpaceDN w:val="0"/>
        <w:adjustRightInd w:val="0"/>
        <w:spacing w:line="480" w:lineRule="auto"/>
        <w:ind w:left="480" w:hanging="480"/>
      </w:pPr>
    </w:p>
    <w:p w:rsidR="006906D7" w:rsidRDefault="006906D7" w:rsidP="006906D7">
      <w:pPr>
        <w:widowControl w:val="0"/>
        <w:autoSpaceDE w:val="0"/>
        <w:autoSpaceDN w:val="0"/>
        <w:adjustRightInd w:val="0"/>
        <w:spacing w:line="480" w:lineRule="auto"/>
        <w:ind w:left="480" w:hanging="480"/>
      </w:pPr>
    </w:p>
    <w:p w:rsidR="006906D7" w:rsidRPr="00523AA0" w:rsidRDefault="006906D7" w:rsidP="006906D7">
      <w:pPr>
        <w:pStyle w:val="Caption"/>
        <w:keepNext/>
        <w:jc w:val="both"/>
        <w:rPr>
          <w:i w:val="0"/>
          <w:iCs w:val="0"/>
          <w:color w:val="000000" w:themeColor="text1"/>
          <w:sz w:val="24"/>
          <w:szCs w:val="24"/>
        </w:rPr>
      </w:pPr>
      <w:r w:rsidRPr="00523AA0">
        <w:rPr>
          <w:b/>
          <w:bCs/>
          <w:i w:val="0"/>
          <w:iCs w:val="0"/>
          <w:color w:val="000000" w:themeColor="text1"/>
          <w:sz w:val="24"/>
          <w:szCs w:val="24"/>
        </w:rPr>
        <w:t xml:space="preserve">Table </w:t>
      </w:r>
      <w:r w:rsidRPr="00523AA0">
        <w:rPr>
          <w:b/>
          <w:bCs/>
          <w:i w:val="0"/>
          <w:iCs w:val="0"/>
          <w:color w:val="000000" w:themeColor="text1"/>
          <w:sz w:val="24"/>
          <w:szCs w:val="24"/>
        </w:rPr>
        <w:fldChar w:fldCharType="begin"/>
      </w:r>
      <w:r w:rsidRPr="00523AA0">
        <w:rPr>
          <w:b/>
          <w:bCs/>
          <w:i w:val="0"/>
          <w:iCs w:val="0"/>
          <w:color w:val="000000" w:themeColor="text1"/>
          <w:sz w:val="24"/>
          <w:szCs w:val="24"/>
        </w:rPr>
        <w:instrText xml:space="preserve"> SEQ Table \* ARABIC </w:instrText>
      </w:r>
      <w:r w:rsidRPr="00523AA0">
        <w:rPr>
          <w:b/>
          <w:bCs/>
          <w:i w:val="0"/>
          <w:iCs w:val="0"/>
          <w:color w:val="000000" w:themeColor="text1"/>
          <w:sz w:val="24"/>
          <w:szCs w:val="24"/>
        </w:rPr>
        <w:fldChar w:fldCharType="separate"/>
      </w:r>
      <w:r w:rsidR="00040C7C">
        <w:rPr>
          <w:b/>
          <w:bCs/>
          <w:i w:val="0"/>
          <w:iCs w:val="0"/>
          <w:noProof/>
          <w:color w:val="000000" w:themeColor="text1"/>
          <w:sz w:val="24"/>
          <w:szCs w:val="24"/>
        </w:rPr>
        <w:t>4</w:t>
      </w:r>
      <w:r w:rsidRPr="00523AA0">
        <w:rPr>
          <w:b/>
          <w:bCs/>
          <w:i w:val="0"/>
          <w:iCs w:val="0"/>
          <w:color w:val="000000" w:themeColor="text1"/>
          <w:sz w:val="24"/>
          <w:szCs w:val="24"/>
        </w:rPr>
        <w:fldChar w:fldCharType="end"/>
      </w:r>
      <w:r w:rsidRPr="00523AA0">
        <w:rPr>
          <w:b/>
          <w:bCs/>
          <w:i w:val="0"/>
          <w:iCs w:val="0"/>
          <w:color w:val="000000" w:themeColor="text1"/>
          <w:sz w:val="24"/>
          <w:szCs w:val="24"/>
        </w:rPr>
        <w:t>.</w:t>
      </w:r>
      <w:r w:rsidRPr="00523AA0">
        <w:rPr>
          <w:i w:val="0"/>
          <w:iCs w:val="0"/>
          <w:color w:val="000000" w:themeColor="text1"/>
          <w:sz w:val="24"/>
          <w:szCs w:val="24"/>
        </w:rPr>
        <w:t xml:space="preserve"> Cultivated agricultural areas in 2017 compared to the area 10 years ago and land ownership</w:t>
      </w:r>
    </w:p>
    <w:tbl>
      <w:tblPr>
        <w:tblStyle w:val="PlainTable2"/>
        <w:tblW w:w="7755" w:type="dxa"/>
        <w:tblLook w:val="04A0" w:firstRow="1" w:lastRow="0" w:firstColumn="1" w:lastColumn="0" w:noHBand="0" w:noVBand="1"/>
      </w:tblPr>
      <w:tblGrid>
        <w:gridCol w:w="4653"/>
        <w:gridCol w:w="1363"/>
        <w:gridCol w:w="870"/>
        <w:gridCol w:w="869"/>
      </w:tblGrid>
      <w:tr w:rsidR="006906D7" w:rsidTr="00073B35">
        <w:trPr>
          <w:cnfStyle w:val="100000000000" w:firstRow="1" w:lastRow="0" w:firstColumn="0" w:lastColumn="0" w:oddVBand="0" w:evenVBand="0" w:oddHBand="0"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4653" w:type="dxa"/>
            <w:vMerge w:val="restart"/>
          </w:tcPr>
          <w:p w:rsidR="006906D7" w:rsidRPr="00652D44" w:rsidRDefault="006906D7" w:rsidP="00073B35">
            <w:pPr>
              <w:jc w:val="both"/>
              <w:rPr>
                <w:rFonts w:cstheme="majorBidi"/>
                <w:b w:val="0"/>
                <w:bCs w:val="0"/>
                <w:szCs w:val="24"/>
                <w:lang w:bidi="ar-EG"/>
              </w:rPr>
            </w:pPr>
            <w:r w:rsidRPr="00652D44">
              <w:rPr>
                <w:rFonts w:cstheme="majorBidi"/>
                <w:b w:val="0"/>
                <w:bCs w:val="0"/>
                <w:szCs w:val="24"/>
              </w:rPr>
              <w:t>Current cultivated agricultural land</w:t>
            </w:r>
          </w:p>
        </w:tc>
        <w:tc>
          <w:tcPr>
            <w:tcW w:w="1363" w:type="dxa"/>
          </w:tcPr>
          <w:p w:rsidR="006906D7" w:rsidRDefault="006906D7" w:rsidP="00073B35">
            <w:pPr>
              <w:jc w:val="center"/>
              <w:cnfStyle w:val="100000000000" w:firstRow="1" w:lastRow="0" w:firstColumn="0" w:lastColumn="0" w:oddVBand="0" w:evenVBand="0" w:oddHBand="0" w:evenHBand="0" w:firstRowFirstColumn="0" w:firstRowLastColumn="0" w:lastRowFirstColumn="0" w:lastRowLastColumn="0"/>
              <w:rPr>
                <w:rFonts w:cstheme="majorBidi"/>
                <w:szCs w:val="24"/>
                <w:lang w:bidi="ar-EG"/>
              </w:rPr>
            </w:pPr>
            <w:r w:rsidRPr="008A74D9">
              <w:rPr>
                <w:rFonts w:cstheme="majorBidi"/>
                <w:b w:val="0"/>
                <w:bCs w:val="0"/>
                <w:szCs w:val="24"/>
              </w:rPr>
              <w:t xml:space="preserve">Total </w:t>
            </w:r>
            <w:r w:rsidRPr="008A74D9">
              <w:rPr>
                <w:rFonts w:cstheme="majorBidi"/>
                <w:b w:val="0"/>
                <w:bCs w:val="0"/>
                <w:szCs w:val="24"/>
                <w:lang w:bidi="ar-EG"/>
              </w:rPr>
              <w:t>respondent</w:t>
            </w:r>
            <w:r>
              <w:rPr>
                <w:rFonts w:cstheme="majorBidi"/>
                <w:b w:val="0"/>
                <w:bCs w:val="0"/>
                <w:szCs w:val="24"/>
                <w:lang w:bidi="ar-EG"/>
              </w:rPr>
              <w:t>s</w:t>
            </w:r>
          </w:p>
        </w:tc>
        <w:tc>
          <w:tcPr>
            <w:tcW w:w="870" w:type="dxa"/>
          </w:tcPr>
          <w:p w:rsidR="006906D7" w:rsidRDefault="006906D7" w:rsidP="00073B35">
            <w:pPr>
              <w:jc w:val="center"/>
              <w:cnfStyle w:val="100000000000" w:firstRow="1" w:lastRow="0" w:firstColumn="0" w:lastColumn="0" w:oddVBand="0" w:evenVBand="0" w:oddHBand="0" w:evenHBand="0" w:firstRowFirstColumn="0" w:firstRowLastColumn="0" w:lastRowFirstColumn="0" w:lastRowLastColumn="0"/>
              <w:rPr>
                <w:rFonts w:cstheme="majorBidi"/>
                <w:szCs w:val="24"/>
                <w:lang w:bidi="ar-EG"/>
              </w:rPr>
            </w:pPr>
            <w:r w:rsidRPr="008A74D9">
              <w:rPr>
                <w:rFonts w:cstheme="majorBidi"/>
                <w:b w:val="0"/>
                <w:bCs w:val="0"/>
                <w:szCs w:val="24"/>
              </w:rPr>
              <w:t>Owner</w:t>
            </w:r>
          </w:p>
        </w:tc>
        <w:tc>
          <w:tcPr>
            <w:tcW w:w="869" w:type="dxa"/>
          </w:tcPr>
          <w:p w:rsidR="006906D7" w:rsidRDefault="006906D7" w:rsidP="00073B35">
            <w:pPr>
              <w:jc w:val="center"/>
              <w:cnfStyle w:val="100000000000" w:firstRow="1" w:lastRow="0" w:firstColumn="0" w:lastColumn="0" w:oddVBand="0" w:evenVBand="0" w:oddHBand="0" w:evenHBand="0" w:firstRowFirstColumn="0" w:firstRowLastColumn="0" w:lastRowFirstColumn="0" w:lastRowLastColumn="0"/>
              <w:rPr>
                <w:rFonts w:cstheme="majorBidi"/>
                <w:szCs w:val="24"/>
                <w:lang w:bidi="ar-EG"/>
              </w:rPr>
            </w:pPr>
            <w:r w:rsidRPr="008A74D9">
              <w:rPr>
                <w:rFonts w:cstheme="majorBidi"/>
                <w:b w:val="0"/>
                <w:bCs w:val="0"/>
                <w:szCs w:val="24"/>
              </w:rPr>
              <w:t>Lessee</w:t>
            </w:r>
          </w:p>
        </w:tc>
      </w:tr>
      <w:tr w:rsidR="006906D7" w:rsidTr="00073B35">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4653" w:type="dxa"/>
            <w:vMerge/>
          </w:tcPr>
          <w:p w:rsidR="006906D7" w:rsidRPr="00652D44" w:rsidRDefault="006906D7" w:rsidP="00073B35">
            <w:pPr>
              <w:jc w:val="both"/>
              <w:rPr>
                <w:rFonts w:cstheme="majorBidi"/>
                <w:b w:val="0"/>
                <w:bCs w:val="0"/>
                <w:szCs w:val="24"/>
                <w:lang w:bidi="ar-EG"/>
              </w:rPr>
            </w:pPr>
          </w:p>
        </w:tc>
        <w:tc>
          <w:tcPr>
            <w:tcW w:w="1363" w:type="dxa"/>
          </w:tcPr>
          <w:p w:rsidR="006906D7" w:rsidRDefault="006906D7" w:rsidP="00073B35">
            <w:pPr>
              <w:jc w:val="center"/>
              <w:cnfStyle w:val="000000100000" w:firstRow="0" w:lastRow="0" w:firstColumn="0" w:lastColumn="0" w:oddVBand="0" w:evenVBand="0" w:oddHBand="1" w:evenHBand="0" w:firstRowFirstColumn="0" w:firstRowLastColumn="0" w:lastRowFirstColumn="0" w:lastRowLastColumn="0"/>
              <w:rPr>
                <w:rFonts w:cstheme="majorBidi"/>
                <w:szCs w:val="24"/>
                <w:lang w:bidi="ar-EG"/>
              </w:rPr>
            </w:pPr>
            <w:r>
              <w:rPr>
                <w:rFonts w:cstheme="majorBidi"/>
                <w:szCs w:val="24"/>
                <w:lang w:bidi="ar-EG"/>
              </w:rPr>
              <w:t>n=30</w:t>
            </w:r>
          </w:p>
        </w:tc>
        <w:tc>
          <w:tcPr>
            <w:tcW w:w="870" w:type="dxa"/>
          </w:tcPr>
          <w:p w:rsidR="006906D7" w:rsidRDefault="006906D7" w:rsidP="00073B35">
            <w:pPr>
              <w:jc w:val="center"/>
              <w:cnfStyle w:val="000000100000" w:firstRow="0" w:lastRow="0" w:firstColumn="0" w:lastColumn="0" w:oddVBand="0" w:evenVBand="0" w:oddHBand="1" w:evenHBand="0" w:firstRowFirstColumn="0" w:firstRowLastColumn="0" w:lastRowFirstColumn="0" w:lastRowLastColumn="0"/>
              <w:rPr>
                <w:rFonts w:cstheme="majorBidi"/>
                <w:szCs w:val="24"/>
                <w:lang w:bidi="ar-EG"/>
              </w:rPr>
            </w:pPr>
            <w:r>
              <w:rPr>
                <w:rFonts w:cstheme="majorBidi"/>
                <w:szCs w:val="24"/>
                <w:lang w:bidi="ar-EG"/>
              </w:rPr>
              <w:t>n=12</w:t>
            </w:r>
          </w:p>
        </w:tc>
        <w:tc>
          <w:tcPr>
            <w:tcW w:w="869" w:type="dxa"/>
          </w:tcPr>
          <w:p w:rsidR="006906D7" w:rsidRDefault="006906D7" w:rsidP="00073B35">
            <w:pPr>
              <w:jc w:val="center"/>
              <w:cnfStyle w:val="000000100000" w:firstRow="0" w:lastRow="0" w:firstColumn="0" w:lastColumn="0" w:oddVBand="0" w:evenVBand="0" w:oddHBand="1" w:evenHBand="0" w:firstRowFirstColumn="0" w:firstRowLastColumn="0" w:lastRowFirstColumn="0" w:lastRowLastColumn="0"/>
              <w:rPr>
                <w:rFonts w:cstheme="majorBidi"/>
                <w:szCs w:val="24"/>
                <w:lang w:bidi="ar-EG"/>
              </w:rPr>
            </w:pPr>
            <w:r>
              <w:rPr>
                <w:rFonts w:cstheme="majorBidi"/>
                <w:szCs w:val="24"/>
                <w:lang w:bidi="ar-EG"/>
              </w:rPr>
              <w:t>n=18</w:t>
            </w:r>
          </w:p>
        </w:tc>
      </w:tr>
      <w:tr w:rsidR="006906D7" w:rsidTr="00073B35">
        <w:trPr>
          <w:trHeight w:val="431"/>
        </w:trPr>
        <w:tc>
          <w:tcPr>
            <w:cnfStyle w:val="001000000000" w:firstRow="0" w:lastRow="0" w:firstColumn="1" w:lastColumn="0" w:oddVBand="0" w:evenVBand="0" w:oddHBand="0" w:evenHBand="0" w:firstRowFirstColumn="0" w:firstRowLastColumn="0" w:lastRowFirstColumn="0" w:lastRowLastColumn="0"/>
            <w:tcW w:w="4653" w:type="dxa"/>
          </w:tcPr>
          <w:p w:rsidR="006906D7" w:rsidRPr="00652D44" w:rsidRDefault="006906D7" w:rsidP="00073B35">
            <w:pPr>
              <w:jc w:val="both"/>
              <w:rPr>
                <w:rFonts w:cstheme="majorBidi"/>
                <w:b w:val="0"/>
                <w:bCs w:val="0"/>
                <w:szCs w:val="24"/>
                <w:lang w:bidi="ar-EG"/>
              </w:rPr>
            </w:pPr>
            <w:r w:rsidRPr="00652D44">
              <w:rPr>
                <w:rFonts w:cstheme="majorBidi"/>
                <w:b w:val="0"/>
                <w:bCs w:val="0"/>
                <w:szCs w:val="24"/>
              </w:rPr>
              <w:t>Smaller area</w:t>
            </w:r>
          </w:p>
        </w:tc>
        <w:tc>
          <w:tcPr>
            <w:tcW w:w="1363" w:type="dxa"/>
          </w:tcPr>
          <w:p w:rsidR="006906D7" w:rsidRDefault="006906D7" w:rsidP="00073B35">
            <w:pPr>
              <w:jc w:val="center"/>
              <w:cnfStyle w:val="000000000000" w:firstRow="0" w:lastRow="0" w:firstColumn="0" w:lastColumn="0" w:oddVBand="0" w:evenVBand="0" w:oddHBand="0" w:evenHBand="0" w:firstRowFirstColumn="0" w:firstRowLastColumn="0" w:lastRowFirstColumn="0" w:lastRowLastColumn="0"/>
              <w:rPr>
                <w:rFonts w:cstheme="majorBidi"/>
                <w:szCs w:val="24"/>
                <w:lang w:bidi="ar-EG"/>
              </w:rPr>
            </w:pPr>
            <w:r w:rsidRPr="008A74D9">
              <w:rPr>
                <w:rFonts w:cstheme="majorBidi"/>
                <w:szCs w:val="24"/>
              </w:rPr>
              <w:t>19</w:t>
            </w:r>
          </w:p>
        </w:tc>
        <w:tc>
          <w:tcPr>
            <w:tcW w:w="870" w:type="dxa"/>
          </w:tcPr>
          <w:p w:rsidR="006906D7" w:rsidRDefault="006906D7" w:rsidP="00073B35">
            <w:pPr>
              <w:jc w:val="center"/>
              <w:cnfStyle w:val="000000000000" w:firstRow="0" w:lastRow="0" w:firstColumn="0" w:lastColumn="0" w:oddVBand="0" w:evenVBand="0" w:oddHBand="0" w:evenHBand="0" w:firstRowFirstColumn="0" w:firstRowLastColumn="0" w:lastRowFirstColumn="0" w:lastRowLastColumn="0"/>
              <w:rPr>
                <w:rFonts w:cstheme="majorBidi"/>
                <w:szCs w:val="24"/>
                <w:lang w:bidi="ar-EG"/>
              </w:rPr>
            </w:pPr>
            <w:r w:rsidRPr="008A74D9">
              <w:rPr>
                <w:rFonts w:cstheme="majorBidi"/>
                <w:szCs w:val="24"/>
              </w:rPr>
              <w:t>8</w:t>
            </w:r>
          </w:p>
        </w:tc>
        <w:tc>
          <w:tcPr>
            <w:tcW w:w="869" w:type="dxa"/>
          </w:tcPr>
          <w:p w:rsidR="006906D7" w:rsidRDefault="006906D7" w:rsidP="00073B35">
            <w:pPr>
              <w:jc w:val="center"/>
              <w:cnfStyle w:val="000000000000" w:firstRow="0" w:lastRow="0" w:firstColumn="0" w:lastColumn="0" w:oddVBand="0" w:evenVBand="0" w:oddHBand="0" w:evenHBand="0" w:firstRowFirstColumn="0" w:firstRowLastColumn="0" w:lastRowFirstColumn="0" w:lastRowLastColumn="0"/>
              <w:rPr>
                <w:rFonts w:cstheme="majorBidi"/>
                <w:szCs w:val="24"/>
                <w:lang w:bidi="ar-EG"/>
              </w:rPr>
            </w:pPr>
            <w:r w:rsidRPr="008A74D9">
              <w:rPr>
                <w:rFonts w:cstheme="majorBidi"/>
                <w:szCs w:val="24"/>
              </w:rPr>
              <w:t>11</w:t>
            </w:r>
          </w:p>
        </w:tc>
      </w:tr>
      <w:tr w:rsidR="006906D7" w:rsidTr="00073B35">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4653" w:type="dxa"/>
          </w:tcPr>
          <w:p w:rsidR="006906D7" w:rsidRPr="00652D44" w:rsidRDefault="006906D7" w:rsidP="00073B35">
            <w:pPr>
              <w:jc w:val="both"/>
              <w:rPr>
                <w:rFonts w:cstheme="majorBidi"/>
                <w:b w:val="0"/>
                <w:bCs w:val="0"/>
                <w:szCs w:val="24"/>
                <w:lang w:bidi="ar-EG"/>
              </w:rPr>
            </w:pPr>
            <w:r w:rsidRPr="00652D44">
              <w:rPr>
                <w:rFonts w:cstheme="majorBidi"/>
                <w:b w:val="0"/>
                <w:bCs w:val="0"/>
                <w:szCs w:val="24"/>
              </w:rPr>
              <w:t>Same area</w:t>
            </w:r>
          </w:p>
        </w:tc>
        <w:tc>
          <w:tcPr>
            <w:tcW w:w="1363" w:type="dxa"/>
          </w:tcPr>
          <w:p w:rsidR="006906D7" w:rsidRDefault="006906D7" w:rsidP="00073B35">
            <w:pPr>
              <w:jc w:val="center"/>
              <w:cnfStyle w:val="000000100000" w:firstRow="0" w:lastRow="0" w:firstColumn="0" w:lastColumn="0" w:oddVBand="0" w:evenVBand="0" w:oddHBand="1" w:evenHBand="0" w:firstRowFirstColumn="0" w:firstRowLastColumn="0" w:lastRowFirstColumn="0" w:lastRowLastColumn="0"/>
              <w:rPr>
                <w:rFonts w:cstheme="majorBidi"/>
                <w:szCs w:val="24"/>
                <w:lang w:bidi="ar-EG"/>
              </w:rPr>
            </w:pPr>
            <w:r w:rsidRPr="008A74D9">
              <w:rPr>
                <w:rFonts w:cstheme="majorBidi"/>
                <w:szCs w:val="24"/>
              </w:rPr>
              <w:t>11</w:t>
            </w:r>
          </w:p>
        </w:tc>
        <w:tc>
          <w:tcPr>
            <w:tcW w:w="870" w:type="dxa"/>
          </w:tcPr>
          <w:p w:rsidR="006906D7" w:rsidRDefault="006906D7" w:rsidP="00073B35">
            <w:pPr>
              <w:jc w:val="center"/>
              <w:cnfStyle w:val="000000100000" w:firstRow="0" w:lastRow="0" w:firstColumn="0" w:lastColumn="0" w:oddVBand="0" w:evenVBand="0" w:oddHBand="1" w:evenHBand="0" w:firstRowFirstColumn="0" w:firstRowLastColumn="0" w:lastRowFirstColumn="0" w:lastRowLastColumn="0"/>
              <w:rPr>
                <w:rFonts w:cstheme="majorBidi"/>
                <w:szCs w:val="24"/>
                <w:lang w:bidi="ar-EG"/>
              </w:rPr>
            </w:pPr>
            <w:r w:rsidRPr="008A74D9">
              <w:rPr>
                <w:rFonts w:cstheme="majorBidi"/>
                <w:szCs w:val="24"/>
              </w:rPr>
              <w:t>4</w:t>
            </w:r>
          </w:p>
        </w:tc>
        <w:tc>
          <w:tcPr>
            <w:tcW w:w="869" w:type="dxa"/>
          </w:tcPr>
          <w:p w:rsidR="006906D7" w:rsidRDefault="006906D7" w:rsidP="00073B35">
            <w:pPr>
              <w:jc w:val="center"/>
              <w:cnfStyle w:val="000000100000" w:firstRow="0" w:lastRow="0" w:firstColumn="0" w:lastColumn="0" w:oddVBand="0" w:evenVBand="0" w:oddHBand="1" w:evenHBand="0" w:firstRowFirstColumn="0" w:firstRowLastColumn="0" w:lastRowFirstColumn="0" w:lastRowLastColumn="0"/>
              <w:rPr>
                <w:rFonts w:cstheme="majorBidi"/>
                <w:szCs w:val="24"/>
                <w:lang w:bidi="ar-EG"/>
              </w:rPr>
            </w:pPr>
            <w:r w:rsidRPr="008A74D9">
              <w:rPr>
                <w:rFonts w:cstheme="majorBidi"/>
                <w:szCs w:val="24"/>
              </w:rPr>
              <w:t>7</w:t>
            </w:r>
          </w:p>
        </w:tc>
      </w:tr>
    </w:tbl>
    <w:p w:rsidR="006906D7" w:rsidRDefault="006906D7" w:rsidP="006906D7">
      <w:pPr>
        <w:widowControl w:val="0"/>
        <w:autoSpaceDE w:val="0"/>
        <w:autoSpaceDN w:val="0"/>
        <w:adjustRightInd w:val="0"/>
        <w:spacing w:line="480" w:lineRule="auto"/>
        <w:ind w:left="480" w:hanging="480"/>
      </w:pPr>
    </w:p>
    <w:p w:rsidR="006906D7" w:rsidRPr="00523AA0" w:rsidRDefault="006906D7" w:rsidP="006906D7">
      <w:pPr>
        <w:pStyle w:val="Caption"/>
        <w:keepNext/>
        <w:jc w:val="both"/>
        <w:rPr>
          <w:i w:val="0"/>
          <w:iCs w:val="0"/>
          <w:color w:val="000000" w:themeColor="text1"/>
          <w:sz w:val="24"/>
          <w:szCs w:val="24"/>
        </w:rPr>
      </w:pPr>
      <w:r w:rsidRPr="00523AA0">
        <w:rPr>
          <w:b/>
          <w:bCs/>
          <w:i w:val="0"/>
          <w:iCs w:val="0"/>
          <w:color w:val="000000" w:themeColor="text1"/>
          <w:sz w:val="24"/>
          <w:szCs w:val="24"/>
        </w:rPr>
        <w:t xml:space="preserve">Table </w:t>
      </w:r>
      <w:r w:rsidRPr="00523AA0">
        <w:rPr>
          <w:b/>
          <w:bCs/>
          <w:i w:val="0"/>
          <w:iCs w:val="0"/>
          <w:color w:val="000000" w:themeColor="text1"/>
          <w:sz w:val="24"/>
          <w:szCs w:val="24"/>
        </w:rPr>
        <w:fldChar w:fldCharType="begin"/>
      </w:r>
      <w:r w:rsidRPr="00523AA0">
        <w:rPr>
          <w:b/>
          <w:bCs/>
          <w:i w:val="0"/>
          <w:iCs w:val="0"/>
          <w:color w:val="000000" w:themeColor="text1"/>
          <w:sz w:val="24"/>
          <w:szCs w:val="24"/>
        </w:rPr>
        <w:instrText xml:space="preserve"> SEQ Table \* ARABIC </w:instrText>
      </w:r>
      <w:r w:rsidRPr="00523AA0">
        <w:rPr>
          <w:b/>
          <w:bCs/>
          <w:i w:val="0"/>
          <w:iCs w:val="0"/>
          <w:color w:val="000000" w:themeColor="text1"/>
          <w:sz w:val="24"/>
          <w:szCs w:val="24"/>
        </w:rPr>
        <w:fldChar w:fldCharType="separate"/>
      </w:r>
      <w:r w:rsidR="00040C7C">
        <w:rPr>
          <w:b/>
          <w:bCs/>
          <w:i w:val="0"/>
          <w:iCs w:val="0"/>
          <w:noProof/>
          <w:color w:val="000000" w:themeColor="text1"/>
          <w:sz w:val="24"/>
          <w:szCs w:val="24"/>
        </w:rPr>
        <w:t>5</w:t>
      </w:r>
      <w:r w:rsidRPr="00523AA0">
        <w:rPr>
          <w:b/>
          <w:bCs/>
          <w:i w:val="0"/>
          <w:iCs w:val="0"/>
          <w:color w:val="000000" w:themeColor="text1"/>
          <w:sz w:val="24"/>
          <w:szCs w:val="24"/>
        </w:rPr>
        <w:fldChar w:fldCharType="end"/>
      </w:r>
      <w:r w:rsidRPr="00523AA0">
        <w:rPr>
          <w:b/>
          <w:bCs/>
          <w:i w:val="0"/>
          <w:iCs w:val="0"/>
          <w:color w:val="000000" w:themeColor="text1"/>
          <w:sz w:val="24"/>
          <w:szCs w:val="24"/>
        </w:rPr>
        <w:t>.</w:t>
      </w:r>
      <w:r w:rsidRPr="00523AA0">
        <w:rPr>
          <w:i w:val="0"/>
          <w:iCs w:val="0"/>
          <w:color w:val="000000" w:themeColor="text1"/>
          <w:sz w:val="24"/>
          <w:szCs w:val="24"/>
        </w:rPr>
        <w:t xml:space="preserve"> Cultivated crops in 2007 and 2017</w:t>
      </w:r>
    </w:p>
    <w:tbl>
      <w:tblPr>
        <w:tblStyle w:val="PlainTable2"/>
        <w:tblpPr w:leftFromText="180" w:rightFromText="180" w:vertAnchor="text" w:tblpY="1"/>
        <w:tblOverlap w:val="never"/>
        <w:tblW w:w="0" w:type="auto"/>
        <w:tblLook w:val="04A0" w:firstRow="1" w:lastRow="0" w:firstColumn="1" w:lastColumn="0" w:noHBand="0" w:noVBand="1"/>
      </w:tblPr>
      <w:tblGrid>
        <w:gridCol w:w="4113"/>
        <w:gridCol w:w="712"/>
        <w:gridCol w:w="712"/>
      </w:tblGrid>
      <w:tr w:rsidR="006906D7" w:rsidRPr="006F2EFF" w:rsidTr="006906D7">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4113" w:type="dxa"/>
            <w:vMerge w:val="restart"/>
          </w:tcPr>
          <w:p w:rsidR="006906D7" w:rsidRPr="006F2EFF" w:rsidRDefault="006906D7" w:rsidP="006906D7">
            <w:pPr>
              <w:jc w:val="both"/>
              <w:rPr>
                <w:rFonts w:cstheme="majorBidi"/>
                <w:szCs w:val="24"/>
                <w:lang w:bidi="ar-EG"/>
              </w:rPr>
            </w:pPr>
            <w:r w:rsidRPr="006F2EFF">
              <w:rPr>
                <w:rFonts w:cstheme="majorBidi"/>
                <w:b w:val="0"/>
                <w:bCs w:val="0"/>
                <w:szCs w:val="24"/>
              </w:rPr>
              <w:t>Cultivated crops</w:t>
            </w:r>
          </w:p>
        </w:tc>
        <w:tc>
          <w:tcPr>
            <w:tcW w:w="712" w:type="dxa"/>
          </w:tcPr>
          <w:p w:rsidR="006906D7" w:rsidRPr="006F2EFF" w:rsidRDefault="006906D7" w:rsidP="006906D7">
            <w:pPr>
              <w:jc w:val="both"/>
              <w:cnfStyle w:val="100000000000" w:firstRow="1" w:lastRow="0" w:firstColumn="0" w:lastColumn="0" w:oddVBand="0" w:evenVBand="0" w:oddHBand="0" w:evenHBand="0" w:firstRowFirstColumn="0" w:firstRowLastColumn="0" w:lastRowFirstColumn="0" w:lastRowLastColumn="0"/>
              <w:rPr>
                <w:rFonts w:cstheme="majorBidi"/>
                <w:szCs w:val="24"/>
                <w:lang w:bidi="ar-EG"/>
              </w:rPr>
            </w:pPr>
            <w:r w:rsidRPr="006F2EFF">
              <w:rPr>
                <w:rFonts w:cstheme="majorBidi"/>
                <w:szCs w:val="24"/>
              </w:rPr>
              <w:t>2017</w:t>
            </w:r>
          </w:p>
        </w:tc>
        <w:tc>
          <w:tcPr>
            <w:tcW w:w="712" w:type="dxa"/>
          </w:tcPr>
          <w:p w:rsidR="006906D7" w:rsidRPr="006F2EFF" w:rsidRDefault="006906D7" w:rsidP="006906D7">
            <w:pPr>
              <w:jc w:val="both"/>
              <w:cnfStyle w:val="100000000000" w:firstRow="1" w:lastRow="0" w:firstColumn="0" w:lastColumn="0" w:oddVBand="0" w:evenVBand="0" w:oddHBand="0" w:evenHBand="0" w:firstRowFirstColumn="0" w:firstRowLastColumn="0" w:lastRowFirstColumn="0" w:lastRowLastColumn="0"/>
              <w:rPr>
                <w:rFonts w:cstheme="majorBidi"/>
                <w:szCs w:val="24"/>
                <w:lang w:bidi="ar-EG"/>
              </w:rPr>
            </w:pPr>
            <w:r w:rsidRPr="006F2EFF">
              <w:rPr>
                <w:rFonts w:cstheme="majorBidi"/>
                <w:szCs w:val="24"/>
              </w:rPr>
              <w:t>2007</w:t>
            </w:r>
          </w:p>
        </w:tc>
      </w:tr>
      <w:tr w:rsidR="006906D7" w:rsidRPr="006F2EFF" w:rsidTr="006906D7">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4113" w:type="dxa"/>
            <w:vMerge/>
          </w:tcPr>
          <w:p w:rsidR="006906D7" w:rsidRPr="006F2EFF" w:rsidRDefault="006906D7" w:rsidP="006906D7">
            <w:pPr>
              <w:jc w:val="both"/>
              <w:rPr>
                <w:rFonts w:cstheme="majorBidi"/>
                <w:szCs w:val="24"/>
                <w:lang w:bidi="ar-EG"/>
              </w:rPr>
            </w:pPr>
          </w:p>
        </w:tc>
        <w:tc>
          <w:tcPr>
            <w:tcW w:w="712" w:type="dxa"/>
          </w:tcPr>
          <w:p w:rsidR="006906D7" w:rsidRPr="006F2EFF" w:rsidRDefault="006906D7" w:rsidP="006906D7">
            <w:pPr>
              <w:jc w:val="both"/>
              <w:cnfStyle w:val="000000100000" w:firstRow="0" w:lastRow="0" w:firstColumn="0" w:lastColumn="0" w:oddVBand="0" w:evenVBand="0" w:oddHBand="1" w:evenHBand="0" w:firstRowFirstColumn="0" w:firstRowLastColumn="0" w:lastRowFirstColumn="0" w:lastRowLastColumn="0"/>
              <w:rPr>
                <w:rFonts w:cstheme="majorBidi"/>
                <w:szCs w:val="24"/>
                <w:lang w:bidi="ar-EG"/>
              </w:rPr>
            </w:pPr>
            <w:r w:rsidRPr="006F2EFF">
              <w:rPr>
                <w:rFonts w:cstheme="majorBidi"/>
                <w:szCs w:val="24"/>
                <w:lang w:bidi="ar-EG"/>
              </w:rPr>
              <w:t>n=30</w:t>
            </w:r>
          </w:p>
        </w:tc>
        <w:tc>
          <w:tcPr>
            <w:tcW w:w="712" w:type="dxa"/>
          </w:tcPr>
          <w:p w:rsidR="006906D7" w:rsidRPr="006F2EFF" w:rsidRDefault="006906D7" w:rsidP="006906D7">
            <w:pPr>
              <w:jc w:val="both"/>
              <w:cnfStyle w:val="000000100000" w:firstRow="0" w:lastRow="0" w:firstColumn="0" w:lastColumn="0" w:oddVBand="0" w:evenVBand="0" w:oddHBand="1" w:evenHBand="0" w:firstRowFirstColumn="0" w:firstRowLastColumn="0" w:lastRowFirstColumn="0" w:lastRowLastColumn="0"/>
              <w:rPr>
                <w:rFonts w:cstheme="majorBidi"/>
                <w:szCs w:val="24"/>
                <w:lang w:bidi="ar-EG"/>
              </w:rPr>
            </w:pPr>
            <w:r w:rsidRPr="006F2EFF">
              <w:rPr>
                <w:rFonts w:cstheme="majorBidi"/>
                <w:szCs w:val="24"/>
                <w:lang w:bidi="ar-EG"/>
              </w:rPr>
              <w:t>n=30</w:t>
            </w:r>
          </w:p>
        </w:tc>
      </w:tr>
      <w:tr w:rsidR="006906D7" w:rsidRPr="006F2EFF" w:rsidTr="006906D7">
        <w:trPr>
          <w:trHeight w:val="485"/>
        </w:trPr>
        <w:tc>
          <w:tcPr>
            <w:cnfStyle w:val="001000000000" w:firstRow="0" w:lastRow="0" w:firstColumn="1" w:lastColumn="0" w:oddVBand="0" w:evenVBand="0" w:oddHBand="0" w:evenHBand="0" w:firstRowFirstColumn="0" w:firstRowLastColumn="0" w:lastRowFirstColumn="0" w:lastRowLastColumn="0"/>
            <w:tcW w:w="4113" w:type="dxa"/>
          </w:tcPr>
          <w:p w:rsidR="006906D7" w:rsidRPr="006F2EFF" w:rsidRDefault="006906D7" w:rsidP="006906D7">
            <w:pPr>
              <w:jc w:val="both"/>
              <w:rPr>
                <w:rFonts w:cstheme="majorBidi"/>
                <w:szCs w:val="24"/>
                <w:lang w:bidi="ar-EG"/>
              </w:rPr>
            </w:pPr>
            <w:r w:rsidRPr="006F2EFF">
              <w:rPr>
                <w:rFonts w:cstheme="majorBidi"/>
                <w:szCs w:val="24"/>
              </w:rPr>
              <w:t>Vegetables</w:t>
            </w:r>
          </w:p>
        </w:tc>
        <w:tc>
          <w:tcPr>
            <w:tcW w:w="712" w:type="dxa"/>
          </w:tcPr>
          <w:p w:rsidR="006906D7" w:rsidRPr="006F2EFF" w:rsidRDefault="006906D7" w:rsidP="006906D7">
            <w:pPr>
              <w:jc w:val="both"/>
              <w:cnfStyle w:val="000000000000" w:firstRow="0" w:lastRow="0" w:firstColumn="0" w:lastColumn="0" w:oddVBand="0" w:evenVBand="0" w:oddHBand="0" w:evenHBand="0" w:firstRowFirstColumn="0" w:firstRowLastColumn="0" w:lastRowFirstColumn="0" w:lastRowLastColumn="0"/>
              <w:rPr>
                <w:rFonts w:cstheme="majorBidi"/>
                <w:szCs w:val="24"/>
                <w:lang w:bidi="ar-EG"/>
              </w:rPr>
            </w:pPr>
            <w:r w:rsidRPr="006F2EFF">
              <w:rPr>
                <w:rFonts w:cstheme="majorBidi"/>
                <w:szCs w:val="24"/>
              </w:rPr>
              <w:t>1</w:t>
            </w:r>
          </w:p>
        </w:tc>
        <w:tc>
          <w:tcPr>
            <w:tcW w:w="712" w:type="dxa"/>
          </w:tcPr>
          <w:p w:rsidR="006906D7" w:rsidRPr="006F2EFF" w:rsidRDefault="006906D7" w:rsidP="006906D7">
            <w:pPr>
              <w:jc w:val="both"/>
              <w:cnfStyle w:val="000000000000" w:firstRow="0" w:lastRow="0" w:firstColumn="0" w:lastColumn="0" w:oddVBand="0" w:evenVBand="0" w:oddHBand="0" w:evenHBand="0" w:firstRowFirstColumn="0" w:firstRowLastColumn="0" w:lastRowFirstColumn="0" w:lastRowLastColumn="0"/>
              <w:rPr>
                <w:rFonts w:cstheme="majorBidi"/>
                <w:szCs w:val="24"/>
                <w:lang w:bidi="ar-EG"/>
              </w:rPr>
            </w:pPr>
            <w:r w:rsidRPr="006F2EFF">
              <w:rPr>
                <w:rFonts w:cstheme="majorBidi"/>
                <w:szCs w:val="24"/>
              </w:rPr>
              <w:t>30</w:t>
            </w:r>
          </w:p>
        </w:tc>
      </w:tr>
      <w:tr w:rsidR="00031F8C" w:rsidRPr="00031F8C" w:rsidTr="006906D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4113" w:type="dxa"/>
          </w:tcPr>
          <w:p w:rsidR="006906D7" w:rsidRPr="00031F8C" w:rsidRDefault="006906D7" w:rsidP="006906D7">
            <w:pPr>
              <w:jc w:val="both"/>
              <w:rPr>
                <w:rFonts w:cstheme="majorBidi"/>
                <w:szCs w:val="24"/>
                <w:lang w:bidi="ar-EG"/>
              </w:rPr>
            </w:pPr>
            <w:r w:rsidRPr="00031F8C">
              <w:rPr>
                <w:rFonts w:cstheme="majorBidi"/>
                <w:szCs w:val="24"/>
              </w:rPr>
              <w:t>Fodder</w:t>
            </w:r>
          </w:p>
        </w:tc>
        <w:tc>
          <w:tcPr>
            <w:tcW w:w="712" w:type="dxa"/>
          </w:tcPr>
          <w:p w:rsidR="006906D7" w:rsidRPr="00031F8C" w:rsidRDefault="006906D7" w:rsidP="006906D7">
            <w:pPr>
              <w:jc w:val="both"/>
              <w:cnfStyle w:val="000000100000" w:firstRow="0" w:lastRow="0" w:firstColumn="0" w:lastColumn="0" w:oddVBand="0" w:evenVBand="0" w:oddHBand="1" w:evenHBand="0" w:firstRowFirstColumn="0" w:firstRowLastColumn="0" w:lastRowFirstColumn="0" w:lastRowLastColumn="0"/>
              <w:rPr>
                <w:rFonts w:cstheme="majorBidi"/>
                <w:b/>
                <w:bCs/>
                <w:szCs w:val="24"/>
                <w:lang w:bidi="ar-EG"/>
              </w:rPr>
            </w:pPr>
            <w:r w:rsidRPr="00031F8C">
              <w:rPr>
                <w:rFonts w:cstheme="majorBidi"/>
                <w:b/>
                <w:bCs/>
                <w:szCs w:val="24"/>
              </w:rPr>
              <w:t>29</w:t>
            </w:r>
          </w:p>
        </w:tc>
        <w:tc>
          <w:tcPr>
            <w:tcW w:w="712" w:type="dxa"/>
          </w:tcPr>
          <w:p w:rsidR="006906D7" w:rsidRPr="00031F8C" w:rsidRDefault="006906D7" w:rsidP="006906D7">
            <w:pPr>
              <w:jc w:val="both"/>
              <w:cnfStyle w:val="000000100000" w:firstRow="0" w:lastRow="0" w:firstColumn="0" w:lastColumn="0" w:oddVBand="0" w:evenVBand="0" w:oddHBand="1" w:evenHBand="0" w:firstRowFirstColumn="0" w:firstRowLastColumn="0" w:lastRowFirstColumn="0" w:lastRowLastColumn="0"/>
              <w:rPr>
                <w:rFonts w:cstheme="majorBidi"/>
                <w:szCs w:val="24"/>
                <w:lang w:bidi="ar-EG"/>
              </w:rPr>
            </w:pPr>
            <w:r w:rsidRPr="00031F8C">
              <w:rPr>
                <w:rFonts w:cstheme="majorBidi"/>
                <w:szCs w:val="24"/>
              </w:rPr>
              <w:t>0</w:t>
            </w:r>
          </w:p>
        </w:tc>
      </w:tr>
    </w:tbl>
    <w:p w:rsidR="006906D7" w:rsidRDefault="006906D7" w:rsidP="006906D7">
      <w:pPr>
        <w:widowControl w:val="0"/>
        <w:autoSpaceDE w:val="0"/>
        <w:autoSpaceDN w:val="0"/>
        <w:adjustRightInd w:val="0"/>
        <w:spacing w:line="480" w:lineRule="auto"/>
        <w:ind w:left="480" w:hanging="480"/>
      </w:pPr>
      <w:r>
        <w:br w:type="textWrapping" w:clear="all"/>
      </w:r>
    </w:p>
    <w:p w:rsidR="000208C2" w:rsidRPr="004F5D37" w:rsidRDefault="000208C2" w:rsidP="00492890">
      <w:pPr>
        <w:widowControl w:val="0"/>
        <w:autoSpaceDE w:val="0"/>
        <w:autoSpaceDN w:val="0"/>
        <w:adjustRightInd w:val="0"/>
        <w:spacing w:line="480" w:lineRule="auto"/>
        <w:rPr>
          <w:rFonts w:ascii="Times New Roman" w:hAnsi="Times New Roman" w:cs="Times New Roman"/>
          <w:noProof/>
        </w:rPr>
      </w:pPr>
    </w:p>
    <w:p w:rsidR="000208C2" w:rsidRDefault="000208C2" w:rsidP="000208C2">
      <w:r w:rsidRPr="007B4B46">
        <w:rPr>
          <w:rFonts w:cstheme="majorBidi"/>
          <w:lang w:bidi="ar-EG"/>
        </w:rPr>
        <w:fldChar w:fldCharType="end"/>
      </w:r>
    </w:p>
    <w:sectPr w:rsidR="000208C2" w:rsidSect="00492890">
      <w:type w:val="continuous"/>
      <w:pgSz w:w="15840" w:h="12240" w:orient="landscape"/>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72913"/>
    <w:multiLevelType w:val="hybridMultilevel"/>
    <w:tmpl w:val="7EA631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DDE36CC"/>
    <w:multiLevelType w:val="hybridMultilevel"/>
    <w:tmpl w:val="BE26517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nsid w:val="126C6DE3"/>
    <w:multiLevelType w:val="hybridMultilevel"/>
    <w:tmpl w:val="20C81BAC"/>
    <w:lvl w:ilvl="0" w:tplc="D75A2E1A">
      <w:start w:val="1"/>
      <w:numFmt w:val="decimal"/>
      <w:lvlText w:val="(%1)"/>
      <w:lvlJc w:val="left"/>
      <w:pPr>
        <w:ind w:left="360" w:hanging="360"/>
      </w:pPr>
      <w:rPr>
        <w:rFonts w:asciiTheme="majorBidi" w:hAnsiTheme="majorBidi" w:cstheme="majorBidi" w:hint="default"/>
        <w:sz w:val="24"/>
        <w:szCs w:val="24"/>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4614D41"/>
    <w:multiLevelType w:val="hybridMultilevel"/>
    <w:tmpl w:val="9D78B2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WNER">
    <w15:presenceInfo w15:providerId="None" w15:userId="OWN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A10"/>
    <w:rsid w:val="00006EBE"/>
    <w:rsid w:val="000208C2"/>
    <w:rsid w:val="00031F8C"/>
    <w:rsid w:val="00036E56"/>
    <w:rsid w:val="00040C7C"/>
    <w:rsid w:val="00073B35"/>
    <w:rsid w:val="001842C9"/>
    <w:rsid w:val="00217B9A"/>
    <w:rsid w:val="00234FE4"/>
    <w:rsid w:val="002B0574"/>
    <w:rsid w:val="003D3000"/>
    <w:rsid w:val="00492890"/>
    <w:rsid w:val="004B3409"/>
    <w:rsid w:val="00503556"/>
    <w:rsid w:val="0058435B"/>
    <w:rsid w:val="006070E7"/>
    <w:rsid w:val="006906D7"/>
    <w:rsid w:val="006A0B63"/>
    <w:rsid w:val="00920903"/>
    <w:rsid w:val="009A220E"/>
    <w:rsid w:val="009D047D"/>
    <w:rsid w:val="009D6E81"/>
    <w:rsid w:val="009E0EB3"/>
    <w:rsid w:val="00B43A10"/>
    <w:rsid w:val="00BC55B5"/>
    <w:rsid w:val="00BE2E6F"/>
    <w:rsid w:val="00D40A12"/>
    <w:rsid w:val="00DB6BBF"/>
    <w:rsid w:val="00DF3863"/>
    <w:rsid w:val="00E45AEB"/>
    <w:rsid w:val="00E550F0"/>
    <w:rsid w:val="00EC45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55ECA4-F14A-4427-94A4-7B388257A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08C2"/>
    <w:rPr>
      <w:rFonts w:asciiTheme="majorBidi" w:hAnsiTheme="majorBidi"/>
      <w:sz w:val="24"/>
    </w:rPr>
  </w:style>
  <w:style w:type="paragraph" w:styleId="Heading1">
    <w:name w:val="heading 1"/>
    <w:basedOn w:val="Normal"/>
    <w:next w:val="Normal"/>
    <w:link w:val="Heading1Char"/>
    <w:uiPriority w:val="9"/>
    <w:qFormat/>
    <w:rsid w:val="000208C2"/>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nhideWhenUsed/>
    <w:qFormat/>
    <w:rsid w:val="000208C2"/>
    <w:pPr>
      <w:keepNext/>
      <w:keepLines/>
      <w:spacing w:before="40" w:after="0"/>
      <w:outlineLvl w:val="1"/>
    </w:pPr>
    <w:rPr>
      <w:rFonts w:eastAsiaTheme="majorEastAsia" w:cstheme="majorBidi"/>
      <w:b/>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8C2"/>
    <w:rPr>
      <w:rFonts w:asciiTheme="majorBidi" w:eastAsiaTheme="majorEastAsia" w:hAnsiTheme="majorBidi" w:cstheme="majorBidi"/>
      <w:b/>
      <w:sz w:val="24"/>
      <w:szCs w:val="32"/>
    </w:rPr>
  </w:style>
  <w:style w:type="character" w:customStyle="1" w:styleId="Heading2Char">
    <w:name w:val="Heading 2 Char"/>
    <w:basedOn w:val="DefaultParagraphFont"/>
    <w:link w:val="Heading2"/>
    <w:rsid w:val="000208C2"/>
    <w:rPr>
      <w:rFonts w:asciiTheme="majorBidi" w:eastAsiaTheme="majorEastAsia" w:hAnsiTheme="majorBidi" w:cstheme="majorBidi"/>
      <w:b/>
      <w:i/>
      <w:sz w:val="24"/>
      <w:szCs w:val="26"/>
    </w:rPr>
  </w:style>
  <w:style w:type="paragraph" w:customStyle="1" w:styleId="Authornames">
    <w:name w:val="Author names"/>
    <w:basedOn w:val="Normal"/>
    <w:next w:val="Normal"/>
    <w:qFormat/>
    <w:rsid w:val="000208C2"/>
    <w:pPr>
      <w:spacing w:before="240" w:after="0" w:line="360" w:lineRule="auto"/>
    </w:pPr>
    <w:rPr>
      <w:rFonts w:ascii="Times New Roman" w:eastAsia="Times New Roman" w:hAnsi="Times New Roman" w:cs="Times New Roman"/>
      <w:sz w:val="28"/>
      <w:szCs w:val="24"/>
      <w:lang w:val="en-GB" w:eastAsia="en-GB"/>
    </w:rPr>
  </w:style>
  <w:style w:type="paragraph" w:customStyle="1" w:styleId="Affiliation">
    <w:name w:val="Affiliation"/>
    <w:basedOn w:val="Normal"/>
    <w:qFormat/>
    <w:rsid w:val="000208C2"/>
    <w:pPr>
      <w:spacing w:before="240" w:after="0" w:line="360" w:lineRule="auto"/>
    </w:pPr>
    <w:rPr>
      <w:rFonts w:ascii="Times New Roman" w:eastAsia="Times New Roman" w:hAnsi="Times New Roman" w:cs="Times New Roman"/>
      <w:i/>
      <w:szCs w:val="24"/>
      <w:lang w:val="en-GB" w:eastAsia="en-GB"/>
    </w:rPr>
  </w:style>
  <w:style w:type="character" w:styleId="Hyperlink">
    <w:name w:val="Hyperlink"/>
    <w:basedOn w:val="DefaultParagraphFont"/>
    <w:uiPriority w:val="99"/>
    <w:unhideWhenUsed/>
    <w:rsid w:val="000208C2"/>
    <w:rPr>
      <w:color w:val="0563C1" w:themeColor="hyperlink"/>
      <w:u w:val="single"/>
    </w:rPr>
  </w:style>
  <w:style w:type="character" w:styleId="FootnoteReference">
    <w:name w:val="footnote reference"/>
    <w:basedOn w:val="DefaultParagraphFont"/>
    <w:uiPriority w:val="99"/>
    <w:semiHidden/>
    <w:unhideWhenUsed/>
    <w:rsid w:val="000208C2"/>
    <w:rPr>
      <w:vertAlign w:val="superscript"/>
    </w:rPr>
  </w:style>
  <w:style w:type="paragraph" w:styleId="ListParagraph">
    <w:name w:val="List Paragraph"/>
    <w:basedOn w:val="Normal"/>
    <w:uiPriority w:val="34"/>
    <w:qFormat/>
    <w:rsid w:val="000208C2"/>
    <w:pPr>
      <w:ind w:left="720"/>
      <w:contextualSpacing/>
    </w:pPr>
  </w:style>
  <w:style w:type="paragraph" w:styleId="HTMLPreformatted">
    <w:name w:val="HTML Preformatted"/>
    <w:basedOn w:val="Normal"/>
    <w:link w:val="HTMLPreformattedChar"/>
    <w:uiPriority w:val="99"/>
    <w:unhideWhenUsed/>
    <w:rsid w:val="00020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2"/>
    </w:rPr>
  </w:style>
  <w:style w:type="character" w:customStyle="1" w:styleId="HTMLPreformattedChar">
    <w:name w:val="HTML Preformatted Char"/>
    <w:basedOn w:val="DefaultParagraphFont"/>
    <w:link w:val="HTMLPreformatted"/>
    <w:uiPriority w:val="99"/>
    <w:rsid w:val="000208C2"/>
    <w:rPr>
      <w:rFonts w:ascii="Courier New" w:eastAsia="Times New Roman" w:hAnsi="Courier New" w:cs="Courier New"/>
    </w:rPr>
  </w:style>
  <w:style w:type="paragraph" w:styleId="Caption">
    <w:name w:val="caption"/>
    <w:basedOn w:val="Normal"/>
    <w:next w:val="Normal"/>
    <w:uiPriority w:val="35"/>
    <w:unhideWhenUsed/>
    <w:qFormat/>
    <w:rsid w:val="000208C2"/>
    <w:pPr>
      <w:spacing w:after="200" w:line="240" w:lineRule="auto"/>
    </w:pPr>
    <w:rPr>
      <w:i/>
      <w:iCs/>
      <w:color w:val="44546A" w:themeColor="text2"/>
      <w:sz w:val="18"/>
      <w:szCs w:val="18"/>
    </w:rPr>
  </w:style>
  <w:style w:type="table" w:styleId="PlainTable2">
    <w:name w:val="Plain Table 2"/>
    <w:basedOn w:val="TableNormal"/>
    <w:uiPriority w:val="42"/>
    <w:rsid w:val="000208C2"/>
    <w:pPr>
      <w:spacing w:after="0" w:line="240" w:lineRule="auto"/>
    </w:pPr>
    <w:rPr>
      <w:rFonts w:eastAsiaTheme="minorEastAsia"/>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0208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208C2"/>
    <w:pPr>
      <w:autoSpaceDE w:val="0"/>
      <w:autoSpaceDN w:val="0"/>
      <w:adjustRightInd w:val="0"/>
      <w:spacing w:after="0" w:line="240" w:lineRule="auto"/>
    </w:pPr>
    <w:rPr>
      <w:rFonts w:ascii="Times New Roman" w:hAnsi="Times New Roman" w:cs="Times New Roman"/>
      <w:color w:val="000000"/>
      <w:sz w:val="24"/>
      <w:szCs w:val="24"/>
    </w:rPr>
  </w:style>
  <w:style w:type="character" w:styleId="LineNumber">
    <w:name w:val="line number"/>
    <w:basedOn w:val="DefaultParagraphFont"/>
    <w:uiPriority w:val="99"/>
    <w:semiHidden/>
    <w:unhideWhenUsed/>
    <w:rsid w:val="006906D7"/>
  </w:style>
  <w:style w:type="paragraph" w:styleId="BalloonText">
    <w:name w:val="Balloon Text"/>
    <w:basedOn w:val="Normal"/>
    <w:link w:val="BalloonTextChar"/>
    <w:uiPriority w:val="99"/>
    <w:semiHidden/>
    <w:unhideWhenUsed/>
    <w:rsid w:val="006A0B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0B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CEDFA-7941-4257-8AAA-CB4A588F0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27</Pages>
  <Words>13920</Words>
  <Characters>79347</Characters>
  <Application>Microsoft Office Word</Application>
  <DocSecurity>0</DocSecurity>
  <Lines>661</Lines>
  <Paragraphs>186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93081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8</cp:revision>
  <cp:lastPrinted>2019-10-10T08:55:00Z</cp:lastPrinted>
  <dcterms:created xsi:type="dcterms:W3CDTF">2019-10-26T13:55:00Z</dcterms:created>
  <dcterms:modified xsi:type="dcterms:W3CDTF">2019-12-25T20:13:00Z</dcterms:modified>
</cp:coreProperties>
</file>