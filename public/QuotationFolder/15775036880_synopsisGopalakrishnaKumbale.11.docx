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39F" w:rsidRPr="00CC1BA2" w:rsidRDefault="001D239F" w:rsidP="00AA68DC">
      <w:pPr>
        <w:spacing w:line="360" w:lineRule="auto"/>
        <w:jc w:val="center"/>
        <w:rPr>
          <w:rFonts w:ascii="Times New Roman" w:hAnsi="Times New Roman" w:cs="Times New Roman"/>
          <w:b/>
          <w:sz w:val="24"/>
          <w:szCs w:val="24"/>
        </w:rPr>
      </w:pPr>
      <w:bookmarkStart w:id="0" w:name="_GoBack"/>
      <w:bookmarkEnd w:id="0"/>
      <w:r w:rsidRPr="00CC1BA2">
        <w:rPr>
          <w:rFonts w:ascii="Times New Roman" w:hAnsi="Times New Roman" w:cs="Times New Roman"/>
          <w:b/>
          <w:color w:val="222222"/>
          <w:sz w:val="24"/>
          <w:szCs w:val="24"/>
          <w:shd w:val="clear" w:color="auto" w:fill="FFFFFF"/>
        </w:rPr>
        <w:t xml:space="preserve">                  </w:t>
      </w:r>
      <w:r w:rsidR="006B02F6" w:rsidRPr="00CC1BA2">
        <w:rPr>
          <w:rFonts w:ascii="Times New Roman" w:hAnsi="Times New Roman" w:cs="Times New Roman"/>
          <w:b/>
          <w:color w:val="222222"/>
          <w:sz w:val="24"/>
          <w:szCs w:val="24"/>
          <w:shd w:val="clear" w:color="auto" w:fill="FFFFFF"/>
        </w:rPr>
        <w:t xml:space="preserve">               </w:t>
      </w:r>
      <w:r w:rsidR="00740281" w:rsidRPr="00CC1BA2">
        <w:rPr>
          <w:rFonts w:ascii="Times New Roman" w:hAnsi="Times New Roman" w:cs="Times New Roman"/>
          <w:b/>
          <w:color w:val="222222"/>
          <w:sz w:val="24"/>
          <w:szCs w:val="24"/>
          <w:shd w:val="clear" w:color="auto" w:fill="FFFFF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6"/>
        <w:gridCol w:w="6625"/>
        <w:gridCol w:w="1661"/>
      </w:tblGrid>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b/>
                <w:bCs/>
                <w:color w:val="000000"/>
                <w:sz w:val="24"/>
                <w:szCs w:val="24"/>
              </w:rPr>
            </w:pPr>
            <w:r w:rsidRPr="00CC1BA2">
              <w:rPr>
                <w:rFonts w:ascii="Times New Roman" w:hAnsi="Times New Roman" w:cs="Times New Roman"/>
                <w:b/>
                <w:bCs/>
                <w:color w:val="000000"/>
                <w:sz w:val="24"/>
                <w:szCs w:val="24"/>
              </w:rPr>
              <w:t>S. No.</w:t>
            </w:r>
          </w:p>
        </w:tc>
        <w:tc>
          <w:tcPr>
            <w:tcW w:w="6625" w:type="dxa"/>
          </w:tcPr>
          <w:p w:rsidR="001D239F" w:rsidRPr="00CC1BA2" w:rsidRDefault="001D239F" w:rsidP="007A26D7">
            <w:pPr>
              <w:spacing w:line="360" w:lineRule="auto"/>
              <w:jc w:val="center"/>
              <w:rPr>
                <w:rFonts w:ascii="Times New Roman" w:hAnsi="Times New Roman" w:cs="Times New Roman"/>
                <w:b/>
                <w:bCs/>
                <w:color w:val="000000"/>
                <w:sz w:val="24"/>
                <w:szCs w:val="24"/>
              </w:rPr>
            </w:pPr>
          </w:p>
        </w:tc>
        <w:tc>
          <w:tcPr>
            <w:tcW w:w="1661" w:type="dxa"/>
          </w:tcPr>
          <w:p w:rsidR="001D239F" w:rsidRPr="00CC1BA2" w:rsidRDefault="001D239F" w:rsidP="007A26D7">
            <w:pPr>
              <w:spacing w:line="360" w:lineRule="auto"/>
              <w:jc w:val="center"/>
              <w:rPr>
                <w:rFonts w:ascii="Times New Roman" w:hAnsi="Times New Roman" w:cs="Times New Roman"/>
                <w:b/>
                <w:bCs/>
                <w:color w:val="000000"/>
                <w:sz w:val="24"/>
                <w:szCs w:val="24"/>
              </w:rPr>
            </w:pPr>
            <w:r w:rsidRPr="00CC1BA2">
              <w:rPr>
                <w:rFonts w:ascii="Times New Roman" w:hAnsi="Times New Roman" w:cs="Times New Roman"/>
                <w:b/>
                <w:bCs/>
                <w:color w:val="000000"/>
                <w:sz w:val="24"/>
                <w:szCs w:val="24"/>
              </w:rPr>
              <w:t>Page No.</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1</w:t>
            </w:r>
          </w:p>
        </w:tc>
        <w:tc>
          <w:tcPr>
            <w:tcW w:w="6625" w:type="dxa"/>
          </w:tcPr>
          <w:p w:rsidR="001D239F" w:rsidRPr="00CC1BA2" w:rsidRDefault="001D239F" w:rsidP="007A26D7">
            <w:pPr>
              <w:pStyle w:val="ListParagraph"/>
              <w:tabs>
                <w:tab w:val="left" w:pos="720"/>
              </w:tabs>
              <w:spacing w:line="360" w:lineRule="auto"/>
              <w:ind w:left="0"/>
              <w:rPr>
                <w:rFonts w:ascii="Times New Roman" w:eastAsia="Arial Unicode MS" w:hAnsi="Times New Roman" w:cs="Times New Roman"/>
                <w:sz w:val="24"/>
                <w:szCs w:val="24"/>
              </w:rPr>
            </w:pPr>
            <w:r w:rsidRPr="00CC1BA2">
              <w:rPr>
                <w:rFonts w:ascii="Times New Roman" w:eastAsia="Arial Unicode MS" w:hAnsi="Times New Roman" w:cs="Times New Roman"/>
                <w:sz w:val="24"/>
                <w:szCs w:val="24"/>
              </w:rPr>
              <w:t>Title of the thesis</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3-3</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2</w:t>
            </w:r>
          </w:p>
        </w:tc>
        <w:tc>
          <w:tcPr>
            <w:tcW w:w="6625" w:type="dxa"/>
          </w:tcPr>
          <w:p w:rsidR="001D239F" w:rsidRPr="00CC1BA2" w:rsidRDefault="001D239F" w:rsidP="00AA68DC">
            <w:pPr>
              <w:spacing w:line="360" w:lineRule="auto"/>
              <w:rPr>
                <w:rFonts w:ascii="Times New Roman" w:hAnsi="Times New Roman" w:cs="Times New Roman"/>
                <w:color w:val="000000"/>
                <w:sz w:val="24"/>
                <w:szCs w:val="24"/>
              </w:rPr>
            </w:pPr>
            <w:r w:rsidRPr="00CC1BA2">
              <w:rPr>
                <w:rFonts w:ascii="Times New Roman" w:eastAsia="Arial Unicode MS" w:hAnsi="Times New Roman" w:cs="Times New Roman"/>
                <w:sz w:val="24"/>
                <w:szCs w:val="24"/>
              </w:rPr>
              <w:t xml:space="preserve">Introduction: </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3-10</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3</w:t>
            </w:r>
          </w:p>
        </w:tc>
        <w:tc>
          <w:tcPr>
            <w:tcW w:w="6625" w:type="dxa"/>
          </w:tcPr>
          <w:p w:rsidR="001D239F" w:rsidRPr="00CC1BA2" w:rsidRDefault="00AA68DC" w:rsidP="007A26D7">
            <w:pPr>
              <w:spacing w:line="360" w:lineRule="auto"/>
              <w:rPr>
                <w:rFonts w:ascii="Times New Roman" w:hAnsi="Times New Roman" w:cs="Times New Roman"/>
                <w:color w:val="000000"/>
                <w:sz w:val="24"/>
                <w:szCs w:val="24"/>
              </w:rPr>
            </w:pPr>
            <w:r w:rsidRPr="00CC1BA2">
              <w:rPr>
                <w:rFonts w:ascii="Times New Roman" w:eastAsia="Arial Unicode MS" w:hAnsi="Times New Roman" w:cs="Times New Roman"/>
                <w:sz w:val="24"/>
                <w:szCs w:val="24"/>
              </w:rPr>
              <w:t>Literature survey</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11-16</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4</w:t>
            </w:r>
          </w:p>
        </w:tc>
        <w:tc>
          <w:tcPr>
            <w:tcW w:w="6625" w:type="dxa"/>
          </w:tcPr>
          <w:p w:rsidR="001D239F" w:rsidRPr="00CC1BA2" w:rsidRDefault="001D239F" w:rsidP="00AA68DC">
            <w:pPr>
              <w:pStyle w:val="ListParagraph"/>
              <w:tabs>
                <w:tab w:val="left" w:pos="720"/>
              </w:tabs>
              <w:spacing w:line="360" w:lineRule="auto"/>
              <w:ind w:left="0"/>
              <w:jc w:val="both"/>
              <w:rPr>
                <w:rFonts w:ascii="Times New Roman" w:eastAsia="Arial Unicode MS" w:hAnsi="Times New Roman" w:cs="Times New Roman"/>
                <w:sz w:val="24"/>
                <w:szCs w:val="24"/>
              </w:rPr>
            </w:pPr>
            <w:r w:rsidRPr="00CC1BA2">
              <w:rPr>
                <w:rFonts w:ascii="Times New Roman" w:eastAsia="Arial Unicode MS" w:hAnsi="Times New Roman" w:cs="Times New Roman"/>
                <w:sz w:val="24"/>
                <w:szCs w:val="24"/>
              </w:rPr>
              <w:t xml:space="preserve">Noteworthy contributions </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17-18</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5</w:t>
            </w:r>
          </w:p>
        </w:tc>
        <w:tc>
          <w:tcPr>
            <w:tcW w:w="6625" w:type="dxa"/>
          </w:tcPr>
          <w:p w:rsidR="001D239F" w:rsidRPr="00CC1BA2" w:rsidRDefault="001D239F" w:rsidP="00AA68DC">
            <w:pPr>
              <w:spacing w:line="360" w:lineRule="auto"/>
              <w:rPr>
                <w:rFonts w:ascii="Times New Roman" w:hAnsi="Times New Roman" w:cs="Times New Roman"/>
                <w:color w:val="000000"/>
                <w:sz w:val="24"/>
                <w:szCs w:val="24"/>
              </w:rPr>
            </w:pPr>
            <w:r w:rsidRPr="00CC1BA2">
              <w:rPr>
                <w:rFonts w:ascii="Times New Roman" w:eastAsia="Arial Unicode MS" w:hAnsi="Times New Roman" w:cs="Times New Roman"/>
                <w:sz w:val="24"/>
                <w:szCs w:val="24"/>
              </w:rPr>
              <w:t xml:space="preserve">Proposed methodology </w:t>
            </w:r>
            <w:r w:rsidR="00AA68DC" w:rsidRPr="00CC1BA2">
              <w:rPr>
                <w:rFonts w:ascii="Times New Roman" w:eastAsia="Arial Unicode MS" w:hAnsi="Times New Roman" w:cs="Times New Roman"/>
                <w:sz w:val="24"/>
                <w:szCs w:val="24"/>
              </w:rPr>
              <w:t xml:space="preserve">and </w:t>
            </w:r>
            <w:r w:rsidRPr="00CC1BA2">
              <w:rPr>
                <w:rFonts w:ascii="Times New Roman" w:eastAsia="Arial Unicode MS" w:hAnsi="Times New Roman" w:cs="Times New Roman"/>
                <w:sz w:val="24"/>
                <w:szCs w:val="24"/>
              </w:rPr>
              <w:t>objective</w:t>
            </w:r>
            <w:r w:rsidRPr="00CC1BA2">
              <w:rPr>
                <w:rFonts w:ascii="Times New Roman" w:eastAsia="Arial Unicode MS" w:hAnsi="Times New Roman" w:cs="Times New Roman"/>
                <w:b/>
                <w:sz w:val="24"/>
                <w:szCs w:val="24"/>
              </w:rPr>
              <w:t xml:space="preserve"> </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19-20</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6</w:t>
            </w:r>
          </w:p>
        </w:tc>
        <w:tc>
          <w:tcPr>
            <w:tcW w:w="6625" w:type="dxa"/>
          </w:tcPr>
          <w:p w:rsidR="001D239F" w:rsidRPr="00CC1BA2" w:rsidRDefault="001D239F" w:rsidP="007A26D7">
            <w:pPr>
              <w:spacing w:line="360" w:lineRule="auto"/>
              <w:rPr>
                <w:rFonts w:ascii="Times New Roman" w:hAnsi="Times New Roman" w:cs="Times New Roman"/>
                <w:color w:val="000000"/>
                <w:sz w:val="24"/>
                <w:szCs w:val="24"/>
              </w:rPr>
            </w:pPr>
            <w:r w:rsidRPr="00CC1BA2">
              <w:rPr>
                <w:rFonts w:ascii="Times New Roman" w:eastAsia="Arial Unicode MS" w:hAnsi="Times New Roman" w:cs="Times New Roman"/>
                <w:sz w:val="24"/>
                <w:szCs w:val="24"/>
              </w:rPr>
              <w:t>Expected outcome of the proposed work</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20-20</w:t>
            </w:r>
          </w:p>
        </w:tc>
      </w:tr>
      <w:tr w:rsidR="001D239F" w:rsidRPr="00CC1BA2" w:rsidTr="00AA68DC">
        <w:tc>
          <w:tcPr>
            <w:tcW w:w="956" w:type="dxa"/>
          </w:tcPr>
          <w:p w:rsidR="001D239F" w:rsidRPr="00CC1BA2" w:rsidRDefault="001D239F"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7</w:t>
            </w:r>
          </w:p>
        </w:tc>
        <w:tc>
          <w:tcPr>
            <w:tcW w:w="6625" w:type="dxa"/>
          </w:tcPr>
          <w:p w:rsidR="001D239F" w:rsidRPr="00CC1BA2" w:rsidRDefault="001D239F" w:rsidP="007A26D7">
            <w:pPr>
              <w:pStyle w:val="ListParagraph"/>
              <w:tabs>
                <w:tab w:val="left" w:pos="720"/>
              </w:tabs>
              <w:spacing w:line="360" w:lineRule="auto"/>
              <w:ind w:left="0"/>
              <w:jc w:val="both"/>
              <w:rPr>
                <w:rFonts w:ascii="Times New Roman" w:eastAsia="Arial Unicode MS" w:hAnsi="Times New Roman" w:cs="Times New Roman"/>
                <w:sz w:val="24"/>
                <w:szCs w:val="24"/>
              </w:rPr>
            </w:pPr>
            <w:r w:rsidRPr="00CC1BA2">
              <w:rPr>
                <w:rFonts w:ascii="Times New Roman" w:eastAsia="Arial Unicode MS" w:hAnsi="Times New Roman" w:cs="Times New Roman"/>
                <w:sz w:val="24"/>
                <w:szCs w:val="24"/>
              </w:rPr>
              <w:t>References</w:t>
            </w:r>
          </w:p>
        </w:tc>
        <w:tc>
          <w:tcPr>
            <w:tcW w:w="1661" w:type="dxa"/>
          </w:tcPr>
          <w:p w:rsidR="001D239F" w:rsidRPr="00CC1BA2" w:rsidRDefault="006B02F6" w:rsidP="007A26D7">
            <w:pPr>
              <w:spacing w:line="360" w:lineRule="auto"/>
              <w:jc w:val="center"/>
              <w:rPr>
                <w:rFonts w:ascii="Times New Roman" w:hAnsi="Times New Roman" w:cs="Times New Roman"/>
                <w:color w:val="000000"/>
                <w:sz w:val="24"/>
                <w:szCs w:val="24"/>
              </w:rPr>
            </w:pPr>
            <w:r w:rsidRPr="00CC1BA2">
              <w:rPr>
                <w:rFonts w:ascii="Times New Roman" w:hAnsi="Times New Roman" w:cs="Times New Roman"/>
                <w:color w:val="000000"/>
                <w:sz w:val="24"/>
                <w:szCs w:val="24"/>
              </w:rPr>
              <w:t>21-23</w:t>
            </w:r>
          </w:p>
        </w:tc>
      </w:tr>
    </w:tbl>
    <w:p w:rsidR="001D239F" w:rsidRPr="00CC1BA2" w:rsidRDefault="001D239F" w:rsidP="001D239F">
      <w:pPr>
        <w:spacing w:line="360" w:lineRule="auto"/>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740281">
      <w:pPr>
        <w:spacing w:line="360" w:lineRule="auto"/>
        <w:jc w:val="both"/>
        <w:rPr>
          <w:rFonts w:ascii="Times New Roman" w:hAnsi="Times New Roman" w:cs="Times New Roman"/>
          <w:b/>
          <w:sz w:val="24"/>
          <w:szCs w:val="24"/>
        </w:rPr>
      </w:pPr>
    </w:p>
    <w:p w:rsidR="001D239F" w:rsidRPr="00CC1BA2" w:rsidRDefault="001D239F" w:rsidP="001D239F">
      <w:pPr>
        <w:spacing w:line="360" w:lineRule="auto"/>
        <w:jc w:val="both"/>
        <w:rPr>
          <w:rFonts w:ascii="Times New Roman" w:hAnsi="Times New Roman" w:cs="Times New Roman"/>
          <w:b/>
          <w:sz w:val="24"/>
          <w:szCs w:val="24"/>
        </w:rPr>
      </w:pPr>
    </w:p>
    <w:p w:rsidR="00AA68DC" w:rsidRPr="00CC1BA2" w:rsidRDefault="00AA68DC" w:rsidP="001D239F">
      <w:pPr>
        <w:spacing w:line="360" w:lineRule="auto"/>
        <w:jc w:val="both"/>
        <w:rPr>
          <w:rFonts w:ascii="Times New Roman" w:hAnsi="Times New Roman" w:cs="Times New Roman"/>
          <w:b/>
          <w:sz w:val="24"/>
          <w:szCs w:val="24"/>
        </w:rPr>
      </w:pPr>
    </w:p>
    <w:p w:rsidR="00AA68DC" w:rsidRPr="00CC1BA2" w:rsidRDefault="00AA68DC" w:rsidP="001D239F">
      <w:pPr>
        <w:spacing w:line="360" w:lineRule="auto"/>
        <w:jc w:val="both"/>
        <w:rPr>
          <w:rFonts w:ascii="Times New Roman" w:hAnsi="Times New Roman" w:cs="Times New Roman"/>
          <w:b/>
          <w:sz w:val="24"/>
          <w:szCs w:val="24"/>
        </w:rPr>
      </w:pPr>
    </w:p>
    <w:p w:rsidR="00AA68DC" w:rsidRPr="00CC1BA2" w:rsidRDefault="00AA68DC" w:rsidP="001D239F">
      <w:pPr>
        <w:spacing w:line="360" w:lineRule="auto"/>
        <w:jc w:val="both"/>
        <w:rPr>
          <w:rFonts w:ascii="Times New Roman" w:hAnsi="Times New Roman" w:cs="Times New Roman"/>
          <w:b/>
          <w:sz w:val="24"/>
          <w:szCs w:val="24"/>
        </w:rPr>
      </w:pPr>
    </w:p>
    <w:p w:rsidR="00AA68DC" w:rsidRPr="00CC1BA2" w:rsidRDefault="00AA68DC" w:rsidP="001D239F">
      <w:pPr>
        <w:spacing w:line="360" w:lineRule="auto"/>
        <w:jc w:val="both"/>
        <w:rPr>
          <w:rFonts w:ascii="Times New Roman" w:hAnsi="Times New Roman" w:cs="Times New Roman"/>
          <w:b/>
          <w:sz w:val="24"/>
          <w:szCs w:val="24"/>
        </w:rPr>
      </w:pPr>
    </w:p>
    <w:p w:rsidR="001D239F" w:rsidRDefault="001D239F" w:rsidP="001D239F">
      <w:pPr>
        <w:spacing w:line="360" w:lineRule="auto"/>
        <w:jc w:val="both"/>
        <w:rPr>
          <w:rFonts w:ascii="Times New Roman" w:hAnsi="Times New Roman" w:cs="Times New Roman"/>
          <w:b/>
          <w:sz w:val="24"/>
          <w:szCs w:val="24"/>
        </w:rPr>
      </w:pPr>
    </w:p>
    <w:p w:rsidR="00FA66EA" w:rsidRPr="00CC1BA2" w:rsidRDefault="00FA66EA" w:rsidP="001D239F">
      <w:pPr>
        <w:spacing w:line="360" w:lineRule="auto"/>
        <w:jc w:val="both"/>
        <w:rPr>
          <w:rFonts w:ascii="Times New Roman" w:hAnsi="Times New Roman" w:cs="Times New Roman"/>
          <w:b/>
          <w:sz w:val="24"/>
          <w:szCs w:val="24"/>
        </w:rPr>
      </w:pPr>
    </w:p>
    <w:p w:rsidR="006B02F6" w:rsidRPr="00CC1BA2" w:rsidRDefault="001D239F" w:rsidP="006B02F6">
      <w:pPr>
        <w:spacing w:line="360" w:lineRule="auto"/>
        <w:jc w:val="both"/>
        <w:rPr>
          <w:rFonts w:ascii="Times New Roman" w:hAnsi="Times New Roman" w:cs="Times New Roman"/>
          <w:b/>
          <w:color w:val="222222"/>
          <w:sz w:val="24"/>
          <w:szCs w:val="24"/>
          <w:shd w:val="clear" w:color="auto" w:fill="FFFFFF"/>
        </w:rPr>
      </w:pPr>
      <w:r w:rsidRPr="00CC1BA2">
        <w:rPr>
          <w:rFonts w:ascii="Times New Roman" w:eastAsia="Arial Unicode MS" w:hAnsi="Times New Roman" w:cs="Times New Roman"/>
          <w:b/>
          <w:sz w:val="24"/>
          <w:szCs w:val="24"/>
        </w:rPr>
        <w:t>TITLE OF THE THESIS</w:t>
      </w:r>
      <w:r w:rsidR="006B02F6" w:rsidRPr="00CC1BA2">
        <w:rPr>
          <w:rFonts w:ascii="Times New Roman" w:eastAsia="Arial Unicode MS" w:hAnsi="Times New Roman" w:cs="Times New Roman"/>
          <w:b/>
          <w:sz w:val="24"/>
          <w:szCs w:val="24"/>
        </w:rPr>
        <w:t xml:space="preserve"> </w:t>
      </w:r>
      <w:r w:rsidR="00AA68DC" w:rsidRPr="00CC1BA2">
        <w:rPr>
          <w:rFonts w:ascii="Times New Roman" w:eastAsia="Arial Unicode MS" w:hAnsi="Times New Roman" w:cs="Times New Roman"/>
          <w:b/>
          <w:sz w:val="24"/>
          <w:szCs w:val="24"/>
        </w:rPr>
        <w:t>“</w:t>
      </w:r>
      <w:r w:rsidR="006B02F6" w:rsidRPr="00CC1BA2">
        <w:rPr>
          <w:rFonts w:ascii="Times New Roman" w:hAnsi="Times New Roman" w:cs="Times New Roman"/>
          <w:b/>
          <w:color w:val="222222"/>
          <w:sz w:val="24"/>
          <w:szCs w:val="24"/>
          <w:shd w:val="clear" w:color="auto" w:fill="FFFFFF"/>
        </w:rPr>
        <w:t>CORPORATE SOCIAL RESPONSIBILITY</w:t>
      </w:r>
      <w:r w:rsidR="00AA68DC" w:rsidRPr="00CC1BA2">
        <w:rPr>
          <w:rFonts w:ascii="Times New Roman" w:hAnsi="Times New Roman" w:cs="Times New Roman"/>
          <w:b/>
          <w:color w:val="222222"/>
          <w:sz w:val="24"/>
          <w:szCs w:val="24"/>
          <w:shd w:val="clear" w:color="auto" w:fill="FFFFFF"/>
        </w:rPr>
        <w:t>”</w:t>
      </w:r>
    </w:p>
    <w:p w:rsidR="001D239F" w:rsidRPr="00CC1BA2" w:rsidRDefault="001D239F" w:rsidP="001D239F">
      <w:pPr>
        <w:spacing w:line="360" w:lineRule="auto"/>
        <w:jc w:val="both"/>
        <w:rPr>
          <w:rFonts w:ascii="Times New Roman" w:hAnsi="Times New Roman" w:cs="Times New Roman"/>
          <w:b/>
          <w:sz w:val="24"/>
          <w:szCs w:val="24"/>
        </w:rPr>
      </w:pPr>
    </w:p>
    <w:p w:rsidR="001D239F" w:rsidRDefault="001D239F" w:rsidP="001D239F">
      <w:pPr>
        <w:spacing w:line="360" w:lineRule="auto"/>
        <w:jc w:val="both"/>
        <w:rPr>
          <w:ins w:id="1" w:author="Indira" w:date="2019-09-10T20:32:00Z"/>
          <w:rFonts w:ascii="Times New Roman" w:hAnsi="Times New Roman" w:cs="Times New Roman"/>
          <w:b/>
          <w:sz w:val="24"/>
          <w:szCs w:val="24"/>
        </w:rPr>
      </w:pPr>
      <w:r w:rsidRPr="00CC1BA2">
        <w:rPr>
          <w:rFonts w:ascii="Times New Roman" w:hAnsi="Times New Roman" w:cs="Times New Roman"/>
          <w:b/>
          <w:sz w:val="24"/>
          <w:szCs w:val="24"/>
        </w:rPr>
        <w:t>INTRODUCTION</w:t>
      </w:r>
    </w:p>
    <w:p w:rsidR="00083113" w:rsidRPr="00CC1BA2" w:rsidRDefault="00083113" w:rsidP="001D239F">
      <w:pPr>
        <w:spacing w:line="360" w:lineRule="auto"/>
        <w:jc w:val="both"/>
        <w:rPr>
          <w:rFonts w:ascii="Times New Roman" w:hAnsi="Times New Roman" w:cs="Times New Roman"/>
          <w:b/>
          <w:sz w:val="24"/>
          <w:szCs w:val="24"/>
        </w:rPr>
      </w:pPr>
      <w:proofErr w:type="gramStart"/>
      <w:ins w:id="2" w:author="Indira" w:date="2019-09-10T20:32:00Z">
        <w:r>
          <w:rPr>
            <w:rFonts w:ascii="Times New Roman" w:hAnsi="Times New Roman" w:cs="Times New Roman"/>
            <w:b/>
            <w:sz w:val="24"/>
            <w:szCs w:val="24"/>
          </w:rPr>
          <w:t>[ this</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para</w:t>
        </w:r>
        <w:proofErr w:type="spellEnd"/>
        <w:r>
          <w:rPr>
            <w:rFonts w:ascii="Times New Roman" w:hAnsi="Times New Roman" w:cs="Times New Roman"/>
            <w:b/>
            <w:sz w:val="24"/>
            <w:szCs w:val="24"/>
          </w:rPr>
          <w:t xml:space="preserve"> has to be rephrased. It starts </w:t>
        </w:r>
        <w:proofErr w:type="spellStart"/>
        <w:r>
          <w:rPr>
            <w:rFonts w:ascii="Times New Roman" w:hAnsi="Times New Roman" w:cs="Times New Roman"/>
            <w:b/>
            <w:sz w:val="24"/>
            <w:szCs w:val="24"/>
          </w:rPr>
          <w:t>of</w:t>
        </w:r>
        <w:proofErr w:type="spellEnd"/>
        <w:r>
          <w:rPr>
            <w:rFonts w:ascii="Times New Roman" w:hAnsi="Times New Roman" w:cs="Times New Roman"/>
            <w:b/>
            <w:sz w:val="24"/>
            <w:szCs w:val="24"/>
          </w:rPr>
          <w:t xml:space="preserve"> with a negative statement without even talking about either what CSR is or how it came in to existence. I like the way it is done in TATA case study, both </w:t>
        </w:r>
      </w:ins>
      <w:ins w:id="3" w:author="Indira" w:date="2019-09-10T20:33:00Z">
        <w:r>
          <w:rPr>
            <w:rFonts w:ascii="Times New Roman" w:hAnsi="Times New Roman" w:cs="Times New Roman"/>
            <w:b/>
            <w:sz w:val="24"/>
            <w:szCs w:val="24"/>
          </w:rPr>
          <w:t>abstract</w:t>
        </w:r>
      </w:ins>
      <w:ins w:id="4" w:author="Indira" w:date="2019-09-10T20:32:00Z">
        <w:r>
          <w:rPr>
            <w:rFonts w:ascii="Times New Roman" w:hAnsi="Times New Roman" w:cs="Times New Roman"/>
            <w:b/>
            <w:sz w:val="24"/>
            <w:szCs w:val="24"/>
          </w:rPr>
          <w:t xml:space="preserve"> </w:t>
        </w:r>
      </w:ins>
      <w:ins w:id="5" w:author="Indira" w:date="2019-09-10T20:33:00Z">
        <w:r>
          <w:rPr>
            <w:rFonts w:ascii="Times New Roman" w:hAnsi="Times New Roman" w:cs="Times New Roman"/>
            <w:b/>
            <w:sz w:val="24"/>
            <w:szCs w:val="24"/>
          </w:rPr>
          <w:t xml:space="preserve">and the history. Of course, we have to come up with our own version. We </w:t>
        </w:r>
        <w:proofErr w:type="spellStart"/>
        <w:r>
          <w:rPr>
            <w:rFonts w:ascii="Times New Roman" w:hAnsi="Times New Roman" w:cs="Times New Roman"/>
            <w:b/>
            <w:sz w:val="24"/>
            <w:szCs w:val="24"/>
          </w:rPr>
          <w:t>can not</w:t>
        </w:r>
        <w:proofErr w:type="spellEnd"/>
        <w:r>
          <w:rPr>
            <w:rFonts w:ascii="Times New Roman" w:hAnsi="Times New Roman" w:cs="Times New Roman"/>
            <w:b/>
            <w:sz w:val="24"/>
            <w:szCs w:val="24"/>
          </w:rPr>
          <w:t xml:space="preserve"> use it as it]</w:t>
        </w:r>
      </w:ins>
    </w:p>
    <w:p w:rsidR="003840AC" w:rsidRDefault="003840AC" w:rsidP="003840AC">
      <w:pPr>
        <w:spacing w:line="360" w:lineRule="auto"/>
        <w:jc w:val="both"/>
        <w:rPr>
          <w:ins w:id="6" w:author="Indira" w:date="2019-09-10T20:34:00Z"/>
          <w:rFonts w:ascii="Times New Roman" w:hAnsi="Times New Roman" w:cs="Times New Roman"/>
          <w:sz w:val="24"/>
          <w:szCs w:val="24"/>
        </w:rPr>
      </w:pPr>
      <w:r w:rsidRPr="00CC1BA2">
        <w:rPr>
          <w:rFonts w:ascii="Times New Roman" w:hAnsi="Times New Roman" w:cs="Times New Roman"/>
          <w:sz w:val="24"/>
          <w:szCs w:val="24"/>
        </w:rPr>
        <w:t>Corporate Social Responsibility is anything but another idea in India, be that as it may, the Ministry of Corporate Affairs, Government of India has as of late informed the Section 135 of the Companies Act, 2013 alongside Companies (Corporate Social Responsibility Policy) Rules, 2014 "hereinafter CSR Rules" and different notices related thereto which makes it mandatory (with impact from first April, 2014) for specific organizations who satisfy the criteria as referenced under Sub Section 1 of Section 135 to consent to the arrangements applicable to Corporate Social Responsibility.</w:t>
      </w:r>
      <w:ins w:id="7" w:author="Indira" w:date="2019-09-10T20:33:00Z">
        <w:r w:rsidR="00083113">
          <w:rPr>
            <w:rFonts w:ascii="Times New Roman" w:hAnsi="Times New Roman" w:cs="Times New Roman"/>
            <w:sz w:val="24"/>
            <w:szCs w:val="24"/>
          </w:rPr>
          <w:t xml:space="preserve">[this is too long a sentence. Is there a way to rephrase and make it into multiple </w:t>
        </w:r>
      </w:ins>
      <w:ins w:id="8" w:author="Indira" w:date="2019-09-10T20:34:00Z">
        <w:r w:rsidR="00083113">
          <w:rPr>
            <w:rFonts w:ascii="Times New Roman" w:hAnsi="Times New Roman" w:cs="Times New Roman"/>
            <w:sz w:val="24"/>
            <w:szCs w:val="24"/>
          </w:rPr>
          <w:t>sentences</w:t>
        </w:r>
      </w:ins>
      <w:ins w:id="9" w:author="Indira" w:date="2019-09-10T20:33:00Z">
        <w:r w:rsidR="00083113">
          <w:rPr>
            <w:rFonts w:ascii="Times New Roman" w:hAnsi="Times New Roman" w:cs="Times New Roman"/>
            <w:sz w:val="24"/>
            <w:szCs w:val="24"/>
          </w:rPr>
          <w:t>?</w:t>
        </w:r>
      </w:ins>
      <w:ins w:id="10" w:author="Indira" w:date="2019-09-10T20:34:00Z">
        <w:r w:rsidR="00083113">
          <w:rPr>
            <w:rFonts w:ascii="Times New Roman" w:hAnsi="Times New Roman" w:cs="Times New Roman"/>
            <w:sz w:val="24"/>
            <w:szCs w:val="24"/>
          </w:rPr>
          <w:t>]</w:t>
        </w:r>
      </w:ins>
      <w:r w:rsidRPr="00CC1BA2">
        <w:rPr>
          <w:rFonts w:ascii="Times New Roman" w:hAnsi="Times New Roman" w:cs="Times New Roman"/>
          <w:sz w:val="24"/>
          <w:szCs w:val="24"/>
        </w:rPr>
        <w:t xml:space="preserve"> As referenced by United Nations Industrial Development Organization (UNIDO), CSR is commonly comprehended similar to the path through which an organization accomplishes a parity of monetary, environmental and social objectives ("Triple</w:t>
      </w:r>
      <w:r w:rsidR="009D11B9">
        <w:rPr>
          <w:rFonts w:ascii="Times New Roman" w:hAnsi="Times New Roman" w:cs="Times New Roman"/>
          <w:sz w:val="24"/>
          <w:szCs w:val="24"/>
        </w:rPr>
        <w:t xml:space="preserve"> </w:t>
      </w:r>
      <w:r w:rsidRPr="00CC1BA2">
        <w:rPr>
          <w:rFonts w:ascii="Times New Roman" w:hAnsi="Times New Roman" w:cs="Times New Roman"/>
          <w:sz w:val="24"/>
          <w:szCs w:val="24"/>
        </w:rPr>
        <w:t xml:space="preserve">Bottom-Line-Approach"), while simultaneously tending to the desires for investors and partners </w:t>
      </w:r>
      <w:r w:rsidR="00185E32">
        <w:rPr>
          <w:rFonts w:ascii="Times New Roman" w:hAnsi="Times New Roman" w:cs="Times New Roman"/>
          <w:sz w:val="24"/>
          <w:szCs w:val="24"/>
        </w:rPr>
        <w:t xml:space="preserve">( Gopal: Not impressive at all. The topic starts with a negative tone. And the whole thing is one sentence and it is too big. Can we 1) </w:t>
      </w:r>
      <w:proofErr w:type="gramStart"/>
      <w:r w:rsidR="00185E32">
        <w:rPr>
          <w:rFonts w:ascii="Times New Roman" w:hAnsi="Times New Roman" w:cs="Times New Roman"/>
          <w:sz w:val="24"/>
          <w:szCs w:val="24"/>
        </w:rPr>
        <w:t>Start</w:t>
      </w:r>
      <w:proofErr w:type="gramEnd"/>
      <w:r w:rsidR="00185E32">
        <w:rPr>
          <w:rFonts w:ascii="Times New Roman" w:hAnsi="Times New Roman" w:cs="Times New Roman"/>
          <w:sz w:val="24"/>
          <w:szCs w:val="24"/>
        </w:rPr>
        <w:t xml:space="preserve"> with just a </w:t>
      </w:r>
      <w:proofErr w:type="spellStart"/>
      <w:r w:rsidR="00185E32">
        <w:rPr>
          <w:rFonts w:ascii="Times New Roman" w:hAnsi="Times New Roman" w:cs="Times New Roman"/>
          <w:sz w:val="24"/>
          <w:szCs w:val="24"/>
        </w:rPr>
        <w:t>plane</w:t>
      </w:r>
      <w:proofErr w:type="spellEnd"/>
      <w:r w:rsidR="00185E32">
        <w:rPr>
          <w:rFonts w:ascii="Times New Roman" w:hAnsi="Times New Roman" w:cs="Times New Roman"/>
          <w:sz w:val="24"/>
          <w:szCs w:val="24"/>
        </w:rPr>
        <w:t xml:space="preserve"> and simple definition of CSR and then go on to put this </w:t>
      </w:r>
      <w:proofErr w:type="spellStart"/>
      <w:r w:rsidR="00185E32">
        <w:rPr>
          <w:rFonts w:ascii="Times New Roman" w:hAnsi="Times New Roman" w:cs="Times New Roman"/>
          <w:sz w:val="24"/>
          <w:szCs w:val="24"/>
        </w:rPr>
        <w:t>para</w:t>
      </w:r>
      <w:proofErr w:type="spellEnd"/>
      <w:r w:rsidR="00185E32">
        <w:rPr>
          <w:rFonts w:ascii="Times New Roman" w:hAnsi="Times New Roman" w:cs="Times New Roman"/>
          <w:sz w:val="24"/>
          <w:szCs w:val="24"/>
        </w:rPr>
        <w:t>. Right now it is too negative and I myself cannot understand)</w:t>
      </w:r>
    </w:p>
    <w:p w:rsidR="00083113" w:rsidRPr="00CC1BA2" w:rsidRDefault="00083113" w:rsidP="003840AC">
      <w:pPr>
        <w:spacing w:line="360" w:lineRule="auto"/>
        <w:jc w:val="both"/>
        <w:rPr>
          <w:rFonts w:ascii="Times New Roman" w:hAnsi="Times New Roman" w:cs="Times New Roman"/>
          <w:sz w:val="24"/>
          <w:szCs w:val="24"/>
        </w:rPr>
      </w:pPr>
      <w:ins w:id="11" w:author="Indira" w:date="2019-09-10T20:34:00Z">
        <w:r>
          <w:rPr>
            <w:rFonts w:ascii="Times New Roman" w:hAnsi="Times New Roman" w:cs="Times New Roman"/>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since we have talked about the legislation of CSR by Govt, can we also talk about how the Govt of India tried to make it a criminal offence for non CSR compliance and then rolled it back recently?]</w:t>
        </w:r>
      </w:ins>
    </w:p>
    <w:p w:rsidR="003840AC" w:rsidRPr="00CC1BA2" w:rsidRDefault="003840AC" w:rsidP="003840AC">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 xml:space="preserve">WHAT IS CSR?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The expression "Corporate Social Responsibility (CSR)" can be alluded as corporate activity to survey and assume liability for the organization's consequences for the earth and effect on social welfare. The term for the most part applies to organizations </w:t>
      </w:r>
      <w:r w:rsidR="009D33D3" w:rsidRPr="00CC1BA2">
        <w:rPr>
          <w:rFonts w:ascii="Times New Roman" w:hAnsi="Times New Roman" w:cs="Times New Roman"/>
          <w:sz w:val="24"/>
          <w:szCs w:val="24"/>
        </w:rPr>
        <w:t>endeavours</w:t>
      </w:r>
      <w:r w:rsidRPr="00CC1BA2">
        <w:rPr>
          <w:rFonts w:ascii="Times New Roman" w:hAnsi="Times New Roman" w:cs="Times New Roman"/>
          <w:sz w:val="24"/>
          <w:szCs w:val="24"/>
        </w:rPr>
        <w:t xml:space="preserve"> that go past </w:t>
      </w:r>
      <w:r w:rsidRPr="00CC1BA2">
        <w:rPr>
          <w:rFonts w:ascii="Times New Roman" w:hAnsi="Times New Roman" w:cs="Times New Roman"/>
          <w:sz w:val="24"/>
          <w:szCs w:val="24"/>
        </w:rPr>
        <w:lastRenderedPageBreak/>
        <w:t xml:space="preserve">what might be required by controllers or environmental assurance gatherings. Corporate social responsibility may likewise be alluded to as "corporate citizenship" and can include bringing about transient costs that don't give a quick money related advantage to the organization, however rather advance positive social and environmental change. In addition, while proposing the Corporate Social Responsibility Rules under Section 135 of the Companies Act, 2013, the Chairman of the CSR Committee referenced the Guiding Principle as pursues: "CSR is the procedure by which an association considers and advances its associations with partners for the benefit of everyone, and exhibits its dedication in such manner by selection of suitable business procedures and systems. Along these lines CSR isn't philanthropy or insignificant gifts. CSR is a method for leading business, by which corporate substances noticeably add to the social great. Socially capable organizations don't constrain themselves to utilizing assets to take part in exercises that expansion just their benefits. They use CSR to coordinate financial, environmental and social targets with the organization's activities and </w:t>
      </w:r>
      <w:r w:rsidR="009D33D3">
        <w:rPr>
          <w:rFonts w:ascii="Times New Roman" w:hAnsi="Times New Roman" w:cs="Times New Roman"/>
          <w:sz w:val="24"/>
          <w:szCs w:val="24"/>
        </w:rPr>
        <w:t>growth</w:t>
      </w:r>
      <w:r w:rsidR="008D7EF0">
        <w:rPr>
          <w:rFonts w:ascii="Times New Roman" w:hAnsi="Times New Roman" w:cs="Times New Roman"/>
          <w:sz w:val="24"/>
          <w:szCs w:val="24"/>
        </w:rPr>
        <w:t>”</w:t>
      </w:r>
      <w:r w:rsidR="009D33D3" w:rsidRPr="00CC1BA2">
        <w:rPr>
          <w:rFonts w:ascii="Times New Roman" w:hAnsi="Times New Roman" w:cs="Times New Roman"/>
          <w:sz w:val="24"/>
          <w:szCs w:val="24"/>
        </w:rPr>
        <w:t>.</w:t>
      </w:r>
      <w:r w:rsidRPr="00CC1BA2">
        <w:rPr>
          <w:rFonts w:ascii="Times New Roman" w:hAnsi="Times New Roman" w:cs="Times New Roman"/>
          <w:sz w:val="24"/>
          <w:szCs w:val="24"/>
        </w:rPr>
        <w:t xml:space="preserve">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Corporate commitment with society, likewise named corporate social responsibility (CSR), has turned into an ordinarily utilized term in contemporary society and alludes to one procedure by which an association communicates and builds up its 'corporate </w:t>
      </w:r>
      <w:r w:rsidR="00CC1BA2" w:rsidRPr="00CC1BA2">
        <w:rPr>
          <w:rFonts w:ascii="Times New Roman" w:hAnsi="Times New Roman" w:cs="Times New Roman"/>
          <w:sz w:val="24"/>
          <w:szCs w:val="24"/>
        </w:rPr>
        <w:t xml:space="preserve">culture' and social cognizance. </w:t>
      </w:r>
      <w:r w:rsidRPr="00CC1BA2">
        <w:rPr>
          <w:rFonts w:ascii="Times New Roman" w:hAnsi="Times New Roman" w:cs="Times New Roman"/>
          <w:sz w:val="24"/>
          <w:szCs w:val="24"/>
        </w:rPr>
        <w:t xml:space="preserve">CSR has been accepting bunches of consideration from different foundations </w:t>
      </w:r>
      <w:r w:rsidR="00CC1BA2" w:rsidRPr="00CC1BA2">
        <w:rPr>
          <w:rFonts w:ascii="Times New Roman" w:hAnsi="Times New Roman" w:cs="Times New Roman"/>
          <w:sz w:val="24"/>
          <w:szCs w:val="24"/>
        </w:rPr>
        <w:t xml:space="preserve">of specialists around the world, </w:t>
      </w:r>
      <w:r w:rsidRPr="00CC1BA2">
        <w:rPr>
          <w:rFonts w:ascii="Times New Roman" w:hAnsi="Times New Roman" w:cs="Times New Roman"/>
          <w:sz w:val="24"/>
          <w:szCs w:val="24"/>
        </w:rPr>
        <w:t>it has pulled in a lot of consider</w:t>
      </w:r>
      <w:r w:rsidR="00CC1BA2" w:rsidRPr="00CC1BA2">
        <w:rPr>
          <w:rFonts w:ascii="Times New Roman" w:hAnsi="Times New Roman" w:cs="Times New Roman"/>
          <w:sz w:val="24"/>
          <w:szCs w:val="24"/>
        </w:rPr>
        <w:t xml:space="preserve">ation over the previous decade </w:t>
      </w:r>
      <w:r w:rsidRPr="00CC1BA2">
        <w:rPr>
          <w:rFonts w:ascii="Times New Roman" w:hAnsi="Times New Roman" w:cs="Times New Roman"/>
          <w:sz w:val="24"/>
          <w:szCs w:val="24"/>
        </w:rPr>
        <w:t>and as per a few scientists, has accumulated incredible energy over the past number of years and is currently resp</w:t>
      </w:r>
      <w:r w:rsidR="00CC1BA2" w:rsidRPr="00CC1BA2">
        <w:rPr>
          <w:rFonts w:ascii="Times New Roman" w:hAnsi="Times New Roman" w:cs="Times New Roman"/>
          <w:sz w:val="24"/>
          <w:szCs w:val="24"/>
        </w:rPr>
        <w:t xml:space="preserve">ected to be at its most common. </w:t>
      </w:r>
      <w:r w:rsidRPr="00CC1BA2">
        <w:rPr>
          <w:rFonts w:ascii="Times New Roman" w:hAnsi="Times New Roman" w:cs="Times New Roman"/>
          <w:sz w:val="24"/>
          <w:szCs w:val="24"/>
        </w:rPr>
        <w:t>Along these lines business pioneers, government authorities, and scholastics are concentrating increasingly more consideration on the idea of "corporate social responsibility" (Reinhardt et al 2008). Practically all corporate sites/arrangements/reports talk about their undertakings for CSR, which has turned into a method for guaranteeing that the association is satisfying every one of the commitments towards society and subsequently is qualified for the permit to work. It guarantees that the association can</w:t>
      </w:r>
      <w:r w:rsidR="00CC1BA2" w:rsidRPr="00CC1BA2">
        <w:rPr>
          <w:rFonts w:ascii="Times New Roman" w:hAnsi="Times New Roman" w:cs="Times New Roman"/>
          <w:sz w:val="24"/>
          <w:szCs w:val="24"/>
        </w:rPr>
        <w:t xml:space="preserve"> develop on economical premise. </w:t>
      </w:r>
      <w:r w:rsidRPr="00CC1BA2">
        <w:rPr>
          <w:rFonts w:ascii="Times New Roman" w:hAnsi="Times New Roman" w:cs="Times New Roman"/>
          <w:sz w:val="24"/>
          <w:szCs w:val="24"/>
        </w:rPr>
        <w:t xml:space="preserve">There are additionally cultural weights as for social issues, for example, human rights and the earth on the partnerships and CSR is broadly viewed as the reaction of enterprises to this weight and as per reacting to such weight, business pioneers, governments and scholastics are currently likewise stressing the idea of CSR.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In CSR, the focal issue is the proper job of business that covers, to</w:t>
      </w:r>
      <w:r w:rsidR="00CC1BA2" w:rsidRPr="00CC1BA2">
        <w:rPr>
          <w:rFonts w:ascii="Times New Roman" w:hAnsi="Times New Roman" w:cs="Times New Roman"/>
          <w:sz w:val="24"/>
          <w:szCs w:val="24"/>
        </w:rPr>
        <w:t xml:space="preserve">tally, with its reference </w:t>
      </w:r>
      <w:proofErr w:type="gramStart"/>
      <w:r w:rsidR="00CC1BA2" w:rsidRPr="00CC1BA2">
        <w:rPr>
          <w:rFonts w:ascii="Times New Roman" w:hAnsi="Times New Roman" w:cs="Times New Roman"/>
          <w:sz w:val="24"/>
          <w:szCs w:val="24"/>
        </w:rPr>
        <w:t xml:space="preserve">zone  </w:t>
      </w:r>
      <w:r w:rsidRPr="00CC1BA2">
        <w:rPr>
          <w:rFonts w:ascii="Times New Roman" w:hAnsi="Times New Roman" w:cs="Times New Roman"/>
          <w:sz w:val="24"/>
          <w:szCs w:val="24"/>
        </w:rPr>
        <w:t>and</w:t>
      </w:r>
      <w:proofErr w:type="gramEnd"/>
      <w:r w:rsidRPr="00CC1BA2">
        <w:rPr>
          <w:rFonts w:ascii="Times New Roman" w:hAnsi="Times New Roman" w:cs="Times New Roman"/>
          <w:sz w:val="24"/>
          <w:szCs w:val="24"/>
        </w:rPr>
        <w:t xml:space="preserve"> now business associations have waked</w:t>
      </w:r>
      <w:r w:rsidR="008D7EF0">
        <w:rPr>
          <w:rFonts w:ascii="Times New Roman" w:hAnsi="Times New Roman" w:cs="Times New Roman"/>
          <w:sz w:val="24"/>
          <w:szCs w:val="24"/>
        </w:rPr>
        <w:t xml:space="preserve"> (</w:t>
      </w:r>
      <w:del w:id="12" w:author="Indira" w:date="2019-09-10T20:36:00Z">
        <w:r w:rsidR="008D7EF0" w:rsidDel="009439EE">
          <w:rPr>
            <w:rFonts w:ascii="Times New Roman" w:hAnsi="Times New Roman" w:cs="Times New Roman"/>
            <w:sz w:val="24"/>
            <w:szCs w:val="24"/>
          </w:rPr>
          <w:delText>Gopal: Woken?</w:delText>
        </w:r>
      </w:del>
      <w:r w:rsidR="008D7EF0">
        <w:rPr>
          <w:rFonts w:ascii="Times New Roman" w:hAnsi="Times New Roman" w:cs="Times New Roman"/>
          <w:sz w:val="24"/>
          <w:szCs w:val="24"/>
        </w:rPr>
        <w:t>)</w:t>
      </w:r>
      <w:r w:rsidRPr="00CC1BA2">
        <w:rPr>
          <w:rFonts w:ascii="Times New Roman" w:hAnsi="Times New Roman" w:cs="Times New Roman"/>
          <w:sz w:val="24"/>
          <w:szCs w:val="24"/>
        </w:rPr>
        <w:t xml:space="preserve"> up to the requirement f</w:t>
      </w:r>
      <w:r w:rsidR="00CC1BA2" w:rsidRPr="00CC1BA2">
        <w:rPr>
          <w:rFonts w:ascii="Times New Roman" w:hAnsi="Times New Roman" w:cs="Times New Roman"/>
          <w:sz w:val="24"/>
          <w:szCs w:val="24"/>
        </w:rPr>
        <w:t xml:space="preserve">or </w:t>
      </w:r>
      <w:r w:rsidR="00CC1BA2" w:rsidRPr="00CC1BA2">
        <w:rPr>
          <w:rFonts w:ascii="Times New Roman" w:hAnsi="Times New Roman" w:cs="Times New Roman"/>
          <w:sz w:val="24"/>
          <w:szCs w:val="24"/>
        </w:rPr>
        <w:lastRenderedPageBreak/>
        <w:t xml:space="preserve">being submitted towards CSR </w:t>
      </w:r>
      <w:r w:rsidRPr="00CC1BA2">
        <w:rPr>
          <w:rFonts w:ascii="Times New Roman" w:hAnsi="Times New Roman" w:cs="Times New Roman"/>
          <w:sz w:val="24"/>
          <w:szCs w:val="24"/>
        </w:rPr>
        <w:t xml:space="preserve">on the grounds that the job of organizations in the public arena is never again </w:t>
      </w:r>
      <w:proofErr w:type="spellStart"/>
      <w:r w:rsidRPr="00CC1BA2">
        <w:rPr>
          <w:rFonts w:ascii="Times New Roman" w:hAnsi="Times New Roman" w:cs="Times New Roman"/>
          <w:sz w:val="24"/>
          <w:szCs w:val="24"/>
        </w:rPr>
        <w:t>centered</w:t>
      </w:r>
      <w:proofErr w:type="spellEnd"/>
      <w:r w:rsidRPr="00CC1BA2">
        <w:rPr>
          <w:rFonts w:ascii="Times New Roman" w:hAnsi="Times New Roman" w:cs="Times New Roman"/>
          <w:sz w:val="24"/>
          <w:szCs w:val="24"/>
        </w:rPr>
        <w:t xml:space="preserve"> around making riches alone but at the same time is </w:t>
      </w:r>
      <w:proofErr w:type="spellStart"/>
      <w:r w:rsidRPr="00CC1BA2">
        <w:rPr>
          <w:rFonts w:ascii="Times New Roman" w:hAnsi="Times New Roman" w:cs="Times New Roman"/>
          <w:sz w:val="24"/>
          <w:szCs w:val="24"/>
        </w:rPr>
        <w:t>centered</w:t>
      </w:r>
      <w:proofErr w:type="spellEnd"/>
      <w:r w:rsidRPr="00CC1BA2">
        <w:rPr>
          <w:rFonts w:ascii="Times New Roman" w:hAnsi="Times New Roman" w:cs="Times New Roman"/>
          <w:sz w:val="24"/>
          <w:szCs w:val="24"/>
        </w:rPr>
        <w:t xml:space="preserve"> around acting d</w:t>
      </w:r>
      <w:r w:rsidR="00CC1BA2" w:rsidRPr="00CC1BA2">
        <w:rPr>
          <w:rFonts w:ascii="Times New Roman" w:hAnsi="Times New Roman" w:cs="Times New Roman"/>
          <w:sz w:val="24"/>
          <w:szCs w:val="24"/>
        </w:rPr>
        <w:t xml:space="preserve">ependably towards partners . </w:t>
      </w:r>
      <w:r w:rsidRPr="00CC1BA2">
        <w:rPr>
          <w:rFonts w:ascii="Times New Roman" w:hAnsi="Times New Roman" w:cs="Times New Roman"/>
          <w:sz w:val="24"/>
          <w:szCs w:val="24"/>
        </w:rPr>
        <w:t>Everybody concurs that organizations ought to comply with the law. Yet, past full consistence with environmental guidelines do firms have extra good or social duties to deliberately submit assets to environmental security (Reinhardt et al 2008). To be expl</w:t>
      </w:r>
      <w:r w:rsidR="003B5479">
        <w:rPr>
          <w:rFonts w:ascii="Times New Roman" w:hAnsi="Times New Roman" w:cs="Times New Roman"/>
          <w:sz w:val="24"/>
          <w:szCs w:val="24"/>
        </w:rPr>
        <w:t>icit, why organizations do CSR</w:t>
      </w:r>
      <w:proofErr w:type="gramStart"/>
      <w:r w:rsidR="00CC1BA2" w:rsidRPr="00CC1BA2">
        <w:rPr>
          <w:rFonts w:ascii="Times New Roman" w:hAnsi="Times New Roman" w:cs="Times New Roman"/>
          <w:sz w:val="24"/>
          <w:szCs w:val="24"/>
        </w:rPr>
        <w:t>.</w:t>
      </w:r>
      <w:r w:rsidR="003B5479">
        <w:rPr>
          <w:rFonts w:ascii="Times New Roman" w:hAnsi="Times New Roman" w:cs="Times New Roman"/>
          <w:sz w:val="24"/>
          <w:szCs w:val="24"/>
        </w:rPr>
        <w:t>(</w:t>
      </w:r>
      <w:proofErr w:type="gramEnd"/>
      <w:del w:id="13" w:author="Indira" w:date="2019-09-10T20:36:00Z">
        <w:r w:rsidR="003B5479" w:rsidDel="009439EE">
          <w:rPr>
            <w:rFonts w:ascii="Times New Roman" w:hAnsi="Times New Roman" w:cs="Times New Roman"/>
            <w:sz w:val="24"/>
            <w:szCs w:val="24"/>
          </w:rPr>
          <w:delText>Gopal ?</w:delText>
        </w:r>
      </w:del>
      <w:r w:rsidR="003B5479">
        <w:rPr>
          <w:rFonts w:ascii="Times New Roman" w:hAnsi="Times New Roman" w:cs="Times New Roman"/>
          <w:sz w:val="24"/>
          <w:szCs w:val="24"/>
        </w:rPr>
        <w:t>)</w:t>
      </w:r>
      <w:r w:rsidR="00CC1BA2" w:rsidRPr="00CC1BA2">
        <w:rPr>
          <w:rFonts w:ascii="Times New Roman" w:hAnsi="Times New Roman" w:cs="Times New Roman"/>
          <w:sz w:val="24"/>
          <w:szCs w:val="24"/>
        </w:rPr>
        <w:t xml:space="preserve"> </w:t>
      </w:r>
      <w:r w:rsidRPr="00CC1BA2">
        <w:rPr>
          <w:rFonts w:ascii="Times New Roman" w:hAnsi="Times New Roman" w:cs="Times New Roman"/>
          <w:sz w:val="24"/>
          <w:szCs w:val="24"/>
        </w:rPr>
        <w:t>For this, it is addressed that CSR is circumstances where the firm goes past consistence and participates in "activities that seem to encourage some social great, past the premiums of the firm and that which is legally necessary" and it is likewise because of different reasons, for example, to draw in new speculators, some portion of branding system, a commitment from the admini</w:t>
      </w:r>
      <w:r w:rsidR="00CC1BA2" w:rsidRPr="00CC1BA2">
        <w:rPr>
          <w:rFonts w:ascii="Times New Roman" w:hAnsi="Times New Roman" w:cs="Times New Roman"/>
          <w:sz w:val="24"/>
          <w:szCs w:val="24"/>
        </w:rPr>
        <w:t xml:space="preserve">stration and the rundowns go on. </w:t>
      </w:r>
      <w:r w:rsidRPr="00CC1BA2">
        <w:rPr>
          <w:rFonts w:ascii="Times New Roman" w:hAnsi="Times New Roman" w:cs="Times New Roman"/>
          <w:sz w:val="24"/>
          <w:szCs w:val="24"/>
        </w:rPr>
        <w:t xml:space="preserve">Be that as it may, CSR does not mean simply participating in magnanimous exercises and occasions; it means holding the responsibility to build up the general public by imagining feasible arrangements for financial equity and be cognizant about their responsibility for the welfare of society around them. Along these lines, as indicated by </w:t>
      </w:r>
      <w:proofErr w:type="spellStart"/>
      <w:r w:rsidRPr="00CC1BA2">
        <w:rPr>
          <w:rFonts w:ascii="Times New Roman" w:hAnsi="Times New Roman" w:cs="Times New Roman"/>
          <w:sz w:val="24"/>
          <w:szCs w:val="24"/>
        </w:rPr>
        <w:t>Zu</w:t>
      </w:r>
      <w:proofErr w:type="spellEnd"/>
      <w:r w:rsidRPr="00CC1BA2">
        <w:rPr>
          <w:rFonts w:ascii="Times New Roman" w:hAnsi="Times New Roman" w:cs="Times New Roman"/>
          <w:sz w:val="24"/>
          <w:szCs w:val="24"/>
        </w:rPr>
        <w:t xml:space="preserve"> and Song (2008), an enormous number of organizations show up progressively occupied with a genuine exertion to characterize and incorporate CSR into all parts of their organizations.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Corporate officials have additionally experienced demands from numerous partner gatherings to give assets to CSR. This might be halfway due</w:t>
      </w:r>
      <w:r w:rsidR="003B5479">
        <w:rPr>
          <w:rFonts w:ascii="Times New Roman" w:hAnsi="Times New Roman" w:cs="Times New Roman"/>
          <w:sz w:val="24"/>
          <w:szCs w:val="24"/>
        </w:rPr>
        <w:t xml:space="preserve"> </w:t>
      </w:r>
      <w:r w:rsidRPr="00CC1BA2">
        <w:rPr>
          <w:rFonts w:ascii="Times New Roman" w:hAnsi="Times New Roman" w:cs="Times New Roman"/>
          <w:sz w:val="24"/>
          <w:szCs w:val="24"/>
        </w:rPr>
        <w:t xml:space="preserve">to the weight produced by an association of morals situated campaigners including NGOs, against free enterprise activists, worker's guilds, and news media; and mostly because of the demand for doing as such by their clients, representatives, providers, networks, governments, and even investors. Ismail (2011) expressed that CSR is upheld by the case whereby the administration alone is certainly can't stand to have a sole responsibility in improving the lives of their kin as it surpasses their abilities. On the off chance that the administration can't satisfy the expanding demand of their kin hence this is the place the organizations should bolster the legislature.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Nonetheless, the individuals who restricted this announcement considered </w:t>
      </w:r>
      <w:proofErr w:type="gramStart"/>
      <w:r w:rsidRPr="00CC1BA2">
        <w:rPr>
          <w:rFonts w:ascii="Times New Roman" w:hAnsi="Times New Roman" w:cs="Times New Roman"/>
          <w:sz w:val="24"/>
          <w:szCs w:val="24"/>
        </w:rPr>
        <w:t>the</w:t>
      </w:r>
      <w:r w:rsidR="003B5479">
        <w:rPr>
          <w:rFonts w:ascii="Times New Roman" w:hAnsi="Times New Roman" w:cs="Times New Roman"/>
          <w:sz w:val="24"/>
          <w:szCs w:val="24"/>
        </w:rPr>
        <w:t>(</w:t>
      </w:r>
      <w:proofErr w:type="gramEnd"/>
      <w:r w:rsidR="003B5479">
        <w:rPr>
          <w:rFonts w:ascii="Times New Roman" w:hAnsi="Times New Roman" w:cs="Times New Roman"/>
          <w:sz w:val="24"/>
          <w:szCs w:val="24"/>
        </w:rPr>
        <w:t>GOPAL : that?)</w:t>
      </w:r>
      <w:r w:rsidRPr="00CC1BA2">
        <w:rPr>
          <w:rFonts w:ascii="Times New Roman" w:hAnsi="Times New Roman" w:cs="Times New Roman"/>
          <w:sz w:val="24"/>
          <w:szCs w:val="24"/>
        </w:rPr>
        <w:t xml:space="preserve"> to be as uncalled for to the business organizations, for example, renowned proclamation that 'the main responsibility of a business is to augment investors' riches'. In any case, as per Krishnan and </w:t>
      </w:r>
      <w:proofErr w:type="spellStart"/>
      <w:r w:rsidRPr="00CC1BA2">
        <w:rPr>
          <w:rFonts w:ascii="Times New Roman" w:hAnsi="Times New Roman" w:cs="Times New Roman"/>
          <w:sz w:val="24"/>
          <w:szCs w:val="24"/>
        </w:rPr>
        <w:t>Balachandran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n.d</w:t>
      </w:r>
      <w:proofErr w:type="spellEnd"/>
      <w:r w:rsidRPr="00CC1BA2">
        <w:rPr>
          <w:rFonts w:ascii="Times New Roman" w:hAnsi="Times New Roman" w:cs="Times New Roman"/>
          <w:sz w:val="24"/>
          <w:szCs w:val="24"/>
        </w:rPr>
        <w:t xml:space="preserve">.), organizations are starting to understand the way that so as to increase vital activity and to guarantee proceeded with presence, strategic policies may must be shaped from the ordinary routine with regards to exclusively concentrating on benefits to factor in open generosity and dependable business </w:t>
      </w:r>
      <w:proofErr w:type="spellStart"/>
      <w:r w:rsidRPr="00CC1BA2">
        <w:rPr>
          <w:rFonts w:ascii="Times New Roman" w:hAnsi="Times New Roman" w:cs="Times New Roman"/>
          <w:sz w:val="24"/>
          <w:szCs w:val="24"/>
        </w:rPr>
        <w:t>behaviors</w:t>
      </w:r>
      <w:proofErr w:type="spellEnd"/>
      <w:r w:rsidRPr="00CC1BA2">
        <w:rPr>
          <w:rFonts w:ascii="Times New Roman" w:hAnsi="Times New Roman" w:cs="Times New Roman"/>
          <w:sz w:val="24"/>
          <w:szCs w:val="24"/>
        </w:rPr>
        <w:t xml:space="preserve">. An assessment of a portion of the components, which have prompted the advancement of the </w:t>
      </w:r>
      <w:r w:rsidRPr="00CC1BA2">
        <w:rPr>
          <w:rFonts w:ascii="Times New Roman" w:hAnsi="Times New Roman" w:cs="Times New Roman"/>
          <w:sz w:val="24"/>
          <w:szCs w:val="24"/>
        </w:rPr>
        <w:lastRenderedPageBreak/>
        <w:t xml:space="preserve">idea of CSR, would be perfect beginning ground for the reasonable improvement of appropriate corporate strategic policies for developing markets. Krishnan and </w:t>
      </w:r>
      <w:proofErr w:type="spellStart"/>
      <w:r w:rsidRPr="00CC1BA2">
        <w:rPr>
          <w:rFonts w:ascii="Times New Roman" w:hAnsi="Times New Roman" w:cs="Times New Roman"/>
          <w:sz w:val="24"/>
          <w:szCs w:val="24"/>
        </w:rPr>
        <w:t>Balachandran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n.d</w:t>
      </w:r>
      <w:proofErr w:type="spellEnd"/>
      <w:r w:rsidRPr="00CC1BA2">
        <w:rPr>
          <w:rFonts w:ascii="Times New Roman" w:hAnsi="Times New Roman" w:cs="Times New Roman"/>
          <w:sz w:val="24"/>
          <w:szCs w:val="24"/>
        </w:rPr>
        <w:t xml:space="preserve">.) likewise communicated that over the most recent twenty years, there has been an ocean change in the idea of the triangular connection between organizations, the state and the general public. Never again can firms keep on going about as autonomous elements paying little mind to the enthusiasm of the overall population.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The development of the connection among organizations and society has been one of moderate change from an altruistic concurrence to one where the shared enthusiasm of the considerable number of partners is increasing principal significance. </w:t>
      </w:r>
      <w:proofErr w:type="spellStart"/>
      <w:r w:rsidRPr="00CC1BA2">
        <w:rPr>
          <w:rFonts w:ascii="Times New Roman" w:hAnsi="Times New Roman" w:cs="Times New Roman"/>
          <w:sz w:val="24"/>
          <w:szCs w:val="24"/>
        </w:rPr>
        <w:t>Bénabou</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Tirole</w:t>
      </w:r>
      <w:proofErr w:type="spellEnd"/>
      <w:r w:rsidRPr="00CC1BA2">
        <w:rPr>
          <w:rFonts w:ascii="Times New Roman" w:hAnsi="Times New Roman" w:cs="Times New Roman"/>
          <w:sz w:val="24"/>
          <w:szCs w:val="24"/>
        </w:rPr>
        <w:t xml:space="preserve"> (2009) affirmed that CSR is fairly a "get all" state for a variety of various ideas. An examination of CSR must, subsequently, explain its definite </w:t>
      </w:r>
      <w:r w:rsidR="002A2302" w:rsidRPr="00CC1BA2">
        <w:rPr>
          <w:rFonts w:ascii="Times New Roman" w:hAnsi="Times New Roman" w:cs="Times New Roman"/>
          <w:sz w:val="24"/>
          <w:szCs w:val="24"/>
        </w:rPr>
        <w:t>importance</w:t>
      </w:r>
      <w:r w:rsidRPr="00CC1BA2">
        <w:rPr>
          <w:rFonts w:ascii="Times New Roman" w:hAnsi="Times New Roman" w:cs="Times New Roman"/>
          <w:sz w:val="24"/>
          <w:szCs w:val="24"/>
        </w:rPr>
        <w:t xml:space="preserve"> and specifically the assumed effect of CSR on the expense of capital.</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Reputation and brand: 67%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Ethical considerations: 59%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Employee motivation: 44%</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Innovation and learning: 44%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Risk management or risk reduction: 35%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Access to capital of increased shareholder value: 32%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Economic considerations: 32%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Strengthened supplier relationship: 22% </w:t>
      </w:r>
    </w:p>
    <w:p w:rsidR="003E3AAE"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Market position improvement: 22% </w:t>
      </w:r>
    </w:p>
    <w:p w:rsidR="00CC1BA2" w:rsidRPr="00CC1BA2" w:rsidRDefault="003E3AAE" w:rsidP="00CC1BA2">
      <w:pPr>
        <w:pStyle w:val="ListParagraph"/>
        <w:numPr>
          <w:ilvl w:val="0"/>
          <w:numId w:val="12"/>
        </w:num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Improved relationship with Government authorities: 18% </w:t>
      </w:r>
    </w:p>
    <w:p w:rsidR="009439EE" w:rsidRPr="009439EE" w:rsidRDefault="003E3AAE" w:rsidP="009439EE">
      <w:pPr>
        <w:pStyle w:val="ListParagraph"/>
        <w:numPr>
          <w:ilvl w:val="0"/>
          <w:numId w:val="12"/>
        </w:numPr>
        <w:spacing w:line="360" w:lineRule="auto"/>
        <w:jc w:val="both"/>
        <w:rPr>
          <w:rFonts w:ascii="Times New Roman" w:hAnsi="Times New Roman" w:cs="Times New Roman"/>
          <w:sz w:val="24"/>
          <w:szCs w:val="24"/>
          <w:rPrChange w:id="14" w:author="Indira" w:date="2019-09-10T20:37:00Z">
            <w:rPr/>
          </w:rPrChange>
        </w:rPr>
      </w:pPr>
      <w:r w:rsidRPr="00CC1BA2">
        <w:rPr>
          <w:rFonts w:ascii="Times New Roman" w:hAnsi="Times New Roman" w:cs="Times New Roman"/>
          <w:sz w:val="24"/>
          <w:szCs w:val="24"/>
        </w:rPr>
        <w:t>Cost saving: 10%</w:t>
      </w:r>
      <w:ins w:id="15" w:author="Indira" w:date="2019-09-10T20:37:00Z">
        <w:r w:rsidR="009439EE">
          <w:rPr>
            <w:rFonts w:ascii="Times New Roman" w:hAnsi="Times New Roman" w:cs="Times New Roman"/>
            <w:sz w:val="24"/>
            <w:szCs w:val="24"/>
          </w:rPr>
          <w:t xml:space="preserve">  </w:t>
        </w:r>
      </w:ins>
    </w:p>
    <w:p w:rsidR="009439EE" w:rsidRDefault="009439EE" w:rsidP="00740281">
      <w:pPr>
        <w:spacing w:line="360" w:lineRule="auto"/>
        <w:jc w:val="both"/>
        <w:rPr>
          <w:ins w:id="16" w:author="Indira" w:date="2019-09-10T20:37:00Z"/>
          <w:rFonts w:ascii="Times New Roman" w:hAnsi="Times New Roman" w:cs="Times New Roman"/>
          <w:b/>
          <w:sz w:val="24"/>
          <w:szCs w:val="24"/>
        </w:rPr>
      </w:pPr>
      <w:proofErr w:type="gramStart"/>
      <w:ins w:id="17" w:author="Indira" w:date="2019-09-10T20:37:00Z">
        <w:r>
          <w:rPr>
            <w:rFonts w:ascii="Times New Roman" w:hAnsi="Times New Roman" w:cs="Times New Roman"/>
            <w:b/>
            <w:sz w:val="24"/>
            <w:szCs w:val="24"/>
          </w:rPr>
          <w:t>[ do</w:t>
        </w:r>
        <w:proofErr w:type="gramEnd"/>
        <w:r>
          <w:rPr>
            <w:rFonts w:ascii="Times New Roman" w:hAnsi="Times New Roman" w:cs="Times New Roman"/>
            <w:b/>
            <w:sz w:val="24"/>
            <w:szCs w:val="24"/>
          </w:rPr>
          <w:t xml:space="preserve"> we need this much info to define what is CSR? Also, the flow seems to be lacking the substance. Please rephrase]</w:t>
        </w:r>
      </w:ins>
    </w:p>
    <w:p w:rsidR="00B3790B" w:rsidRPr="00CC1BA2" w:rsidRDefault="00B3790B"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 xml:space="preserve"> History of Concept of CSR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CSR, which was recently alluded to as social responsibility (SR) and today some regularly call it as corporate responsibility (CR) throughout the years has increased exceptional force in business and open discussion and has turned into a key issue crossing the departmental limits, and influencing the manner by which an organization works together, alluding a few investigations, communicated that there is an amazing history related with the advancement </w:t>
      </w:r>
      <w:r w:rsidRPr="00CC1BA2">
        <w:rPr>
          <w:rFonts w:ascii="Times New Roman" w:hAnsi="Times New Roman" w:cs="Times New Roman"/>
          <w:sz w:val="24"/>
          <w:szCs w:val="24"/>
        </w:rPr>
        <w:lastRenderedPageBreak/>
        <w:t>of the idea of CSR in spite of the fact that it is expressed that foundations of the ideas and usage could be followed back to ancient occasions, for the most part chips away at its development start with 1950s and 1990s are characterized with its prominence and improvement of comparable topics. In 1990s, expanding number of corporate social responsibility reports, standards and set of accepted rules demonstrate the enthusiasm for CSR. In any case, Rupp et al (2006) attested that corporate commitment with society, likewise named corporate social responsibility (CSR) buried in a definitional discussion going back a very long while. As indicated by offered probably the most punctual definition seeing CSR from that point forward, the field has advanced expecting various names, for example, c</w:t>
      </w:r>
      <w:r w:rsidR="00CC1BA2" w:rsidRPr="00CC1BA2">
        <w:rPr>
          <w:rFonts w:ascii="Times New Roman" w:hAnsi="Times New Roman" w:cs="Times New Roman"/>
          <w:sz w:val="24"/>
          <w:szCs w:val="24"/>
        </w:rPr>
        <w:t xml:space="preserve">orporate social responsiveness  </w:t>
      </w:r>
      <w:r w:rsidRPr="00CC1BA2">
        <w:rPr>
          <w:rFonts w:ascii="Times New Roman" w:hAnsi="Times New Roman" w:cs="Times New Roman"/>
          <w:sz w:val="24"/>
          <w:szCs w:val="24"/>
        </w:rPr>
        <w:t>and corporate social execution (during the 1980s). This advancement additionally mirrors an expansion in mindfulness in significant zones of activity and execution that the ea</w:t>
      </w:r>
      <w:r w:rsidR="00CC1BA2" w:rsidRPr="00CC1BA2">
        <w:rPr>
          <w:rFonts w:ascii="Times New Roman" w:hAnsi="Times New Roman" w:cs="Times New Roman"/>
          <w:sz w:val="24"/>
          <w:szCs w:val="24"/>
        </w:rPr>
        <w:t xml:space="preserve">rly definitions had </w:t>
      </w:r>
      <w:del w:id="18" w:author="Indira" w:date="2019-09-10T21:26:00Z">
        <w:r w:rsidR="00CC1BA2" w:rsidRPr="00CC1BA2" w:rsidDel="00CF236A">
          <w:rPr>
            <w:rFonts w:ascii="Times New Roman" w:hAnsi="Times New Roman" w:cs="Times New Roman"/>
            <w:sz w:val="24"/>
            <w:szCs w:val="24"/>
          </w:rPr>
          <w:delText xml:space="preserve">disregarded </w:delText>
        </w:r>
        <w:r w:rsidRPr="00CC1BA2" w:rsidDel="00CF236A">
          <w:rPr>
            <w:rFonts w:ascii="Times New Roman" w:hAnsi="Times New Roman" w:cs="Times New Roman"/>
            <w:sz w:val="24"/>
            <w:szCs w:val="24"/>
          </w:rPr>
          <w:delText xml:space="preserve"> is</w:delText>
        </w:r>
      </w:del>
      <w:ins w:id="19" w:author="Indira" w:date="2019-09-10T21:26:00Z">
        <w:r w:rsidR="00CF236A" w:rsidRPr="00CC1BA2">
          <w:rPr>
            <w:rFonts w:ascii="Times New Roman" w:hAnsi="Times New Roman" w:cs="Times New Roman"/>
            <w:sz w:val="24"/>
            <w:szCs w:val="24"/>
          </w:rPr>
          <w:t>disregarded is</w:t>
        </w:r>
      </w:ins>
      <w:r w:rsidRPr="00CC1BA2">
        <w:rPr>
          <w:rFonts w:ascii="Times New Roman" w:hAnsi="Times New Roman" w:cs="Times New Roman"/>
          <w:sz w:val="24"/>
          <w:szCs w:val="24"/>
        </w:rPr>
        <w:t xml:space="preserve"> of the view that until 1970s, in spite of guideline and enactment, business proceeded to a great extent along an independent way, overlooking its pundits and listening just to its investors, to whom it felt to some degree mindful. Be that as it may, the time of the 1960s was to be a time of edification for some. Natives were wary of government, business and the vague "foundation". Buyers had become suspicious of adulterants in their sustenance and perilous imperfections in the items they purchased. Individuals were getting to be mindful of the delicate idea of the world's nature, while at the same time ending up increasingly aware of human rights. </w:t>
      </w:r>
      <w:proofErr w:type="gramStart"/>
      <w:r w:rsidRPr="00CC1BA2">
        <w:rPr>
          <w:rFonts w:ascii="Times New Roman" w:hAnsi="Times New Roman" w:cs="Times New Roman"/>
          <w:sz w:val="24"/>
          <w:szCs w:val="24"/>
        </w:rPr>
        <w:t>who</w:t>
      </w:r>
      <w:proofErr w:type="gramEnd"/>
      <w:r w:rsidRPr="00CC1BA2">
        <w:rPr>
          <w:rFonts w:ascii="Times New Roman" w:hAnsi="Times New Roman" w:cs="Times New Roman"/>
          <w:sz w:val="24"/>
          <w:szCs w:val="24"/>
        </w:rPr>
        <w:t xml:space="preserve"> communicated that CSR has been advancing as ahead of schedule as the 1930s. Be that as it may, Ca</w:t>
      </w:r>
      <w:r w:rsidR="00CC1BA2" w:rsidRPr="00CC1BA2">
        <w:rPr>
          <w:rFonts w:ascii="Times New Roman" w:hAnsi="Times New Roman" w:cs="Times New Roman"/>
          <w:sz w:val="24"/>
          <w:szCs w:val="24"/>
        </w:rPr>
        <w:t xml:space="preserve">lderon (2011) cited from book. </w:t>
      </w:r>
      <w:proofErr w:type="gramStart"/>
      <w:r w:rsidR="00CF236A" w:rsidRPr="00CC1BA2">
        <w:rPr>
          <w:rFonts w:ascii="Times New Roman" w:hAnsi="Times New Roman" w:cs="Times New Roman"/>
          <w:sz w:val="24"/>
          <w:szCs w:val="24"/>
        </w:rPr>
        <w:t>W</w:t>
      </w:r>
      <w:r w:rsidRPr="00CC1BA2">
        <w:rPr>
          <w:rFonts w:ascii="Times New Roman" w:hAnsi="Times New Roman" w:cs="Times New Roman"/>
          <w:sz w:val="24"/>
          <w:szCs w:val="24"/>
        </w:rPr>
        <w:t>ho</w:t>
      </w:r>
      <w:ins w:id="20" w:author="Indira" w:date="2019-09-10T21:26:00Z">
        <w:r w:rsidR="00CF236A">
          <w:rPr>
            <w:rFonts w:ascii="Times New Roman" w:hAnsi="Times New Roman" w:cs="Times New Roman"/>
            <w:sz w:val="24"/>
            <w:szCs w:val="24"/>
          </w:rPr>
          <w:t>(</w:t>
        </w:r>
        <w:proofErr w:type="gramEnd"/>
        <w:r w:rsidR="00CF236A">
          <w:rPr>
            <w:rFonts w:ascii="Times New Roman" w:hAnsi="Times New Roman" w:cs="Times New Roman"/>
            <w:sz w:val="24"/>
            <w:szCs w:val="24"/>
          </w:rPr>
          <w:t>??)</w:t>
        </w:r>
      </w:ins>
      <w:r w:rsidRPr="00CC1BA2">
        <w:rPr>
          <w:rFonts w:ascii="Times New Roman" w:hAnsi="Times New Roman" w:cs="Times New Roman"/>
          <w:sz w:val="24"/>
          <w:szCs w:val="24"/>
        </w:rPr>
        <w:t xml:space="preserve"> talked about a progressively contemporary advancement from the global lawful points of reference beginning visionary representative remuneration strategies to increasingly complex instances of corporate citizenship as of late. In his book </w:t>
      </w:r>
      <w:proofErr w:type="spellStart"/>
      <w:r w:rsidRPr="00CC1BA2">
        <w:rPr>
          <w:rFonts w:ascii="Times New Roman" w:hAnsi="Times New Roman" w:cs="Times New Roman"/>
          <w:sz w:val="24"/>
          <w:szCs w:val="24"/>
        </w:rPr>
        <w:t>Zerk</w:t>
      </w:r>
      <w:proofErr w:type="spellEnd"/>
      <w:r w:rsidRPr="00CC1BA2">
        <w:rPr>
          <w:rFonts w:ascii="Times New Roman" w:hAnsi="Times New Roman" w:cs="Times New Roman"/>
          <w:sz w:val="24"/>
          <w:szCs w:val="24"/>
        </w:rPr>
        <w:t xml:space="preserve">, cited various instances of Corporate activities that can be sorted as CSR for example, in 1914 Henry Ford's representatives got more significant compensations in 8 hour working days, when the business standard was 9 hour work days, and in 1935 Johnson and Johnson distributed a record titled "Attempt Reality" where the organization characterized it's responsibility towards various gatherings of society, an activity that was trailed by a production of an all inclusive "Philosophy" in 1994 that plot the partnership's moral and social objectives which made it an antecedent of numerous cutting edge Codes of Ethics. As indicated by Ismail (2011), the foundation of CSR has risen since the Industrial Revolution time yet the subject is as yet been in an easy to refute position until today. It seems, by all accounts, to be hard for scientists to recognize or share the basic definition, standards or </w:t>
      </w:r>
      <w:proofErr w:type="spellStart"/>
      <w:r w:rsidRPr="00CC1BA2">
        <w:rPr>
          <w:rFonts w:ascii="Times New Roman" w:hAnsi="Times New Roman" w:cs="Times New Roman"/>
          <w:sz w:val="24"/>
          <w:szCs w:val="24"/>
        </w:rPr>
        <w:t>center</w:t>
      </w:r>
      <w:proofErr w:type="spellEnd"/>
      <w:r w:rsidRPr="00CC1BA2">
        <w:rPr>
          <w:rFonts w:ascii="Times New Roman" w:hAnsi="Times New Roman" w:cs="Times New Roman"/>
          <w:sz w:val="24"/>
          <w:szCs w:val="24"/>
        </w:rPr>
        <w:t xml:space="preserve"> territories of CSR. Calderon (2011) additionally alluded J. W. Anderson (1986) who </w:t>
      </w:r>
      <w:r w:rsidRPr="00CC1BA2">
        <w:rPr>
          <w:rFonts w:ascii="Times New Roman" w:hAnsi="Times New Roman" w:cs="Times New Roman"/>
          <w:sz w:val="24"/>
          <w:szCs w:val="24"/>
        </w:rPr>
        <w:lastRenderedPageBreak/>
        <w:t>thought about that there had been before exhibits of Corporate Citizenship or Corporate Philanthropy that can be viewed as types of Social Responsibility in Business, dating from the Pre-medieval period (5000B.C.- 550A.D.) to the time where the i</w:t>
      </w:r>
      <w:r w:rsidR="00CC1BA2" w:rsidRPr="00CC1BA2">
        <w:rPr>
          <w:rFonts w:ascii="Times New Roman" w:hAnsi="Times New Roman" w:cs="Times New Roman"/>
          <w:sz w:val="24"/>
          <w:szCs w:val="24"/>
        </w:rPr>
        <w:t>dea increased social Prominence.</w:t>
      </w:r>
      <w:r w:rsidRPr="00CC1BA2">
        <w:rPr>
          <w:rFonts w:ascii="Times New Roman" w:hAnsi="Times New Roman" w:cs="Times New Roman"/>
          <w:sz w:val="24"/>
          <w:szCs w:val="24"/>
        </w:rPr>
        <w:t xml:space="preserve"> further portrayed that notwithstanding when present activities of corporate generosity before the twentieth century spoke to separated </w:t>
      </w:r>
      <w:proofErr w:type="spellStart"/>
      <w:r w:rsidRPr="00CC1BA2">
        <w:rPr>
          <w:rFonts w:ascii="Times New Roman" w:hAnsi="Times New Roman" w:cs="Times New Roman"/>
          <w:sz w:val="24"/>
          <w:szCs w:val="24"/>
        </w:rPr>
        <w:t>endeavors</w:t>
      </w:r>
      <w:proofErr w:type="spellEnd"/>
      <w:r w:rsidRPr="00CC1BA2">
        <w:rPr>
          <w:rFonts w:ascii="Times New Roman" w:hAnsi="Times New Roman" w:cs="Times New Roman"/>
          <w:sz w:val="24"/>
          <w:szCs w:val="24"/>
        </w:rPr>
        <w:t xml:space="preserve">; it was not until the approach of the figure of global organizations that the discourse on the theme truly advanced. Up to that point there was no unmistakable thought of whether organizations had an inalienable responsibility towards society. In 1929 the then Dean of Harvard Business School Walter B. </w:t>
      </w:r>
      <w:proofErr w:type="spellStart"/>
      <w:r w:rsidRPr="00CC1BA2">
        <w:rPr>
          <w:rFonts w:ascii="Times New Roman" w:hAnsi="Times New Roman" w:cs="Times New Roman"/>
          <w:sz w:val="24"/>
          <w:szCs w:val="24"/>
        </w:rPr>
        <w:t>Donham</w:t>
      </w:r>
      <w:proofErr w:type="spellEnd"/>
      <w:r w:rsidRPr="00CC1BA2">
        <w:rPr>
          <w:rFonts w:ascii="Times New Roman" w:hAnsi="Times New Roman" w:cs="Times New Roman"/>
          <w:sz w:val="24"/>
          <w:szCs w:val="24"/>
        </w:rPr>
        <w:t xml:space="preserve"> raise the moment that he stated: "Business have been long a very long time before the beginning of history, yet business as we probably am aware is new – new in its expanding degree, new in its social hugeness.</w:t>
      </w:r>
    </w:p>
    <w:p w:rsidR="00740281" w:rsidRPr="00CC1BA2" w:rsidRDefault="00B3790B" w:rsidP="003840AC">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 xml:space="preserve"> Definitions of CSR and Its Difficulties </w:t>
      </w:r>
    </w:p>
    <w:p w:rsidR="003840AC" w:rsidRPr="00CC1BA2" w:rsidRDefault="003840AC" w:rsidP="003840AC">
      <w:pPr>
        <w:spacing w:line="360" w:lineRule="auto"/>
        <w:jc w:val="both"/>
        <w:rPr>
          <w:rFonts w:ascii="Times New Roman" w:hAnsi="Times New Roman" w:cs="Times New Roman"/>
          <w:sz w:val="24"/>
          <w:szCs w:val="24"/>
        </w:rPr>
      </w:pPr>
      <w:del w:id="21" w:author="Indira" w:date="2019-09-10T21:28:00Z">
        <w:r w:rsidRPr="00CC1BA2" w:rsidDel="00CF236A">
          <w:rPr>
            <w:rFonts w:ascii="Times New Roman" w:hAnsi="Times New Roman" w:cs="Times New Roman"/>
            <w:sz w:val="24"/>
            <w:szCs w:val="24"/>
          </w:rPr>
          <w:delText>one</w:delText>
        </w:r>
      </w:del>
      <w:ins w:id="22" w:author="Indira" w:date="2019-09-10T21:28:00Z">
        <w:r w:rsidR="00CF236A" w:rsidRPr="00CC1BA2">
          <w:rPr>
            <w:rFonts w:ascii="Times New Roman" w:hAnsi="Times New Roman" w:cs="Times New Roman"/>
            <w:sz w:val="24"/>
            <w:szCs w:val="24"/>
          </w:rPr>
          <w:t>One</w:t>
        </w:r>
      </w:ins>
      <w:r w:rsidRPr="00CC1BA2">
        <w:rPr>
          <w:rFonts w:ascii="Times New Roman" w:hAnsi="Times New Roman" w:cs="Times New Roman"/>
          <w:sz w:val="24"/>
          <w:szCs w:val="24"/>
        </w:rPr>
        <w:t xml:space="preserve"> of the challenges of examining the concept of CSR is identifying a consistent and sensible definition from among a bewildering range of concepts and definitions that have been proposed in the literature. </w:t>
      </w:r>
      <w:proofErr w:type="gramStart"/>
      <w:r w:rsidR="00CF236A" w:rsidRPr="00CC1BA2">
        <w:rPr>
          <w:rFonts w:ascii="Times New Roman" w:hAnsi="Times New Roman" w:cs="Times New Roman"/>
          <w:sz w:val="24"/>
          <w:szCs w:val="24"/>
        </w:rPr>
        <w:t>E</w:t>
      </w:r>
      <w:r w:rsidRPr="00CC1BA2">
        <w:rPr>
          <w:rFonts w:ascii="Times New Roman" w:hAnsi="Times New Roman" w:cs="Times New Roman"/>
          <w:sz w:val="24"/>
          <w:szCs w:val="24"/>
        </w:rPr>
        <w:t>xpressed</w:t>
      </w:r>
      <w:ins w:id="23" w:author="Indira" w:date="2019-09-10T21:28:00Z">
        <w:r w:rsidR="00CF236A">
          <w:rPr>
            <w:rFonts w:ascii="Times New Roman" w:hAnsi="Times New Roman" w:cs="Times New Roman"/>
            <w:sz w:val="24"/>
            <w:szCs w:val="24"/>
          </w:rPr>
          <w:t>(</w:t>
        </w:r>
        <w:proofErr w:type="gramEnd"/>
        <w:r w:rsidR="00CF236A">
          <w:rPr>
            <w:rFonts w:ascii="Times New Roman" w:hAnsi="Times New Roman" w:cs="Times New Roman"/>
            <w:sz w:val="24"/>
            <w:szCs w:val="24"/>
          </w:rPr>
          <w:t>?)</w:t>
        </w:r>
      </w:ins>
      <w:r w:rsidRPr="00CC1BA2">
        <w:rPr>
          <w:rFonts w:ascii="Times New Roman" w:hAnsi="Times New Roman" w:cs="Times New Roman"/>
          <w:sz w:val="24"/>
          <w:szCs w:val="24"/>
        </w:rPr>
        <w:t xml:space="preserve"> that a large number of companies appear increasingly engaged in a serious effort to define and integrate CSR into all aspects of their businesses.</w:t>
      </w:r>
      <w:r w:rsidR="00CC1BA2" w:rsidRPr="00CC1BA2">
        <w:rPr>
          <w:rFonts w:ascii="Times New Roman" w:hAnsi="Times New Roman" w:cs="Times New Roman"/>
          <w:sz w:val="24"/>
          <w:szCs w:val="24"/>
        </w:rPr>
        <w:t xml:space="preserve">) </w:t>
      </w:r>
      <w:r w:rsidRPr="00CC1BA2">
        <w:rPr>
          <w:rFonts w:ascii="Times New Roman" w:hAnsi="Times New Roman" w:cs="Times New Roman"/>
          <w:sz w:val="24"/>
          <w:szCs w:val="24"/>
        </w:rPr>
        <w:t xml:space="preserve">wrote that a variety of definitions of CSR have been proposed but a fundamental problem in the field of CSR is that no clear, universally accepted definition of the concept is given and there is no overall agreement or consensus in the ideal meaning of CSR making theoretical development and measurement difficult. </w:t>
      </w:r>
      <w:proofErr w:type="gramStart"/>
      <w:r w:rsidRPr="00CC1BA2">
        <w:rPr>
          <w:rFonts w:ascii="Times New Roman" w:hAnsi="Times New Roman" w:cs="Times New Roman"/>
          <w:sz w:val="24"/>
          <w:szCs w:val="24"/>
        </w:rPr>
        <w:t>adopted</w:t>
      </w:r>
      <w:proofErr w:type="gramEnd"/>
      <w:r w:rsidRPr="00CC1BA2">
        <w:rPr>
          <w:rFonts w:ascii="Times New Roman" w:hAnsi="Times New Roman" w:cs="Times New Roman"/>
          <w:sz w:val="24"/>
          <w:szCs w:val="24"/>
        </w:rPr>
        <w:t xml:space="preserve"> a simple standard definition of CSR originally offered by </w:t>
      </w:r>
      <w:proofErr w:type="spellStart"/>
      <w:r w:rsidRPr="00CC1BA2">
        <w:rPr>
          <w:rFonts w:ascii="Times New Roman" w:hAnsi="Times New Roman" w:cs="Times New Roman"/>
          <w:sz w:val="24"/>
          <w:szCs w:val="24"/>
        </w:rPr>
        <w:t>Elhauge</w:t>
      </w:r>
      <w:proofErr w:type="spellEnd"/>
      <w:r w:rsidRPr="00CC1BA2">
        <w:rPr>
          <w:rFonts w:ascii="Times New Roman" w:hAnsi="Times New Roman" w:cs="Times New Roman"/>
          <w:sz w:val="24"/>
          <w:szCs w:val="24"/>
        </w:rPr>
        <w:t xml:space="preserve"> (2005) that is: sacrificing profits in the social interest. For there, to be a sacrifice, the firm must go beyond its legal and contractual obligations, on a voluntary basis. CSR thereby embraces a wide range of </w:t>
      </w:r>
      <w:proofErr w:type="spellStart"/>
      <w:r w:rsidRPr="00CC1BA2">
        <w:rPr>
          <w:rFonts w:ascii="Times New Roman" w:hAnsi="Times New Roman" w:cs="Times New Roman"/>
          <w:sz w:val="24"/>
          <w:szCs w:val="24"/>
        </w:rPr>
        <w:t>behaviors</w:t>
      </w:r>
      <w:proofErr w:type="spellEnd"/>
      <w:r w:rsidRPr="00CC1BA2">
        <w:rPr>
          <w:rFonts w:ascii="Times New Roman" w:hAnsi="Times New Roman" w:cs="Times New Roman"/>
          <w:sz w:val="24"/>
          <w:szCs w:val="24"/>
        </w:rPr>
        <w:t xml:space="preserve">, such as being employee friendly, environment friendly, mindful of ethics, respectful of communities where the firm’s plants are located and even investor friendly. Sometimes, the call for duty extends beyond the corporation’s immediate realm and includes supporting the arts, universities and other good causes. This definition has the merit of being consistent with some of the most useful prior perspectives, while focusing the discussion on the most interesting normative and positive questions. </w:t>
      </w:r>
      <w:proofErr w:type="gramStart"/>
      <w:r w:rsidRPr="00CC1BA2">
        <w:rPr>
          <w:rFonts w:ascii="Times New Roman" w:hAnsi="Times New Roman" w:cs="Times New Roman"/>
          <w:sz w:val="24"/>
          <w:szCs w:val="24"/>
        </w:rPr>
        <w:t>commented</w:t>
      </w:r>
      <w:proofErr w:type="gramEnd"/>
      <w:r w:rsidRPr="00CC1BA2">
        <w:rPr>
          <w:rFonts w:ascii="Times New Roman" w:hAnsi="Times New Roman" w:cs="Times New Roman"/>
          <w:sz w:val="24"/>
          <w:szCs w:val="24"/>
        </w:rPr>
        <w:t xml:space="preserve"> that some CSR advocates argue that there is a business case for good corporate </w:t>
      </w:r>
      <w:proofErr w:type="spellStart"/>
      <w:r w:rsidRPr="00CC1BA2">
        <w:rPr>
          <w:rFonts w:ascii="Times New Roman" w:hAnsi="Times New Roman" w:cs="Times New Roman"/>
          <w:sz w:val="24"/>
          <w:szCs w:val="24"/>
        </w:rPr>
        <w:t>behavior</w:t>
      </w:r>
      <w:proofErr w:type="spellEnd"/>
      <w:r w:rsidRPr="00CC1BA2">
        <w:rPr>
          <w:rFonts w:ascii="Times New Roman" w:hAnsi="Times New Roman" w:cs="Times New Roman"/>
          <w:sz w:val="24"/>
          <w:szCs w:val="24"/>
        </w:rPr>
        <w:t xml:space="preserve">, while others discuss it in terms of sacrificing some profit in the quest for the social good. According to CSR can be defined as treating the stakeholders of the firm ethically or in a responsible manner. </w:t>
      </w:r>
      <w:proofErr w:type="gramStart"/>
      <w:r w:rsidRPr="00CC1BA2">
        <w:rPr>
          <w:rFonts w:ascii="Times New Roman" w:hAnsi="Times New Roman" w:cs="Times New Roman"/>
          <w:sz w:val="24"/>
          <w:szCs w:val="24"/>
        </w:rPr>
        <w:t>offered</w:t>
      </w:r>
      <w:proofErr w:type="gramEnd"/>
      <w:r w:rsidRPr="00CC1BA2">
        <w:rPr>
          <w:rFonts w:ascii="Times New Roman" w:hAnsi="Times New Roman" w:cs="Times New Roman"/>
          <w:sz w:val="24"/>
          <w:szCs w:val="24"/>
        </w:rPr>
        <w:t xml:space="preserve"> definition is: Ways of companies in addressing various social issues in their operating areas, individually or collectively, are known as </w:t>
      </w:r>
      <w:r w:rsidRPr="00CC1BA2">
        <w:rPr>
          <w:rFonts w:ascii="Times New Roman" w:hAnsi="Times New Roman" w:cs="Times New Roman"/>
          <w:sz w:val="24"/>
          <w:szCs w:val="24"/>
        </w:rPr>
        <w:lastRenderedPageBreak/>
        <w:t>Corporate Social Responsibility (CSR)</w:t>
      </w:r>
      <w:ins w:id="24" w:author="Indira" w:date="2019-09-10T21:29:00Z">
        <w:r w:rsidR="00CF236A">
          <w:rPr>
            <w:rFonts w:ascii="Times New Roman" w:hAnsi="Times New Roman" w:cs="Times New Roman"/>
            <w:sz w:val="24"/>
            <w:szCs w:val="24"/>
          </w:rPr>
          <w:t>(Why are you again creating an acronym)</w:t>
        </w:r>
      </w:ins>
      <w:r w:rsidRPr="00CC1BA2">
        <w:rPr>
          <w:rFonts w:ascii="Times New Roman" w:hAnsi="Times New Roman" w:cs="Times New Roman"/>
          <w:sz w:val="24"/>
          <w:szCs w:val="24"/>
        </w:rPr>
        <w:t xml:space="preserve">. </w:t>
      </w:r>
      <w:proofErr w:type="gramStart"/>
      <w:r w:rsidR="00CF236A" w:rsidRPr="00CC1BA2">
        <w:rPr>
          <w:rFonts w:ascii="Times New Roman" w:hAnsi="Times New Roman" w:cs="Times New Roman"/>
          <w:sz w:val="24"/>
          <w:szCs w:val="24"/>
        </w:rPr>
        <w:t>R</w:t>
      </w:r>
      <w:r w:rsidRPr="00CC1BA2">
        <w:rPr>
          <w:rFonts w:ascii="Times New Roman" w:hAnsi="Times New Roman" w:cs="Times New Roman"/>
          <w:sz w:val="24"/>
          <w:szCs w:val="24"/>
        </w:rPr>
        <w:t>eported</w:t>
      </w:r>
      <w:ins w:id="25" w:author="Indira" w:date="2019-09-10T21:30:00Z">
        <w:r w:rsidR="00CF236A">
          <w:rPr>
            <w:rFonts w:ascii="Times New Roman" w:hAnsi="Times New Roman" w:cs="Times New Roman"/>
            <w:sz w:val="24"/>
            <w:szCs w:val="24"/>
          </w:rPr>
          <w:t>(</w:t>
        </w:r>
        <w:proofErr w:type="gramEnd"/>
        <w:r w:rsidR="00CF236A">
          <w:rPr>
            <w:rFonts w:ascii="Times New Roman" w:hAnsi="Times New Roman" w:cs="Times New Roman"/>
            <w:sz w:val="24"/>
            <w:szCs w:val="24"/>
          </w:rPr>
          <w:t>??)</w:t>
        </w:r>
      </w:ins>
      <w:r w:rsidRPr="00CC1BA2">
        <w:rPr>
          <w:rFonts w:ascii="Times New Roman" w:hAnsi="Times New Roman" w:cs="Times New Roman"/>
          <w:sz w:val="24"/>
          <w:szCs w:val="24"/>
        </w:rPr>
        <w:t xml:space="preserve"> that</w:t>
      </w:r>
      <w:r w:rsidR="00CC1BA2" w:rsidRPr="00CC1BA2">
        <w:rPr>
          <w:rFonts w:ascii="Times New Roman" w:hAnsi="Times New Roman" w:cs="Times New Roman"/>
          <w:sz w:val="24"/>
          <w:szCs w:val="24"/>
        </w:rPr>
        <w:t xml:space="preserve"> </w:t>
      </w:r>
      <w:r w:rsidRPr="00CC1BA2">
        <w:rPr>
          <w:rFonts w:ascii="Times New Roman" w:hAnsi="Times New Roman" w:cs="Times New Roman"/>
          <w:sz w:val="24"/>
          <w:szCs w:val="24"/>
        </w:rPr>
        <w:t xml:space="preserve">identified as the pioneer in providing the modern literature on CSR, offered one of the earliest definitions seeing CSR as the “obligations of businessmen to pursue those policies, to make those decisions, or to follow those lines of action which are desirable in terms of the objectives and values of our society”. Kim, (2011) asserted by quoting many studies defined CSR as a method employed by corporations to pursue policies, decisions, and actions for the social purpose and value, many researchers have defined CSR in a number of different ways. Such definitions have typically been based on two representative theories: agency theory and social contract theory. CSR researchers following agency theory have suggested that corporations are responsible only to stockholders because stockholders authorize the management to operate corporations. On the other hand, those researchers following social contract theory have suggested that corporations have an </w:t>
      </w:r>
      <w:proofErr w:type="gramStart"/>
      <w:r w:rsidRPr="00CC1BA2">
        <w:rPr>
          <w:rFonts w:ascii="Times New Roman" w:hAnsi="Times New Roman" w:cs="Times New Roman"/>
          <w:sz w:val="24"/>
          <w:szCs w:val="24"/>
        </w:rPr>
        <w:t>Implied</w:t>
      </w:r>
      <w:proofErr w:type="gramEnd"/>
      <w:r w:rsidRPr="00CC1BA2">
        <w:rPr>
          <w:rFonts w:ascii="Times New Roman" w:hAnsi="Times New Roman" w:cs="Times New Roman"/>
          <w:sz w:val="24"/>
          <w:szCs w:val="24"/>
        </w:rPr>
        <w:t xml:space="preserve"> contract with society and that this contract necessitates them to be faithful to their roles to develop the society under the contract. Devi, et al (2011) quoted definition with reference and Carroll &amp; </w:t>
      </w:r>
      <w:proofErr w:type="spellStart"/>
      <w:r w:rsidRPr="00CC1BA2">
        <w:rPr>
          <w:rFonts w:ascii="Times New Roman" w:hAnsi="Times New Roman" w:cs="Times New Roman"/>
          <w:sz w:val="24"/>
          <w:szCs w:val="24"/>
        </w:rPr>
        <w:t>Buchholtz</w:t>
      </w:r>
      <w:proofErr w:type="spellEnd"/>
      <w:r w:rsidRPr="00CC1BA2">
        <w:rPr>
          <w:rFonts w:ascii="Times New Roman" w:hAnsi="Times New Roman" w:cs="Times New Roman"/>
          <w:sz w:val="24"/>
          <w:szCs w:val="24"/>
        </w:rPr>
        <w:t xml:space="preserve"> (2003) who defined. CSR as: “The social responsibility of business encompasses the economic, legal, ethical, and discretionary expectations that society has of organizations at a given point in time”. Kim, (2011) and referred that Carroll’s four dimensional definition of CSR involves the conduct of a business so that it is economically profitable, law abiding, ethically oriented and socially supportive. The discretionary dimension involves voluntarism and/or philanthropy. referred a definition by David who defined CSR as actions on the part of the firm that appear to advance, or acquiesce in the promotion of some social good, beyond the immediate interests of the firm and its shareholders, which is required by law. Such actions may result in a company embodying socially responsible attributes in their products.</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Sriramesh</w:t>
      </w:r>
      <w:proofErr w:type="spellEnd"/>
      <w:r w:rsidRPr="00CC1BA2">
        <w:rPr>
          <w:rFonts w:ascii="Times New Roman" w:hAnsi="Times New Roman" w:cs="Times New Roman"/>
          <w:sz w:val="24"/>
          <w:szCs w:val="24"/>
        </w:rPr>
        <w:t xml:space="preserve"> et al (2007) quoted definition of CSR developed by </w:t>
      </w:r>
      <w:proofErr w:type="spellStart"/>
      <w:r w:rsidRPr="00CC1BA2">
        <w:rPr>
          <w:rFonts w:ascii="Times New Roman" w:hAnsi="Times New Roman" w:cs="Times New Roman"/>
          <w:sz w:val="24"/>
          <w:szCs w:val="24"/>
        </w:rPr>
        <w:t>Bowd</w:t>
      </w:r>
      <w:proofErr w:type="spellEnd"/>
      <w:r w:rsidRPr="00CC1BA2">
        <w:rPr>
          <w:rFonts w:ascii="Times New Roman" w:hAnsi="Times New Roman" w:cs="Times New Roman"/>
          <w:sz w:val="24"/>
          <w:szCs w:val="24"/>
        </w:rPr>
        <w:t>, Harris, and (derived from the views of many scholars such as Carroll, 1999; Wood, 1991; Freeman, 1984 and Friedman, 1970 and also incorporating recent industry reports such as Commissi</w:t>
      </w:r>
      <w:r w:rsidR="00CC1BA2" w:rsidRPr="00CC1BA2">
        <w:rPr>
          <w:rFonts w:ascii="Times New Roman" w:hAnsi="Times New Roman" w:cs="Times New Roman"/>
          <w:sz w:val="24"/>
          <w:szCs w:val="24"/>
        </w:rPr>
        <w:t xml:space="preserve">on of the European Communities </w:t>
      </w:r>
      <w:r w:rsidRPr="00CC1BA2">
        <w:rPr>
          <w:rFonts w:ascii="Times New Roman" w:hAnsi="Times New Roman" w:cs="Times New Roman"/>
          <w:sz w:val="24"/>
          <w:szCs w:val="24"/>
        </w:rPr>
        <w:t xml:space="preserve">and the Financial Times Top 100 Index) as: CSR is corporations’ being held accountable by explicit or inferred social contract with internal and external stakeholders, obeying the laws and regulations of government and operating in an ethical manner which exceeds statutory requirements. referring </w:t>
      </w:r>
      <w:proofErr w:type="spellStart"/>
      <w:r w:rsidRPr="00CC1BA2">
        <w:rPr>
          <w:rFonts w:ascii="Times New Roman" w:hAnsi="Times New Roman" w:cs="Times New Roman"/>
          <w:sz w:val="24"/>
          <w:szCs w:val="24"/>
        </w:rPr>
        <w:t>Holme</w:t>
      </w:r>
      <w:proofErr w:type="spellEnd"/>
      <w:r w:rsidRPr="00CC1BA2">
        <w:rPr>
          <w:rFonts w:ascii="Times New Roman" w:hAnsi="Times New Roman" w:cs="Times New Roman"/>
          <w:sz w:val="24"/>
          <w:szCs w:val="24"/>
        </w:rPr>
        <w:t xml:space="preserve">, and Ismail (2011) and Krishnan &amp; </w:t>
      </w:r>
      <w:proofErr w:type="spellStart"/>
      <w:r w:rsidRPr="00CC1BA2">
        <w:rPr>
          <w:rFonts w:ascii="Times New Roman" w:hAnsi="Times New Roman" w:cs="Times New Roman"/>
          <w:sz w:val="24"/>
          <w:szCs w:val="24"/>
        </w:rPr>
        <w:t>Balachandran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n.d</w:t>
      </w:r>
      <w:proofErr w:type="spellEnd"/>
      <w:r w:rsidRPr="00CC1BA2">
        <w:rPr>
          <w:rFonts w:ascii="Times New Roman" w:hAnsi="Times New Roman" w:cs="Times New Roman"/>
          <w:sz w:val="24"/>
          <w:szCs w:val="24"/>
        </w:rPr>
        <w:t xml:space="preserve">.) quoted the definition of CSR by World Business Council for Sustainable Development, (WBCSD), which defined the CSR as “The continuing commitment by business to behave ethically and contribute to sustainable economic </w:t>
      </w:r>
      <w:r w:rsidRPr="00CC1BA2">
        <w:rPr>
          <w:rFonts w:ascii="Times New Roman" w:hAnsi="Times New Roman" w:cs="Times New Roman"/>
          <w:sz w:val="24"/>
          <w:szCs w:val="24"/>
        </w:rPr>
        <w:lastRenderedPageBreak/>
        <w:t xml:space="preserve">development while improving the quality of life of the workforce and their families as well as of the local community and society at large.” Ismail (2011) argued that business has a wider responsibility as it is not limited to shareholders only but extend to various stakeholders. It is supported by the case whereby the government alone definitely cannot afford to have a sole responsibility in improving the lives of their people as it exceeds their capabilities. If the government is unable to </w:t>
      </w:r>
      <w:proofErr w:type="spellStart"/>
      <w:r w:rsidRPr="00CC1BA2">
        <w:rPr>
          <w:rFonts w:ascii="Times New Roman" w:hAnsi="Times New Roman" w:cs="Times New Roman"/>
          <w:sz w:val="24"/>
          <w:szCs w:val="24"/>
        </w:rPr>
        <w:t>fulfill</w:t>
      </w:r>
      <w:proofErr w:type="spellEnd"/>
      <w:r w:rsidRPr="00CC1BA2">
        <w:rPr>
          <w:rFonts w:ascii="Times New Roman" w:hAnsi="Times New Roman" w:cs="Times New Roman"/>
          <w:sz w:val="24"/>
          <w:szCs w:val="24"/>
        </w:rPr>
        <w:t xml:space="preserve"> the increasing demand of their people thus this is where the corporations should support the government. However those who opposed this statement saw the situation as unfair to the business corporations, such as Friedman’s (1970) famous statement that ‘the only responsibility of a business is to maximize shareholders’ wealth’. According to Calderon (2011) there are copious definitions of CSR both from the academia and the professional field, but a generally accepted one originated by the European Commission that defined CSR as “a concept whereby companies integrate social and environmental concerns in their business operations and in their interaction with their stakeholders on a voluntary basis. Being socially responsible means not only fulfilling legal expectations, but also going beyond compliance”. This general definition is an advantage as much as a drawback for CSR. It is an advantage because it allows CSR to reach a broad area of competence from environmental issues, eradication of poverty, employment creation and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practices, environmental protection, education and human development among others. But in the other hand this broad nature has attracted many critics: “The term is a brilliant one; it means something, but not always the same thing, to every-body.</w:t>
      </w:r>
    </w:p>
    <w:p w:rsidR="003E3AAE" w:rsidRPr="00CC1BA2" w:rsidRDefault="00740281"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REVIEW OF LITERATURE</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Mcguire</w:t>
      </w:r>
      <w:proofErr w:type="spellEnd"/>
      <w:r w:rsidRPr="00CC1BA2">
        <w:rPr>
          <w:rFonts w:ascii="Times New Roman" w:hAnsi="Times New Roman" w:cs="Times New Roman"/>
          <w:sz w:val="24"/>
          <w:szCs w:val="24"/>
        </w:rPr>
        <w:t xml:space="preserve"> et al., (</w:t>
      </w:r>
      <w:r w:rsidR="00CC1BA2" w:rsidRPr="00CC1BA2">
        <w:rPr>
          <w:rFonts w:ascii="Times New Roman" w:hAnsi="Times New Roman" w:cs="Times New Roman"/>
          <w:sz w:val="24"/>
          <w:szCs w:val="24"/>
        </w:rPr>
        <w:t>2013</w:t>
      </w:r>
      <w:r w:rsidRPr="00CC1BA2">
        <w:rPr>
          <w:rFonts w:ascii="Times New Roman" w:hAnsi="Times New Roman" w:cs="Times New Roman"/>
          <w:sz w:val="24"/>
          <w:szCs w:val="24"/>
        </w:rPr>
        <w:t xml:space="preserve">) surveyed the effect of CSR on Firm's money related execution. In this examination information on corporate social responsibility were gotten from </w:t>
      </w:r>
      <w:proofErr w:type="spellStart"/>
      <w:r w:rsidRPr="00CC1BA2">
        <w:rPr>
          <w:rFonts w:ascii="Times New Roman" w:hAnsi="Times New Roman" w:cs="Times New Roman"/>
          <w:sz w:val="24"/>
          <w:szCs w:val="24"/>
        </w:rPr>
        <w:t>Fortunei</w:t>
      </w:r>
      <w:proofErr w:type="spellEnd"/>
      <w:r w:rsidRPr="00CC1BA2">
        <w:rPr>
          <w:rFonts w:ascii="Times New Roman" w:hAnsi="Times New Roman" w:cs="Times New Roman"/>
          <w:sz w:val="24"/>
          <w:szCs w:val="24"/>
        </w:rPr>
        <w:t xml:space="preserve"> magazine's yearly review of corporate notorieties. Fortune has led the study each fall since 1982 and distributed synopsis results every January. The review covers the biggest firms in 20-25 industry gatherings (the quantity of industry gatherings differs from year to year). More than 8,000 officials, outside executives, and corporate experts are approached to rate the ten biggest organizations in their industry on eight traits: money related adequacy, long haul speculation esteem, utilization of corporate resources, nature of the board, ingenuity, nature of items or administrations, utilization of corporate ability, and network and environmental responsibility.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lastRenderedPageBreak/>
        <w:t>Waddock</w:t>
      </w:r>
      <w:proofErr w:type="spellEnd"/>
      <w:r w:rsidRPr="00CC1BA2">
        <w:rPr>
          <w:rFonts w:ascii="Times New Roman" w:hAnsi="Times New Roman" w:cs="Times New Roman"/>
          <w:sz w:val="24"/>
          <w:szCs w:val="24"/>
        </w:rPr>
        <w:t xml:space="preserve"> and Graves (</w:t>
      </w:r>
      <w:r w:rsidR="00CC1BA2" w:rsidRPr="00CC1BA2">
        <w:rPr>
          <w:rFonts w:ascii="Times New Roman" w:hAnsi="Times New Roman" w:cs="Times New Roman"/>
          <w:sz w:val="24"/>
          <w:szCs w:val="24"/>
        </w:rPr>
        <w:t>2012</w:t>
      </w:r>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endeavored</w:t>
      </w:r>
      <w:proofErr w:type="spellEnd"/>
      <w:r w:rsidRPr="00CC1BA2">
        <w:rPr>
          <w:rFonts w:ascii="Times New Roman" w:hAnsi="Times New Roman" w:cs="Times New Roman"/>
          <w:sz w:val="24"/>
          <w:szCs w:val="24"/>
        </w:rPr>
        <w:t xml:space="preserve"> to address what has turned into a lasting inquiry: regardless of whether corporate social execution (CSP</w:t>
      </w:r>
      <w:proofErr w:type="gramStart"/>
      <w:r w:rsidRPr="00CC1BA2">
        <w:rPr>
          <w:rFonts w:ascii="Times New Roman" w:hAnsi="Times New Roman" w:cs="Times New Roman"/>
          <w:sz w:val="24"/>
          <w:szCs w:val="24"/>
        </w:rPr>
        <w:t>)ii</w:t>
      </w:r>
      <w:proofErr w:type="gramEnd"/>
      <w:ins w:id="26" w:author="Indira" w:date="2019-09-10T21:33:00Z">
        <w:r w:rsidR="00CF236A">
          <w:rPr>
            <w:rFonts w:ascii="Times New Roman" w:hAnsi="Times New Roman" w:cs="Times New Roman"/>
            <w:sz w:val="24"/>
            <w:szCs w:val="24"/>
          </w:rPr>
          <w:t>(??)</w:t>
        </w:r>
      </w:ins>
      <w:r w:rsidRPr="00CC1BA2">
        <w:rPr>
          <w:rFonts w:ascii="Times New Roman" w:hAnsi="Times New Roman" w:cs="Times New Roman"/>
          <w:sz w:val="24"/>
          <w:szCs w:val="24"/>
        </w:rPr>
        <w:t xml:space="preserve"> is connected to budgetary execution and, assuming this is the case, in what bearing the causation runs. The creators investigated whether vital linkages exist between CSP conduct and money related execution. Creators considered CSP as both dependant and free factor and then evaluated the connection among social and money related execution.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Balabanis</w:t>
      </w:r>
      <w:proofErr w:type="spellEnd"/>
      <w:r w:rsidRPr="00CC1BA2">
        <w:rPr>
          <w:rFonts w:ascii="Times New Roman" w:hAnsi="Times New Roman" w:cs="Times New Roman"/>
          <w:sz w:val="24"/>
          <w:szCs w:val="24"/>
        </w:rPr>
        <w:t xml:space="preserve"> et al., (</w:t>
      </w:r>
      <w:r w:rsidR="00CC1BA2" w:rsidRPr="00CC1BA2">
        <w:rPr>
          <w:rFonts w:ascii="Times New Roman" w:hAnsi="Times New Roman" w:cs="Times New Roman"/>
          <w:sz w:val="24"/>
          <w:szCs w:val="24"/>
        </w:rPr>
        <w:t>2011</w:t>
      </w:r>
      <w:r w:rsidRPr="00CC1BA2">
        <w:rPr>
          <w:rFonts w:ascii="Times New Roman" w:hAnsi="Times New Roman" w:cs="Times New Roman"/>
          <w:sz w:val="24"/>
          <w:szCs w:val="24"/>
        </w:rPr>
        <w:t xml:space="preserve">) in their investigation directed in London found that CSR may not generally pull in financial specialist. Creators expressed the speculation of the "moral financial specialist" (that capital markets will in general remunerate socially dependable firms) isn't really observationally bolstered by this examination. A remarkable inverse, discoveries recommended that the capital market is by all accounts fairly apathetic regarding firms that embrace some CSR exercises. Much more shockingly how much a firm uncovers CSR data negatively affected capital market members (hypothesized to be one of the principle intentions and focuses of revelation).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Nath</w:t>
      </w:r>
      <w:proofErr w:type="spellEnd"/>
      <w:r w:rsidRPr="00CC1BA2">
        <w:rPr>
          <w:rFonts w:ascii="Times New Roman" w:hAnsi="Times New Roman" w:cs="Times New Roman"/>
          <w:sz w:val="24"/>
          <w:szCs w:val="24"/>
        </w:rPr>
        <w:t xml:space="preserve"> (20</w:t>
      </w:r>
      <w:r w:rsidR="00CC1BA2" w:rsidRPr="00CC1BA2">
        <w:rPr>
          <w:rFonts w:ascii="Times New Roman" w:hAnsi="Times New Roman" w:cs="Times New Roman"/>
          <w:sz w:val="24"/>
          <w:szCs w:val="24"/>
        </w:rPr>
        <w:t>12</w:t>
      </w:r>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endeavored</w:t>
      </w:r>
      <w:proofErr w:type="spellEnd"/>
      <w:r w:rsidRPr="00CC1BA2">
        <w:rPr>
          <w:rFonts w:ascii="Times New Roman" w:hAnsi="Times New Roman" w:cs="Times New Roman"/>
          <w:sz w:val="24"/>
          <w:szCs w:val="24"/>
        </w:rPr>
        <w:t xml:space="preserve"> to explain CSR as procedure. Corporate achievement accept that system matches inner capabilities with the outer condition (partner desires), inside the limitations of mission and vision. The usage of system, in any case, settles upon corporate activities being fruitful. Fund, bookkeeping, HR, and other operational perspectives must be executed adequately, if the technique is to be fruitful at coordinating skills to circumstances in the earth. To improve in general execution, in this way, pioneers make vital targets that expect to fortify these corporate tasks. To guarantee adequate money related assets, for instance, key goals might be set for bookkeeping office to quicken the gathering of records receivables.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Orlitzky</w:t>
      </w:r>
      <w:proofErr w:type="spellEnd"/>
      <w:r w:rsidRPr="00CC1BA2">
        <w:rPr>
          <w:rFonts w:ascii="Times New Roman" w:hAnsi="Times New Roman" w:cs="Times New Roman"/>
          <w:sz w:val="24"/>
          <w:szCs w:val="24"/>
        </w:rPr>
        <w:t xml:space="preserve"> et al., (20</w:t>
      </w:r>
      <w:r w:rsidR="00CC1BA2" w:rsidRPr="00CC1BA2">
        <w:rPr>
          <w:rFonts w:ascii="Times New Roman" w:hAnsi="Times New Roman" w:cs="Times New Roman"/>
          <w:sz w:val="24"/>
          <w:szCs w:val="24"/>
        </w:rPr>
        <w:t>1</w:t>
      </w:r>
      <w:r w:rsidRPr="00CC1BA2">
        <w:rPr>
          <w:rFonts w:ascii="Times New Roman" w:hAnsi="Times New Roman" w:cs="Times New Roman"/>
          <w:sz w:val="24"/>
          <w:szCs w:val="24"/>
        </w:rPr>
        <w:t>3) led a meta-</w:t>
      </w:r>
      <w:proofErr w:type="spellStart"/>
      <w:r w:rsidRPr="00CC1BA2">
        <w:rPr>
          <w:rFonts w:ascii="Times New Roman" w:hAnsi="Times New Roman" w:cs="Times New Roman"/>
          <w:sz w:val="24"/>
          <w:szCs w:val="24"/>
        </w:rPr>
        <w:t>analysisiv</w:t>
      </w:r>
      <w:proofErr w:type="spellEnd"/>
      <w:r w:rsidRPr="00CC1BA2">
        <w:rPr>
          <w:rFonts w:ascii="Times New Roman" w:hAnsi="Times New Roman" w:cs="Times New Roman"/>
          <w:sz w:val="24"/>
          <w:szCs w:val="24"/>
        </w:rPr>
        <w:t xml:space="preserve"> of 52 examinations demonstrating connection between corporate social connection between corporate social execution (CSP) and Corporate Social Responsibility (CSR). This meta-investigation has demonstrated that - (1) crosswise over examinations, CSP is emphatically corresponded with CFP, (2) the relationship will in general be bidirectional and concurrent, (3) notoriety seems, by all accounts, to be a significant middle person of the relationship, and (4) partner confounding, testing blunder, and estimation mistake can clarify between 15 percent and 100 percent of the cross-study variety in different subsets of CSP–CFP connections. Corporate ideals as social and, to a lesser degree, environmental responsibility is remunerating from multiple points of view. </w:t>
      </w:r>
    </w:p>
    <w:p w:rsidR="003840AC" w:rsidRPr="00CC1BA2" w:rsidRDefault="003840AC" w:rsidP="003840AC">
      <w:pPr>
        <w:spacing w:line="360" w:lineRule="auto"/>
        <w:jc w:val="both"/>
        <w:rPr>
          <w:rFonts w:ascii="Times New Roman" w:hAnsi="Times New Roman" w:cs="Times New Roman"/>
          <w:sz w:val="24"/>
          <w:szCs w:val="24"/>
        </w:rPr>
      </w:pP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Margarita (2004) checked on the connection among CSR and Corporate Financial Performance. There is a broad discussion concerning the authenticity and benefit of being a socially dependable business. There are various perspectives on the job of a firm in the public arena and difference concerning whether riches augmentation ought to be the sole objective of a company. A great many people distinguish certain advantages for a business being socially capable, however the greater </w:t>
      </w:r>
      <w:proofErr w:type="gramStart"/>
      <w:r w:rsidRPr="00CC1BA2">
        <w:rPr>
          <w:rFonts w:ascii="Times New Roman" w:hAnsi="Times New Roman" w:cs="Times New Roman"/>
          <w:sz w:val="24"/>
          <w:szCs w:val="24"/>
        </w:rPr>
        <w:t>part of these advantages are</w:t>
      </w:r>
      <w:proofErr w:type="gramEnd"/>
      <w:r w:rsidRPr="00CC1BA2">
        <w:rPr>
          <w:rFonts w:ascii="Times New Roman" w:hAnsi="Times New Roman" w:cs="Times New Roman"/>
          <w:sz w:val="24"/>
          <w:szCs w:val="24"/>
        </w:rPr>
        <w:t xml:space="preserve"> still difficult to evaluate and gauge. This examination </w:t>
      </w:r>
      <w:proofErr w:type="spellStart"/>
      <w:r w:rsidRPr="00CC1BA2">
        <w:rPr>
          <w:rFonts w:ascii="Times New Roman" w:hAnsi="Times New Roman" w:cs="Times New Roman"/>
          <w:sz w:val="24"/>
          <w:szCs w:val="24"/>
        </w:rPr>
        <w:t>endeavors</w:t>
      </w:r>
      <w:proofErr w:type="spellEnd"/>
      <w:r w:rsidRPr="00CC1BA2">
        <w:rPr>
          <w:rFonts w:ascii="Times New Roman" w:hAnsi="Times New Roman" w:cs="Times New Roman"/>
          <w:sz w:val="24"/>
          <w:szCs w:val="24"/>
        </w:rPr>
        <w:t xml:space="preserve"> to address the inquiry whether corporate social execution is connected to monetary execution. Utilizing observational strategies, the creators tried the indication of the connection between corporate social responsibility and budgetary execution. The investigation utilized broad information covering a multi year time frame, 1996-2000. The dataset included a large portion of the S</w:t>
      </w:r>
      <w:del w:id="27" w:author="Indira" w:date="2019-09-10T21:35:00Z">
        <w:r w:rsidRPr="00CC1BA2" w:rsidDel="00CF236A">
          <w:rPr>
            <w:rFonts w:ascii="Times New Roman" w:hAnsi="Times New Roman" w:cs="Times New Roman"/>
            <w:sz w:val="24"/>
            <w:szCs w:val="24"/>
          </w:rPr>
          <w:delText xml:space="preserve"> and </w:delText>
        </w:r>
      </w:del>
      <w:ins w:id="28" w:author="Indira" w:date="2019-09-10T21:35:00Z">
        <w:r w:rsidR="00CF236A">
          <w:rPr>
            <w:rFonts w:ascii="Times New Roman" w:hAnsi="Times New Roman" w:cs="Times New Roman"/>
            <w:sz w:val="24"/>
            <w:szCs w:val="24"/>
          </w:rPr>
          <w:t>&amp;</w:t>
        </w:r>
      </w:ins>
      <w:r w:rsidRPr="00CC1BA2">
        <w:rPr>
          <w:rFonts w:ascii="Times New Roman" w:hAnsi="Times New Roman" w:cs="Times New Roman"/>
          <w:sz w:val="24"/>
          <w:szCs w:val="24"/>
        </w:rPr>
        <w:t xml:space="preserve">P 500 firms. </w:t>
      </w:r>
      <w:proofErr w:type="gramStart"/>
      <w:r w:rsidRPr="00CC1BA2">
        <w:rPr>
          <w:rFonts w:ascii="Times New Roman" w:hAnsi="Times New Roman" w:cs="Times New Roman"/>
          <w:sz w:val="24"/>
          <w:szCs w:val="24"/>
        </w:rPr>
        <w:t>Results show that the indication of the relationship is sure, which supports those examinations that discovered positive linkages previously (</w:t>
      </w:r>
      <w:proofErr w:type="spellStart"/>
      <w:r w:rsidRPr="00CC1BA2">
        <w:rPr>
          <w:rFonts w:ascii="Times New Roman" w:hAnsi="Times New Roman" w:cs="Times New Roman"/>
          <w:sz w:val="24"/>
          <w:szCs w:val="24"/>
        </w:rPr>
        <w:t>Waddock</w:t>
      </w:r>
      <w:proofErr w:type="spellEnd"/>
      <w:r w:rsidRPr="00CC1BA2">
        <w:rPr>
          <w:rFonts w:ascii="Times New Roman" w:hAnsi="Times New Roman" w:cs="Times New Roman"/>
          <w:sz w:val="24"/>
          <w:szCs w:val="24"/>
        </w:rPr>
        <w:t xml:space="preserve"> and Graves, 1997; McGuire et al., (1988, 1990).</w:t>
      </w:r>
      <w:proofErr w:type="gramEnd"/>
      <w:r w:rsidRPr="00CC1BA2">
        <w:rPr>
          <w:rFonts w:ascii="Times New Roman" w:hAnsi="Times New Roman" w:cs="Times New Roman"/>
          <w:sz w:val="24"/>
          <w:szCs w:val="24"/>
        </w:rPr>
        <w:t xml:space="preserve"> </w:t>
      </w:r>
    </w:p>
    <w:p w:rsidR="003840AC" w:rsidRPr="00CC1BA2" w:rsidRDefault="003840AC" w:rsidP="003840AC">
      <w:pPr>
        <w:spacing w:line="360" w:lineRule="auto"/>
        <w:jc w:val="both"/>
        <w:rPr>
          <w:rFonts w:ascii="Times New Roman" w:hAnsi="Times New Roman" w:cs="Times New Roman"/>
          <w:sz w:val="24"/>
          <w:szCs w:val="24"/>
        </w:rPr>
      </w:pPr>
      <w:proofErr w:type="spellStart"/>
      <w:proofErr w:type="gramStart"/>
      <w:r w:rsidRPr="00CC1BA2">
        <w:rPr>
          <w:rFonts w:ascii="Times New Roman" w:hAnsi="Times New Roman" w:cs="Times New Roman"/>
          <w:sz w:val="24"/>
          <w:szCs w:val="24"/>
        </w:rPr>
        <w:t>Auperle</w:t>
      </w:r>
      <w:proofErr w:type="spellEnd"/>
      <w:r w:rsidRPr="00CC1BA2">
        <w:rPr>
          <w:rFonts w:ascii="Times New Roman" w:hAnsi="Times New Roman" w:cs="Times New Roman"/>
          <w:sz w:val="24"/>
          <w:szCs w:val="24"/>
        </w:rPr>
        <w:t>, et al., (</w:t>
      </w:r>
      <w:r w:rsidR="00CC1BA2" w:rsidRPr="00CC1BA2">
        <w:rPr>
          <w:rFonts w:ascii="Times New Roman" w:hAnsi="Times New Roman" w:cs="Times New Roman"/>
          <w:sz w:val="24"/>
          <w:szCs w:val="24"/>
        </w:rPr>
        <w:t>2015</w:t>
      </w:r>
      <w:r w:rsidRPr="00CC1BA2">
        <w:rPr>
          <w:rFonts w:ascii="Times New Roman" w:hAnsi="Times New Roman" w:cs="Times New Roman"/>
          <w:sz w:val="24"/>
          <w:szCs w:val="24"/>
        </w:rPr>
        <w:t>).</w:t>
      </w:r>
      <w:proofErr w:type="gramEnd"/>
      <w:r w:rsidRPr="00CC1BA2">
        <w:rPr>
          <w:rFonts w:ascii="Times New Roman" w:hAnsi="Times New Roman" w:cs="Times New Roman"/>
          <w:sz w:val="24"/>
          <w:szCs w:val="24"/>
        </w:rPr>
        <w:t xml:space="preserve"> Various clarifications for this outcome rely upon the course of the causality among CSR and gainfulness.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Monetarily solid organizations can stand to put resources into ways that have an all the more long haul vital effect, for example, giving administrations to the network and their workers. Those assignments might be deliberately connected to a superior open picture and improved associations with the network notwithstanding an improved capacity to pull in increasingly talented representatives. Then again, organizations with monetary issues as a rule designate their assets in ventures with a shorter skyline. This hypothesis is known as leeway assets hypothesis (</w:t>
      </w:r>
      <w:proofErr w:type="spellStart"/>
      <w:r w:rsidRPr="00CC1BA2">
        <w:rPr>
          <w:rFonts w:ascii="Times New Roman" w:hAnsi="Times New Roman" w:cs="Times New Roman"/>
          <w:sz w:val="24"/>
          <w:szCs w:val="24"/>
        </w:rPr>
        <w:t>Waddock</w:t>
      </w:r>
      <w:proofErr w:type="spellEnd"/>
      <w:r w:rsidRPr="00CC1BA2">
        <w:rPr>
          <w:rFonts w:ascii="Times New Roman" w:hAnsi="Times New Roman" w:cs="Times New Roman"/>
          <w:sz w:val="24"/>
          <w:szCs w:val="24"/>
        </w:rPr>
        <w:t xml:space="preserve"> and Graves, </w:t>
      </w:r>
      <w:r w:rsidR="00CC1BA2" w:rsidRPr="00CC1BA2">
        <w:rPr>
          <w:rFonts w:ascii="Times New Roman" w:hAnsi="Times New Roman" w:cs="Times New Roman"/>
          <w:sz w:val="24"/>
          <w:szCs w:val="24"/>
        </w:rPr>
        <w:t>2015</w:t>
      </w:r>
      <w:r w:rsidRPr="00CC1BA2">
        <w:rPr>
          <w:rFonts w:ascii="Times New Roman" w:hAnsi="Times New Roman" w:cs="Times New Roman"/>
          <w:sz w:val="24"/>
          <w:szCs w:val="24"/>
        </w:rPr>
        <w:t xml:space="preserve">). Different contentions recommend that money related execution likewise relies upon great or socially mindful execution. As indicated by </w:t>
      </w:r>
      <w:proofErr w:type="spellStart"/>
      <w:r w:rsidRPr="00CC1BA2">
        <w:rPr>
          <w:rFonts w:ascii="Times New Roman" w:hAnsi="Times New Roman" w:cs="Times New Roman"/>
          <w:sz w:val="24"/>
          <w:szCs w:val="24"/>
        </w:rPr>
        <w:t>Waddock</w:t>
      </w:r>
      <w:proofErr w:type="spellEnd"/>
      <w:r w:rsidRPr="00CC1BA2">
        <w:rPr>
          <w:rFonts w:ascii="Times New Roman" w:hAnsi="Times New Roman" w:cs="Times New Roman"/>
          <w:sz w:val="24"/>
          <w:szCs w:val="24"/>
        </w:rPr>
        <w:t xml:space="preserve"> and Graves (</w:t>
      </w:r>
      <w:r w:rsidR="00FA66EA">
        <w:rPr>
          <w:rFonts w:ascii="Times New Roman" w:hAnsi="Times New Roman" w:cs="Times New Roman"/>
          <w:sz w:val="24"/>
          <w:szCs w:val="24"/>
        </w:rPr>
        <w:t>2014</w:t>
      </w:r>
      <w:r w:rsidRPr="00CC1BA2">
        <w:rPr>
          <w:rFonts w:ascii="Times New Roman" w:hAnsi="Times New Roman" w:cs="Times New Roman"/>
          <w:sz w:val="24"/>
          <w:szCs w:val="24"/>
        </w:rPr>
        <w:t xml:space="preserve">), meeting partner desires before they become risky shows a proactive consideration regarding issues that generally may cause issues or suit later on. Besides, socially dependable organizations have an upgraded brand picture and a positive notoriety among purchasers; they additionally can pull in increasingly cultivated workers and colleagues. Socially dependable organizations additionally have less danger of negative uncommon occasions.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Scholtens</w:t>
      </w:r>
      <w:proofErr w:type="spellEnd"/>
      <w:r w:rsidRPr="00CC1BA2">
        <w:rPr>
          <w:rFonts w:ascii="Times New Roman" w:hAnsi="Times New Roman" w:cs="Times New Roman"/>
          <w:sz w:val="24"/>
          <w:szCs w:val="24"/>
        </w:rPr>
        <w:t xml:space="preserve"> (2008) thinks about the association among monetary and social execution. The examination is about the general social qualities and worries of firms just as qualities and </w:t>
      </w:r>
      <w:r w:rsidRPr="00CC1BA2">
        <w:rPr>
          <w:rFonts w:ascii="Times New Roman" w:hAnsi="Times New Roman" w:cs="Times New Roman"/>
          <w:sz w:val="24"/>
          <w:szCs w:val="24"/>
        </w:rPr>
        <w:lastRenderedPageBreak/>
        <w:t xml:space="preserve">worries as for firms' locale contribution, representative relations, assorted variety, condition and item. Utilizing an example of 289 firms from the US covering the time of 1991–2004 the creator dissected whether social execution goes before monetary execution or budgetary execution goes before social execution. The most significant finding is the help for a positive and noteworthy communication among monetary and social execution. </w:t>
      </w:r>
    </w:p>
    <w:p w:rsidR="003840AC" w:rsidRPr="00CC1BA2" w:rsidRDefault="003840AC" w:rsidP="003840AC">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Brammer</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Willingten</w:t>
      </w:r>
      <w:proofErr w:type="spellEnd"/>
      <w:r w:rsidRPr="00CC1BA2">
        <w:rPr>
          <w:rFonts w:ascii="Times New Roman" w:hAnsi="Times New Roman" w:cs="Times New Roman"/>
          <w:sz w:val="24"/>
          <w:szCs w:val="24"/>
        </w:rPr>
        <w:t xml:space="preserve"> (2008) investigate the connection among CSR and Corporate Social Performance. This examination has explored the connection between corporate social and money related execution utilizing an unmistakable exact methodology. In particular, the examination assessed a model of the determinants of the power of corporate beneficent commitments and therefore broke down the budgetary exhibition attributes of firms that make gifts at a fundamentally unexpected rate in comparison to anticipated dependent on their firm and industry qualities. The examination recognized critical contrasts in the securities exchange execution of firms that make out of the blue high or low paces of commitments to philanthropy and show how these distinctions change after some time. </w:t>
      </w:r>
    </w:p>
    <w:p w:rsidR="003840AC" w:rsidRPr="00CC1BA2" w:rsidRDefault="003840AC" w:rsidP="003840AC">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As per </w:t>
      </w:r>
      <w:proofErr w:type="spellStart"/>
      <w:r w:rsidRPr="00CC1BA2">
        <w:rPr>
          <w:rFonts w:ascii="Times New Roman" w:hAnsi="Times New Roman" w:cs="Times New Roman"/>
          <w:sz w:val="24"/>
          <w:szCs w:val="24"/>
        </w:rPr>
        <w:t>Caroll</w:t>
      </w:r>
      <w:proofErr w:type="spellEnd"/>
      <w:r w:rsidRPr="00CC1BA2">
        <w:rPr>
          <w:rFonts w:ascii="Times New Roman" w:hAnsi="Times New Roman" w:cs="Times New Roman"/>
          <w:sz w:val="24"/>
          <w:szCs w:val="24"/>
        </w:rPr>
        <w:t xml:space="preserve"> (2010) numerous past investigations by Vogel, 2005, Jackson 2004, Laszlo 2003, Scott and </w:t>
      </w:r>
      <w:proofErr w:type="spellStart"/>
      <w:r w:rsidRPr="00CC1BA2">
        <w:rPr>
          <w:rFonts w:ascii="Times New Roman" w:hAnsi="Times New Roman" w:cs="Times New Roman"/>
          <w:sz w:val="24"/>
          <w:szCs w:val="24"/>
        </w:rPr>
        <w:t>Rotman</w:t>
      </w:r>
      <w:proofErr w:type="spellEnd"/>
      <w:r w:rsidRPr="00CC1BA2">
        <w:rPr>
          <w:rFonts w:ascii="Times New Roman" w:hAnsi="Times New Roman" w:cs="Times New Roman"/>
          <w:sz w:val="24"/>
          <w:szCs w:val="24"/>
        </w:rPr>
        <w:t xml:space="preserve"> 1992 and </w:t>
      </w:r>
      <w:proofErr w:type="spellStart"/>
      <w:r w:rsidRPr="00CC1BA2">
        <w:rPr>
          <w:rFonts w:ascii="Times New Roman" w:hAnsi="Times New Roman" w:cs="Times New Roman"/>
          <w:sz w:val="24"/>
          <w:szCs w:val="24"/>
        </w:rPr>
        <w:t>Waddock</w:t>
      </w:r>
      <w:proofErr w:type="spellEnd"/>
      <w:r w:rsidRPr="00CC1BA2">
        <w:rPr>
          <w:rFonts w:ascii="Times New Roman" w:hAnsi="Times New Roman" w:cs="Times New Roman"/>
          <w:sz w:val="24"/>
          <w:szCs w:val="24"/>
        </w:rPr>
        <w:t xml:space="preserve"> 2002, advance the 'responsibility-productivity association' and affirm that CSR prompts long haul investor esteem. Artisan and Simmons (2011) illustrate 'CSR at tipping point' proposition by clashing perspectives on Corporate Social Responsibility as fundamental for Business and Societal manageability against those that see CSR as unreasonably expensive or insignificant in the current monetary atmosphere. Further they determine two research relational words:-</w:t>
      </w:r>
    </w:p>
    <w:p w:rsidR="003E3AAE" w:rsidRPr="00CC1BA2" w:rsidRDefault="003E3AAE" w:rsidP="00740281">
      <w:pPr>
        <w:pStyle w:val="ListParagraph"/>
        <w:numPr>
          <w:ilvl w:val="0"/>
          <w:numId w:val="3"/>
        </w:numPr>
        <w:spacing w:line="360" w:lineRule="auto"/>
        <w:ind w:left="709"/>
        <w:jc w:val="both"/>
        <w:rPr>
          <w:rFonts w:ascii="Times New Roman" w:hAnsi="Times New Roman" w:cs="Times New Roman"/>
          <w:sz w:val="24"/>
          <w:szCs w:val="24"/>
        </w:rPr>
      </w:pPr>
      <w:r w:rsidRPr="00CC1BA2">
        <w:rPr>
          <w:rFonts w:ascii="Times New Roman" w:hAnsi="Times New Roman" w:cs="Times New Roman"/>
          <w:sz w:val="24"/>
          <w:szCs w:val="24"/>
        </w:rPr>
        <w:t>There is a positive relationship between the deterioration in firm’s corporate financial performance (CFP) and a reduced level of involvement in Corporate Social Responsibility</w:t>
      </w:r>
    </w:p>
    <w:p w:rsidR="003E3AAE" w:rsidRPr="00CC1BA2" w:rsidRDefault="003E3AAE" w:rsidP="00740281">
      <w:pPr>
        <w:pStyle w:val="ListParagraph"/>
        <w:numPr>
          <w:ilvl w:val="0"/>
          <w:numId w:val="3"/>
        </w:numPr>
        <w:spacing w:line="360" w:lineRule="auto"/>
        <w:ind w:left="709"/>
        <w:jc w:val="both"/>
        <w:rPr>
          <w:rFonts w:ascii="Times New Roman" w:hAnsi="Times New Roman" w:cs="Times New Roman"/>
          <w:sz w:val="24"/>
          <w:szCs w:val="24"/>
        </w:rPr>
      </w:pPr>
      <w:r w:rsidRPr="00CC1BA2">
        <w:rPr>
          <w:rFonts w:ascii="Times New Roman" w:hAnsi="Times New Roman" w:cs="Times New Roman"/>
          <w:sz w:val="24"/>
          <w:szCs w:val="24"/>
        </w:rPr>
        <w:t xml:space="preserve"> There is a positive relationship between a firm’s level of involvement in CSR activities at the corporate level and those found in the firm’s marketing, HRM and performance management functions.</w:t>
      </w:r>
    </w:p>
    <w:p w:rsidR="001D239F" w:rsidRPr="00CC1BA2" w:rsidRDefault="001D239F" w:rsidP="001D239F">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Berad</w:t>
      </w:r>
      <w:proofErr w:type="spellEnd"/>
      <w:r w:rsidRPr="00CC1BA2">
        <w:rPr>
          <w:rFonts w:ascii="Times New Roman" w:hAnsi="Times New Roman" w:cs="Times New Roman"/>
          <w:sz w:val="24"/>
          <w:szCs w:val="24"/>
        </w:rPr>
        <w:t xml:space="preserve"> (2011) explored few inquiries. Can investor cash be utilized for an organization's corporate social responsibility (CSR) rehearses? Shouldn't investors have a state in the CSR exercises of the organization they are put resources into? There are numerous impediments rising while at the same time embracing effective CSR techniques incorporating the trouble in putting forth a business </w:t>
      </w:r>
      <w:proofErr w:type="spellStart"/>
      <w:r w:rsidRPr="00CC1BA2">
        <w:rPr>
          <w:rFonts w:ascii="Times New Roman" w:hAnsi="Times New Roman" w:cs="Times New Roman"/>
          <w:sz w:val="24"/>
          <w:szCs w:val="24"/>
        </w:rPr>
        <w:t>defense</w:t>
      </w:r>
      <w:proofErr w:type="spellEnd"/>
      <w:r w:rsidRPr="00CC1BA2">
        <w:rPr>
          <w:rFonts w:ascii="Times New Roman" w:hAnsi="Times New Roman" w:cs="Times New Roman"/>
          <w:sz w:val="24"/>
          <w:szCs w:val="24"/>
        </w:rPr>
        <w:t xml:space="preserve"> for CSR, trouble in coordinating CSR with hierarchical </w:t>
      </w:r>
      <w:r w:rsidRPr="00CC1BA2">
        <w:rPr>
          <w:rFonts w:ascii="Times New Roman" w:hAnsi="Times New Roman" w:cs="Times New Roman"/>
          <w:sz w:val="24"/>
          <w:szCs w:val="24"/>
        </w:rPr>
        <w:lastRenderedPageBreak/>
        <w:t xml:space="preserve">qualities and rehearses and the absence of authoritative purchase in and duty to CSR. Different impediments detailed the absence of time and monetary assets to seek after CSR practices are straightforwardly identified with the over three. At the point when an association thinks that </w:t>
      </w:r>
      <w:del w:id="29" w:author="Indira" w:date="2019-09-10T21:42:00Z">
        <w:r w:rsidRPr="00CC1BA2" w:rsidDel="00771037">
          <w:rPr>
            <w:rFonts w:ascii="Times New Roman" w:hAnsi="Times New Roman" w:cs="Times New Roman"/>
            <w:sz w:val="24"/>
            <w:szCs w:val="24"/>
          </w:rPr>
          <w:delText xml:space="preserve">its </w:delText>
        </w:r>
      </w:del>
      <w:ins w:id="30" w:author="Indira" w:date="2019-09-10T21:42:00Z">
        <w:r w:rsidR="00771037">
          <w:rPr>
            <w:rFonts w:ascii="Times New Roman" w:hAnsi="Times New Roman" w:cs="Times New Roman"/>
            <w:sz w:val="24"/>
            <w:szCs w:val="24"/>
          </w:rPr>
          <w:t xml:space="preserve">it </w:t>
        </w:r>
        <w:proofErr w:type="gramStart"/>
        <w:r w:rsidR="00771037">
          <w:rPr>
            <w:rFonts w:ascii="Times New Roman" w:hAnsi="Times New Roman" w:cs="Times New Roman"/>
            <w:sz w:val="24"/>
            <w:szCs w:val="24"/>
          </w:rPr>
          <w:t xml:space="preserve">is </w:t>
        </w:r>
        <w:r w:rsidR="00771037" w:rsidRPr="00CC1BA2">
          <w:rPr>
            <w:rFonts w:ascii="Times New Roman" w:hAnsi="Times New Roman" w:cs="Times New Roman"/>
            <w:sz w:val="24"/>
            <w:szCs w:val="24"/>
          </w:rPr>
          <w:t xml:space="preserve"> </w:t>
        </w:r>
      </w:ins>
      <w:r w:rsidRPr="00CC1BA2">
        <w:rPr>
          <w:rFonts w:ascii="Times New Roman" w:hAnsi="Times New Roman" w:cs="Times New Roman"/>
          <w:sz w:val="24"/>
          <w:szCs w:val="24"/>
        </w:rPr>
        <w:t>difficult</w:t>
      </w:r>
      <w:proofErr w:type="gramEnd"/>
      <w:r w:rsidRPr="00CC1BA2">
        <w:rPr>
          <w:rFonts w:ascii="Times New Roman" w:hAnsi="Times New Roman" w:cs="Times New Roman"/>
          <w:sz w:val="24"/>
          <w:szCs w:val="24"/>
        </w:rPr>
        <w:t xml:space="preserve"> to put forth a business </w:t>
      </w:r>
      <w:proofErr w:type="spellStart"/>
      <w:r w:rsidRPr="00CC1BA2">
        <w:rPr>
          <w:rFonts w:ascii="Times New Roman" w:hAnsi="Times New Roman" w:cs="Times New Roman"/>
          <w:sz w:val="24"/>
          <w:szCs w:val="24"/>
        </w:rPr>
        <w:t>defense</w:t>
      </w:r>
      <w:proofErr w:type="spellEnd"/>
      <w:r w:rsidRPr="00CC1BA2">
        <w:rPr>
          <w:rFonts w:ascii="Times New Roman" w:hAnsi="Times New Roman" w:cs="Times New Roman"/>
          <w:sz w:val="24"/>
          <w:szCs w:val="24"/>
        </w:rPr>
        <w:t xml:space="preserve"> for CSR or </w:t>
      </w:r>
      <w:del w:id="31" w:author="Indira" w:date="2019-09-10T21:42:00Z">
        <w:r w:rsidRPr="00CC1BA2" w:rsidDel="00771037">
          <w:rPr>
            <w:rFonts w:ascii="Times New Roman" w:hAnsi="Times New Roman" w:cs="Times New Roman"/>
            <w:sz w:val="24"/>
            <w:szCs w:val="24"/>
          </w:rPr>
          <w:delText xml:space="preserve">connection </w:delText>
        </w:r>
      </w:del>
      <w:ins w:id="32" w:author="Indira" w:date="2019-09-10T21:42:00Z">
        <w:r w:rsidR="00771037">
          <w:rPr>
            <w:rFonts w:ascii="Times New Roman" w:hAnsi="Times New Roman" w:cs="Times New Roman"/>
            <w:sz w:val="24"/>
            <w:szCs w:val="24"/>
          </w:rPr>
          <w:t>connect?</w:t>
        </w:r>
        <w:r w:rsidR="00771037" w:rsidRPr="00CC1BA2">
          <w:rPr>
            <w:rFonts w:ascii="Times New Roman" w:hAnsi="Times New Roman" w:cs="Times New Roman"/>
            <w:sz w:val="24"/>
            <w:szCs w:val="24"/>
          </w:rPr>
          <w:t xml:space="preserve"> </w:t>
        </w:r>
      </w:ins>
      <w:proofErr w:type="gramStart"/>
      <w:r w:rsidRPr="00CC1BA2">
        <w:rPr>
          <w:rFonts w:ascii="Times New Roman" w:hAnsi="Times New Roman" w:cs="Times New Roman"/>
          <w:sz w:val="24"/>
          <w:szCs w:val="24"/>
        </w:rPr>
        <w:t>it</w:t>
      </w:r>
      <w:proofErr w:type="gramEnd"/>
      <w:r w:rsidRPr="00CC1BA2">
        <w:rPr>
          <w:rFonts w:ascii="Times New Roman" w:hAnsi="Times New Roman" w:cs="Times New Roman"/>
          <w:sz w:val="24"/>
          <w:szCs w:val="24"/>
        </w:rPr>
        <w:t xml:space="preserve"> to </w:t>
      </w:r>
      <w:proofErr w:type="spellStart"/>
      <w:r w:rsidRPr="00CC1BA2">
        <w:rPr>
          <w:rFonts w:ascii="Times New Roman" w:hAnsi="Times New Roman" w:cs="Times New Roman"/>
          <w:sz w:val="24"/>
          <w:szCs w:val="24"/>
        </w:rPr>
        <w:t>center</w:t>
      </w:r>
      <w:proofErr w:type="spellEnd"/>
      <w:r w:rsidRPr="00CC1BA2">
        <w:rPr>
          <w:rFonts w:ascii="Times New Roman" w:hAnsi="Times New Roman" w:cs="Times New Roman"/>
          <w:sz w:val="24"/>
          <w:szCs w:val="24"/>
        </w:rPr>
        <w:t xml:space="preserve"> authoritative activities, it will be hesitant to submit and apportion assets or time, to such rehearses. Additionally, these deterrents likewise point to another arrangement of discoveries in the report: respondents see CSR all the more so as intends to oversee administrative effects, diminish hazard, and react to partners concerns, and to a lesser degree as a vital wellspring of upper hand. </w:t>
      </w:r>
    </w:p>
    <w:p w:rsidR="001D239F" w:rsidRPr="00CC1BA2" w:rsidRDefault="001D239F" w:rsidP="001D239F">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Srivastava</w:t>
      </w:r>
      <w:proofErr w:type="spellEnd"/>
      <w:r w:rsidRPr="00CC1BA2">
        <w:rPr>
          <w:rFonts w:ascii="Times New Roman" w:hAnsi="Times New Roman" w:cs="Times New Roman"/>
          <w:sz w:val="24"/>
          <w:szCs w:val="24"/>
        </w:rPr>
        <w:t xml:space="preserve"> et al., (2012) </w:t>
      </w:r>
      <w:proofErr w:type="spellStart"/>
      <w:r w:rsidRPr="00CC1BA2">
        <w:rPr>
          <w:rFonts w:ascii="Times New Roman" w:hAnsi="Times New Roman" w:cs="Times New Roman"/>
          <w:sz w:val="24"/>
          <w:szCs w:val="24"/>
        </w:rPr>
        <w:t>endeavored</w:t>
      </w:r>
      <w:proofErr w:type="spellEnd"/>
      <w:r w:rsidRPr="00CC1BA2">
        <w:rPr>
          <w:rFonts w:ascii="Times New Roman" w:hAnsi="Times New Roman" w:cs="Times New Roman"/>
          <w:sz w:val="24"/>
          <w:szCs w:val="24"/>
        </w:rPr>
        <w:t xml:space="preserve"> to explain the advantages of CSR while directing investigation of TATA gathering. They found as business is an essential piece of the social framework, it needs to think about shifted needs of the general public. Business which is clever has an exceptional responsibility to the general public. Social association of business would upgrade an amicable and solid connection between the general public and business looking for shared advantage for both. Social association may make a superior open picture and generosity for the organization, which further ends up instrumental in drawing in clients, effective work force and financial specialists. </w:t>
      </w:r>
    </w:p>
    <w:p w:rsidR="001D239F"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Bookkeeping to the examination led on 253 Indian firms that are recorded on S&amp;P ESG</w:t>
      </w:r>
      <w:ins w:id="33" w:author="Indira" w:date="2019-09-10T21:44:00Z">
        <w:r w:rsidR="00771037">
          <w:rPr>
            <w:rFonts w:ascii="Times New Roman" w:hAnsi="Times New Roman" w:cs="Times New Roman"/>
            <w:sz w:val="24"/>
            <w:szCs w:val="24"/>
          </w:rPr>
          <w:t>?</w:t>
        </w:r>
      </w:ins>
      <w:r w:rsidRPr="00CC1BA2">
        <w:rPr>
          <w:rFonts w:ascii="Times New Roman" w:hAnsi="Times New Roman" w:cs="Times New Roman"/>
          <w:sz w:val="24"/>
          <w:szCs w:val="24"/>
        </w:rPr>
        <w:t xml:space="preserve"> 500 India Index, by </w:t>
      </w:r>
      <w:proofErr w:type="spellStart"/>
      <w:r w:rsidRPr="00CC1BA2">
        <w:rPr>
          <w:rFonts w:ascii="Times New Roman" w:hAnsi="Times New Roman" w:cs="Times New Roman"/>
          <w:sz w:val="24"/>
          <w:szCs w:val="24"/>
        </w:rPr>
        <w:t>Tyagi</w:t>
      </w:r>
      <w:proofErr w:type="spellEnd"/>
      <w:r w:rsidRPr="00CC1BA2">
        <w:rPr>
          <w:rFonts w:ascii="Times New Roman" w:hAnsi="Times New Roman" w:cs="Times New Roman"/>
          <w:sz w:val="24"/>
          <w:szCs w:val="24"/>
        </w:rPr>
        <w:t xml:space="preserve"> et al., (2013) show that Indian CSR is regularly connected with generosity and philanthropy. Be that as it may, strategists have uncovered that a noticeable and expanding number of firms are announcing CSR execution to their partners. Further they see that CSR fortifies </w:t>
      </w:r>
      <w:proofErr w:type="spellStart"/>
      <w:r w:rsidRPr="00CC1BA2">
        <w:rPr>
          <w:rFonts w:ascii="Times New Roman" w:hAnsi="Times New Roman" w:cs="Times New Roman"/>
          <w:sz w:val="24"/>
          <w:szCs w:val="24"/>
        </w:rPr>
        <w:t>center</w:t>
      </w:r>
      <w:proofErr w:type="spellEnd"/>
      <w:r w:rsidRPr="00CC1BA2">
        <w:rPr>
          <w:rFonts w:ascii="Times New Roman" w:hAnsi="Times New Roman" w:cs="Times New Roman"/>
          <w:sz w:val="24"/>
          <w:szCs w:val="24"/>
        </w:rPr>
        <w:t xml:space="preserve"> of business, yet in addition makes an incentive alongside expense and hazard decrease. With respect to Indian firms, CSR isn't generally another strategy. While distinguishing the phase of the best practice conduct of the organizations, the investigation demonstrated that 38% respondents considered their organizations as driving in CSR rehearses and accepted that their firm was the main mover of best CSR works on, setting a model and standards for different firms, and 35% see themselves as CSR supporter. This mirrors by and large 73% Indian firms are rehearsing developed CSR and further it was additionally an indication of support that organizations are developing and tolerating CSR standards into their strategic approaches. </w:t>
      </w:r>
    </w:p>
    <w:p w:rsidR="001D239F" w:rsidRPr="00CC1BA2" w:rsidRDefault="001D239F" w:rsidP="001D239F">
      <w:pPr>
        <w:spacing w:line="360" w:lineRule="auto"/>
        <w:jc w:val="both"/>
        <w:rPr>
          <w:rFonts w:ascii="Times New Roman" w:hAnsi="Times New Roman" w:cs="Times New Roman"/>
          <w:sz w:val="24"/>
          <w:szCs w:val="24"/>
        </w:rPr>
      </w:pPr>
      <w:proofErr w:type="spellStart"/>
      <w:r w:rsidRPr="00CC1BA2">
        <w:rPr>
          <w:rFonts w:ascii="Times New Roman" w:hAnsi="Times New Roman" w:cs="Times New Roman"/>
          <w:sz w:val="24"/>
          <w:szCs w:val="24"/>
        </w:rPr>
        <w:t>Luo</w:t>
      </w:r>
      <w:proofErr w:type="spellEnd"/>
      <w:r w:rsidRPr="00CC1BA2">
        <w:rPr>
          <w:rFonts w:ascii="Times New Roman" w:hAnsi="Times New Roman" w:cs="Times New Roman"/>
          <w:sz w:val="24"/>
          <w:szCs w:val="24"/>
        </w:rPr>
        <w:t xml:space="preserve"> and Bhattacharya (2013) audited the past examinations and expressed the connection among CSR and firms execution. In spite of the fact that reviews in system and account have </w:t>
      </w:r>
      <w:r w:rsidRPr="00CC1BA2">
        <w:rPr>
          <w:rFonts w:ascii="Times New Roman" w:hAnsi="Times New Roman" w:cs="Times New Roman"/>
          <w:sz w:val="24"/>
          <w:szCs w:val="24"/>
        </w:rPr>
        <w:lastRenderedPageBreak/>
        <w:t xml:space="preserve">investigated the connection between CSR activities and firm execution, exact proof to date has been somewhat clashing (for an audit, see </w:t>
      </w:r>
      <w:proofErr w:type="spellStart"/>
      <w:r w:rsidRPr="00CC1BA2">
        <w:rPr>
          <w:rFonts w:ascii="Times New Roman" w:hAnsi="Times New Roman" w:cs="Times New Roman"/>
          <w:sz w:val="24"/>
          <w:szCs w:val="24"/>
        </w:rPr>
        <w:t>Orlitzky</w:t>
      </w:r>
      <w:proofErr w:type="spellEnd"/>
      <w:r w:rsidRPr="00CC1BA2">
        <w:rPr>
          <w:rFonts w:ascii="Times New Roman" w:hAnsi="Times New Roman" w:cs="Times New Roman"/>
          <w:sz w:val="24"/>
          <w:szCs w:val="24"/>
        </w:rPr>
        <w:t xml:space="preserve">, Schmidt, and </w:t>
      </w:r>
      <w:proofErr w:type="spellStart"/>
      <w:r w:rsidRPr="00CC1BA2">
        <w:rPr>
          <w:rFonts w:ascii="Times New Roman" w:hAnsi="Times New Roman" w:cs="Times New Roman"/>
          <w:sz w:val="24"/>
          <w:szCs w:val="24"/>
        </w:rPr>
        <w:t>Rynes</w:t>
      </w:r>
      <w:proofErr w:type="spellEnd"/>
      <w:r w:rsidRPr="00CC1BA2">
        <w:rPr>
          <w:rFonts w:ascii="Times New Roman" w:hAnsi="Times New Roman" w:cs="Times New Roman"/>
          <w:sz w:val="24"/>
          <w:szCs w:val="24"/>
        </w:rPr>
        <w:t xml:space="preserve"> 2003; </w:t>
      </w:r>
      <w:proofErr w:type="spellStart"/>
      <w:r w:rsidRPr="00CC1BA2">
        <w:rPr>
          <w:rFonts w:ascii="Times New Roman" w:hAnsi="Times New Roman" w:cs="Times New Roman"/>
          <w:sz w:val="24"/>
          <w:szCs w:val="24"/>
        </w:rPr>
        <w:t>Pava</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Krausz</w:t>
      </w:r>
      <w:proofErr w:type="spellEnd"/>
      <w:r w:rsidRPr="00CC1BA2">
        <w:rPr>
          <w:rFonts w:ascii="Times New Roman" w:hAnsi="Times New Roman" w:cs="Times New Roman"/>
          <w:sz w:val="24"/>
          <w:szCs w:val="24"/>
        </w:rPr>
        <w:t xml:space="preserve"> 1996). For instance, the profits to CSR are observed to be sure in certain investigations (e.g., </w:t>
      </w:r>
      <w:proofErr w:type="spellStart"/>
      <w:r w:rsidRPr="00CC1BA2">
        <w:rPr>
          <w:rFonts w:ascii="Times New Roman" w:hAnsi="Times New Roman" w:cs="Times New Roman"/>
          <w:sz w:val="24"/>
          <w:szCs w:val="24"/>
        </w:rPr>
        <w:t>Fombrun</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Shanley</w:t>
      </w:r>
      <w:proofErr w:type="spellEnd"/>
      <w:r w:rsidRPr="00CC1BA2">
        <w:rPr>
          <w:rFonts w:ascii="Times New Roman" w:hAnsi="Times New Roman" w:cs="Times New Roman"/>
          <w:sz w:val="24"/>
          <w:szCs w:val="24"/>
        </w:rPr>
        <w:t xml:space="preserve"> 1990; </w:t>
      </w:r>
      <w:proofErr w:type="spellStart"/>
      <w:r w:rsidRPr="00CC1BA2">
        <w:rPr>
          <w:rFonts w:ascii="Times New Roman" w:hAnsi="Times New Roman" w:cs="Times New Roman"/>
          <w:sz w:val="24"/>
          <w:szCs w:val="24"/>
        </w:rPr>
        <w:t>Soloman</w:t>
      </w:r>
      <w:proofErr w:type="spellEnd"/>
      <w:r w:rsidRPr="00CC1BA2">
        <w:rPr>
          <w:rFonts w:ascii="Times New Roman" w:hAnsi="Times New Roman" w:cs="Times New Roman"/>
          <w:sz w:val="24"/>
          <w:szCs w:val="24"/>
        </w:rPr>
        <w:t xml:space="preserve"> and Hansen 1985) however negative in others (e.g., </w:t>
      </w:r>
      <w:proofErr w:type="spellStart"/>
      <w:r w:rsidRPr="00CC1BA2">
        <w:rPr>
          <w:rFonts w:ascii="Times New Roman" w:hAnsi="Times New Roman" w:cs="Times New Roman"/>
          <w:sz w:val="24"/>
          <w:szCs w:val="24"/>
        </w:rPr>
        <w:t>Aupperle</w:t>
      </w:r>
      <w:proofErr w:type="spellEnd"/>
      <w:r w:rsidRPr="00CC1BA2">
        <w:rPr>
          <w:rFonts w:ascii="Times New Roman" w:hAnsi="Times New Roman" w:cs="Times New Roman"/>
          <w:sz w:val="24"/>
          <w:szCs w:val="24"/>
        </w:rPr>
        <w:t xml:space="preserve">, Carroll, and Hatfield 1985; McGuire, </w:t>
      </w:r>
      <w:proofErr w:type="spellStart"/>
      <w:r w:rsidRPr="00CC1BA2">
        <w:rPr>
          <w:rFonts w:ascii="Times New Roman" w:hAnsi="Times New Roman" w:cs="Times New Roman"/>
          <w:sz w:val="24"/>
          <w:szCs w:val="24"/>
        </w:rPr>
        <w:t>Sundgren</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Schneeweis</w:t>
      </w:r>
      <w:proofErr w:type="spellEnd"/>
      <w:r w:rsidRPr="00CC1BA2">
        <w:rPr>
          <w:rFonts w:ascii="Times New Roman" w:hAnsi="Times New Roman" w:cs="Times New Roman"/>
          <w:sz w:val="24"/>
          <w:szCs w:val="24"/>
        </w:rPr>
        <w:t xml:space="preserve"> 1988). Margolis and Walsh (2003) infer that the connections among CSR and budgetary execution are unequivocally "blended." </w:t>
      </w:r>
    </w:p>
    <w:p w:rsidR="006B02F6" w:rsidRPr="00CC1BA2" w:rsidRDefault="006B02F6" w:rsidP="001D239F">
      <w:pPr>
        <w:spacing w:line="360" w:lineRule="auto"/>
        <w:jc w:val="both"/>
        <w:rPr>
          <w:rFonts w:ascii="Times New Roman" w:hAnsi="Times New Roman" w:cs="Times New Roman"/>
          <w:sz w:val="24"/>
          <w:szCs w:val="24"/>
        </w:rPr>
      </w:pPr>
    </w:p>
    <w:p w:rsidR="006B02F6" w:rsidRPr="00CC1BA2" w:rsidRDefault="006B02F6" w:rsidP="001D239F">
      <w:pPr>
        <w:spacing w:line="360" w:lineRule="auto"/>
        <w:jc w:val="both"/>
        <w:rPr>
          <w:rFonts w:ascii="Times New Roman" w:hAnsi="Times New Roman" w:cs="Times New Roman"/>
          <w:sz w:val="24"/>
          <w:szCs w:val="24"/>
        </w:rPr>
      </w:pPr>
    </w:p>
    <w:p w:rsidR="006B02F6" w:rsidRDefault="006B02F6" w:rsidP="001D239F">
      <w:pPr>
        <w:spacing w:line="360" w:lineRule="auto"/>
        <w:jc w:val="both"/>
        <w:rPr>
          <w:rFonts w:ascii="Times New Roman" w:hAnsi="Times New Roman" w:cs="Times New Roman"/>
          <w:sz w:val="24"/>
          <w:szCs w:val="24"/>
        </w:rPr>
      </w:pPr>
    </w:p>
    <w:p w:rsidR="00FA66EA" w:rsidRDefault="00FA66EA" w:rsidP="001D239F">
      <w:pPr>
        <w:spacing w:line="360" w:lineRule="auto"/>
        <w:jc w:val="both"/>
        <w:rPr>
          <w:rFonts w:ascii="Times New Roman" w:hAnsi="Times New Roman" w:cs="Times New Roman"/>
          <w:sz w:val="24"/>
          <w:szCs w:val="24"/>
        </w:rPr>
      </w:pPr>
    </w:p>
    <w:p w:rsidR="00FA66EA" w:rsidRPr="00CC1BA2" w:rsidRDefault="00FA66EA" w:rsidP="001D239F">
      <w:pPr>
        <w:spacing w:line="360" w:lineRule="auto"/>
        <w:jc w:val="both"/>
        <w:rPr>
          <w:rFonts w:ascii="Times New Roman" w:hAnsi="Times New Roman" w:cs="Times New Roman"/>
          <w:sz w:val="24"/>
          <w:szCs w:val="24"/>
        </w:rPr>
      </w:pPr>
    </w:p>
    <w:p w:rsidR="006B02F6" w:rsidRPr="00CC1BA2" w:rsidRDefault="006B02F6" w:rsidP="001D239F">
      <w:pPr>
        <w:spacing w:line="360" w:lineRule="auto"/>
        <w:jc w:val="both"/>
        <w:rPr>
          <w:rFonts w:ascii="Times New Roman" w:hAnsi="Times New Roman" w:cs="Times New Roman"/>
          <w:sz w:val="24"/>
          <w:szCs w:val="24"/>
        </w:rPr>
      </w:pPr>
    </w:p>
    <w:p w:rsidR="006B02F6" w:rsidRPr="00CC1BA2" w:rsidRDefault="006B02F6" w:rsidP="001D239F">
      <w:pPr>
        <w:spacing w:line="360" w:lineRule="auto"/>
        <w:jc w:val="both"/>
        <w:rPr>
          <w:rFonts w:ascii="Times New Roman" w:hAnsi="Times New Roman" w:cs="Times New Roman"/>
          <w:b/>
          <w:sz w:val="24"/>
          <w:szCs w:val="24"/>
        </w:rPr>
      </w:pPr>
      <w:r w:rsidRPr="00CC1BA2">
        <w:rPr>
          <w:rFonts w:ascii="Times New Roman" w:eastAsia="Arial Unicode MS" w:hAnsi="Times New Roman" w:cs="Times New Roman"/>
          <w:b/>
          <w:sz w:val="24"/>
          <w:szCs w:val="24"/>
        </w:rPr>
        <w:t>NOTEWORTHY CONTRIBUTIONS</w:t>
      </w:r>
    </w:p>
    <w:p w:rsidR="001D239F"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Corporate social responsibility (CSR) enables business associations to create mindful </w:t>
      </w:r>
      <w:r w:rsidR="006B02F6" w:rsidRPr="00CC1BA2">
        <w:rPr>
          <w:rFonts w:ascii="Times New Roman" w:hAnsi="Times New Roman" w:cs="Times New Roman"/>
          <w:sz w:val="24"/>
          <w:szCs w:val="24"/>
        </w:rPr>
        <w:t>demeanour</w:t>
      </w:r>
      <w:r w:rsidRPr="00CC1BA2">
        <w:rPr>
          <w:rFonts w:ascii="Times New Roman" w:hAnsi="Times New Roman" w:cs="Times New Roman"/>
          <w:sz w:val="24"/>
          <w:szCs w:val="24"/>
        </w:rPr>
        <w:t xml:space="preserve"> toward the every one of the </w:t>
      </w:r>
      <w:del w:id="34" w:author="Indira" w:date="2019-09-10T21:47:00Z">
        <w:r w:rsidRPr="00CC1BA2" w:rsidDel="004E316D">
          <w:rPr>
            <w:rFonts w:ascii="Times New Roman" w:hAnsi="Times New Roman" w:cs="Times New Roman"/>
            <w:sz w:val="24"/>
            <w:szCs w:val="24"/>
          </w:rPr>
          <w:delText xml:space="preserve">partners </w:delText>
        </w:r>
      </w:del>
      <w:ins w:id="35" w:author="Indira" w:date="2019-09-10T21:47:00Z">
        <w:r w:rsidR="004E316D">
          <w:rPr>
            <w:rFonts w:ascii="Times New Roman" w:hAnsi="Times New Roman" w:cs="Times New Roman"/>
            <w:sz w:val="24"/>
            <w:szCs w:val="24"/>
          </w:rPr>
          <w:t>stake holder?</w:t>
        </w:r>
        <w:r w:rsidR="004E316D" w:rsidRPr="00CC1BA2">
          <w:rPr>
            <w:rFonts w:ascii="Times New Roman" w:hAnsi="Times New Roman" w:cs="Times New Roman"/>
            <w:sz w:val="24"/>
            <w:szCs w:val="24"/>
          </w:rPr>
          <w:t xml:space="preserve"> </w:t>
        </w:r>
      </w:ins>
      <w:proofErr w:type="gramStart"/>
      <w:r w:rsidRPr="00CC1BA2">
        <w:rPr>
          <w:rFonts w:ascii="Times New Roman" w:hAnsi="Times New Roman" w:cs="Times New Roman"/>
          <w:sz w:val="24"/>
          <w:szCs w:val="24"/>
        </w:rPr>
        <w:t>and</w:t>
      </w:r>
      <w:proofErr w:type="gramEnd"/>
      <w:r w:rsidRPr="00CC1BA2">
        <w:rPr>
          <w:rFonts w:ascii="Times New Roman" w:hAnsi="Times New Roman" w:cs="Times New Roman"/>
          <w:sz w:val="24"/>
          <w:szCs w:val="24"/>
        </w:rPr>
        <w:t xml:space="preserve"> give a </w:t>
      </w:r>
      <w:del w:id="36" w:author="Indira" w:date="2019-09-10T21:48:00Z">
        <w:r w:rsidRPr="00CC1BA2" w:rsidDel="004E316D">
          <w:rPr>
            <w:rFonts w:ascii="Times New Roman" w:hAnsi="Times New Roman" w:cs="Times New Roman"/>
            <w:sz w:val="24"/>
            <w:szCs w:val="24"/>
          </w:rPr>
          <w:delText xml:space="preserve">casing </w:delText>
        </w:r>
      </w:del>
      <w:ins w:id="37" w:author="Indira" w:date="2019-09-10T21:48:00Z">
        <w:r w:rsidR="004E316D">
          <w:rPr>
            <w:rFonts w:ascii="Times New Roman" w:hAnsi="Times New Roman" w:cs="Times New Roman"/>
            <w:sz w:val="24"/>
            <w:szCs w:val="24"/>
          </w:rPr>
          <w:t>?framework</w:t>
        </w:r>
        <w:r w:rsidR="004E316D" w:rsidRPr="00CC1BA2">
          <w:rPr>
            <w:rFonts w:ascii="Times New Roman" w:hAnsi="Times New Roman" w:cs="Times New Roman"/>
            <w:sz w:val="24"/>
            <w:szCs w:val="24"/>
          </w:rPr>
          <w:t xml:space="preserve"> </w:t>
        </w:r>
      </w:ins>
      <w:r w:rsidRPr="00CC1BA2">
        <w:rPr>
          <w:rFonts w:ascii="Times New Roman" w:hAnsi="Times New Roman" w:cs="Times New Roman"/>
          <w:sz w:val="24"/>
          <w:szCs w:val="24"/>
        </w:rPr>
        <w:t xml:space="preserve">to work inside that casing and to act morally and contribute towards the monetary advancement of the countries. Corporate segment in each nation has a noteworthy task to carry out in creating it. Also, corporate segment treated as a </w:t>
      </w:r>
      <w:del w:id="38" w:author="Indira" w:date="2019-09-10T21:48:00Z">
        <w:r w:rsidRPr="00CC1BA2" w:rsidDel="004E316D">
          <w:rPr>
            <w:rFonts w:ascii="Times New Roman" w:hAnsi="Times New Roman" w:cs="Times New Roman"/>
            <w:sz w:val="24"/>
            <w:szCs w:val="24"/>
          </w:rPr>
          <w:delText xml:space="preserve">spine </w:delText>
        </w:r>
      </w:del>
      <w:ins w:id="39" w:author="Indira" w:date="2019-09-10T21:48:00Z">
        <w:r w:rsidR="004E316D">
          <w:rPr>
            <w:rFonts w:ascii="Times New Roman" w:hAnsi="Times New Roman" w:cs="Times New Roman"/>
            <w:sz w:val="24"/>
            <w:szCs w:val="24"/>
          </w:rPr>
          <w:t>backbone?</w:t>
        </w:r>
        <w:r w:rsidR="004E316D" w:rsidRPr="00CC1BA2">
          <w:rPr>
            <w:rFonts w:ascii="Times New Roman" w:hAnsi="Times New Roman" w:cs="Times New Roman"/>
            <w:sz w:val="24"/>
            <w:szCs w:val="24"/>
          </w:rPr>
          <w:t xml:space="preserve"> </w:t>
        </w:r>
      </w:ins>
      <w:proofErr w:type="gramStart"/>
      <w:r w:rsidRPr="00CC1BA2">
        <w:rPr>
          <w:rFonts w:ascii="Times New Roman" w:hAnsi="Times New Roman" w:cs="Times New Roman"/>
          <w:sz w:val="24"/>
          <w:szCs w:val="24"/>
        </w:rPr>
        <w:t>of</w:t>
      </w:r>
      <w:proofErr w:type="gramEnd"/>
      <w:r w:rsidRPr="00CC1BA2">
        <w:rPr>
          <w:rFonts w:ascii="Times New Roman" w:hAnsi="Times New Roman" w:cs="Times New Roman"/>
          <w:sz w:val="24"/>
          <w:szCs w:val="24"/>
        </w:rPr>
        <w:t xml:space="preserve"> the economy and have an extraordinary responsibility being developed</w:t>
      </w:r>
      <w:ins w:id="40" w:author="Indira" w:date="2019-09-10T21:48:00Z">
        <w:r w:rsidR="004E316D">
          <w:rPr>
            <w:rFonts w:ascii="Times New Roman" w:hAnsi="Times New Roman" w:cs="Times New Roman"/>
            <w:sz w:val="24"/>
            <w:szCs w:val="24"/>
          </w:rPr>
          <w:t>?</w:t>
        </w:r>
      </w:ins>
      <w:r w:rsidRPr="00CC1BA2">
        <w:rPr>
          <w:rFonts w:ascii="Times New Roman" w:hAnsi="Times New Roman" w:cs="Times New Roman"/>
          <w:sz w:val="24"/>
          <w:szCs w:val="24"/>
        </w:rPr>
        <w:t xml:space="preserve"> and development of the country. Each business has some responsibility to improve the general expectations for everyday comforts of the general public, hoisting instructive standards and making a positive effect on society. This can be conceivable through CSR in this globalized economy. </w:t>
      </w:r>
    </w:p>
    <w:p w:rsidR="001D239F"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w:t>
      </w:r>
      <w:r w:rsidR="006B02F6" w:rsidRPr="00CC1BA2">
        <w:rPr>
          <w:rFonts w:ascii="Times New Roman" w:hAnsi="Times New Roman" w:cs="Times New Roman"/>
          <w:sz w:val="24"/>
          <w:szCs w:val="24"/>
        </w:rPr>
        <w:t>Strategies</w:t>
      </w:r>
      <w:r w:rsidRPr="00CC1BA2">
        <w:rPr>
          <w:rFonts w:ascii="Times New Roman" w:hAnsi="Times New Roman" w:cs="Times New Roman"/>
          <w:sz w:val="24"/>
          <w:szCs w:val="24"/>
        </w:rPr>
        <w:t xml:space="preserve">, 2003) characterizes "CSR is for the most part observed as the business commitment to practical advancement, which has been characterized as improvement that addresses the issues of the present without bargaining the capacity of future ages to address their own issues, and is commonly comprehended as concentrating on the best way to accomplish the incorporation of monetary, environmental and social goals" </w:t>
      </w:r>
    </w:p>
    <w:p w:rsidR="003840AC"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lastRenderedPageBreak/>
        <w:t>A Department of Trade and Industry (DTI) (2008) working gathering characterized CSR as "The administration of an association's absolute effect on its quick partners and the general public inside which it works." (www.study mode.com) It can be closed from the above definition, that CSR has been created around the accompanying standards:</w:t>
      </w:r>
    </w:p>
    <w:p w:rsidR="00740281" w:rsidRPr="00CC1BA2" w:rsidRDefault="00740281" w:rsidP="00740281">
      <w:pPr>
        <w:pStyle w:val="ListParagraph"/>
        <w:numPr>
          <w:ilvl w:val="0"/>
          <w:numId w:val="6"/>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The interests of the firm’s stakeholders should be represented at the company board and the decision-making process of the firm. </w:t>
      </w:r>
    </w:p>
    <w:p w:rsidR="00740281" w:rsidRPr="00CC1BA2" w:rsidRDefault="00740281" w:rsidP="00740281">
      <w:pPr>
        <w:pStyle w:val="ListParagraph"/>
        <w:numPr>
          <w:ilvl w:val="0"/>
          <w:numId w:val="6"/>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CSR activities contribute directly towards society and other stakeholders, and help in sustainable development of the nation. </w:t>
      </w:r>
    </w:p>
    <w:p w:rsidR="00740281" w:rsidRPr="00CC1BA2" w:rsidRDefault="00740281" w:rsidP="00740281">
      <w:pPr>
        <w:pStyle w:val="ListParagraph"/>
        <w:numPr>
          <w:ilvl w:val="0"/>
          <w:numId w:val="6"/>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Businesses are accountable towards the effects of their actions on their community and environment. </w:t>
      </w:r>
    </w:p>
    <w:p w:rsidR="00740281" w:rsidRPr="00CC1BA2" w:rsidRDefault="00740281" w:rsidP="00740281">
      <w:pPr>
        <w:pStyle w:val="ListParagraph"/>
        <w:numPr>
          <w:ilvl w:val="0"/>
          <w:numId w:val="6"/>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CSR provide framework to act ethically and responsibly towards different stakeholders and profit making is not only the sole motive of corporations. </w:t>
      </w:r>
    </w:p>
    <w:p w:rsidR="00740281" w:rsidRPr="00CC1BA2" w:rsidRDefault="00740281" w:rsidP="00740281">
      <w:pPr>
        <w:pStyle w:val="ListParagraph"/>
        <w:numPr>
          <w:ilvl w:val="0"/>
          <w:numId w:val="6"/>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CSR is usually understood to be the way a company achieves a balance or integration of economic, environmental, and social necessarily and simultaneously coping with stakeholder expectations.</w:t>
      </w:r>
    </w:p>
    <w:p w:rsidR="001D239F"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Corporate Social Responsibility includes a dedication by an organization towards the reasonable monetary improvement of the general public. It means connecting straightforwardly with nearby networks, distinguishing their fundamental needs, and coordinating their needs with business objectives and key expect. The legislature sees CSR as the business commitment to the country's feasible improvement objectives.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Helping the network: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Encourage worker volunteering in the network and with budgetary commitments and help in kind.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Make a portion of the business' item or administrations accessible free or at expense to philanthropies and local gatherings.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Look for chances to make surplus item and repetitive hardware accessible to nearby schools, philanthropies and local gatherings.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 xml:space="preserve">Buy from </w:t>
      </w:r>
      <w:proofErr w:type="spellStart"/>
      <w:r w:rsidRPr="00CC1BA2">
        <w:rPr>
          <w:rFonts w:ascii="Times New Roman" w:hAnsi="Times New Roman" w:cs="Times New Roman"/>
          <w:sz w:val="24"/>
          <w:szCs w:val="24"/>
        </w:rPr>
        <w:t>neighborhood</w:t>
      </w:r>
      <w:proofErr w:type="spellEnd"/>
      <w:r w:rsidRPr="00CC1BA2">
        <w:rPr>
          <w:rFonts w:ascii="Times New Roman" w:hAnsi="Times New Roman" w:cs="Times New Roman"/>
          <w:sz w:val="24"/>
          <w:szCs w:val="24"/>
        </w:rPr>
        <w:t xml:space="preserve"> providers and </w:t>
      </w:r>
      <w:proofErr w:type="spellStart"/>
      <w:r w:rsidRPr="00CC1BA2">
        <w:rPr>
          <w:rFonts w:ascii="Times New Roman" w:hAnsi="Times New Roman" w:cs="Times New Roman"/>
          <w:sz w:val="24"/>
          <w:szCs w:val="24"/>
        </w:rPr>
        <w:t>endeavor</w:t>
      </w:r>
      <w:proofErr w:type="spellEnd"/>
      <w:r w:rsidRPr="00CC1BA2">
        <w:rPr>
          <w:rFonts w:ascii="Times New Roman" w:hAnsi="Times New Roman" w:cs="Times New Roman"/>
          <w:sz w:val="24"/>
          <w:szCs w:val="24"/>
        </w:rPr>
        <w:t xml:space="preserve"> to procure locally. </w:t>
      </w:r>
    </w:p>
    <w:p w:rsidR="001D239F" w:rsidRPr="00CC1BA2" w:rsidRDefault="001D239F" w:rsidP="001D239F">
      <w:pPr>
        <w:pStyle w:val="ListParagraph"/>
        <w:numPr>
          <w:ilvl w:val="0"/>
          <w:numId w:val="10"/>
        </w:numPr>
        <w:spacing w:line="360" w:lineRule="auto"/>
        <w:ind w:left="426"/>
        <w:jc w:val="both"/>
        <w:rPr>
          <w:rFonts w:ascii="Times New Roman" w:hAnsi="Times New Roman" w:cs="Times New Roman"/>
          <w:sz w:val="24"/>
          <w:szCs w:val="24"/>
        </w:rPr>
      </w:pPr>
      <w:r w:rsidRPr="00CC1BA2">
        <w:rPr>
          <w:rFonts w:ascii="Times New Roman" w:hAnsi="Times New Roman" w:cs="Times New Roman"/>
          <w:sz w:val="24"/>
          <w:szCs w:val="24"/>
        </w:rPr>
        <w:t>Offer quality work understanding for understudies (work shadowing).</w:t>
      </w: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3E3AAE" w:rsidRPr="00CC1BA2" w:rsidRDefault="007E1D20"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RESEARCH METHODOLOGY</w:t>
      </w:r>
    </w:p>
    <w:p w:rsidR="001D239F"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Corporate social responsibility (CSR) divulgence has gotten an expanding measure of consideration in both the scholastic and business crews. Such revelation envelops the arrangement of data on human asset viewpoints, items and administrations, inclusion in network ventures/exercises and environmental announcing and so forth. Specialist needs to think about it in detail so lead one orderly research to look about it in detail in India. </w:t>
      </w:r>
    </w:p>
    <w:p w:rsidR="001D239F" w:rsidRPr="00CC1BA2" w:rsidRDefault="001D239F" w:rsidP="001D239F">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 xml:space="preserve">Primary Data </w:t>
      </w:r>
      <w:proofErr w:type="gramStart"/>
      <w:ins w:id="41" w:author="Indira" w:date="2019-09-10T21:51:00Z">
        <w:r w:rsidR="004E316D">
          <w:rPr>
            <w:rFonts w:ascii="Times New Roman" w:hAnsi="Times New Roman" w:cs="Times New Roman"/>
            <w:b/>
            <w:sz w:val="24"/>
            <w:szCs w:val="24"/>
          </w:rPr>
          <w:t xml:space="preserve">[ </w:t>
        </w:r>
      </w:ins>
      <w:ins w:id="42" w:author="Indira" w:date="2019-09-10T21:52:00Z">
        <w:r w:rsidR="004E316D">
          <w:rPr>
            <w:rFonts w:ascii="Times New Roman" w:hAnsi="Times New Roman" w:cs="Times New Roman"/>
            <w:b/>
            <w:sz w:val="24"/>
            <w:szCs w:val="24"/>
          </w:rPr>
          <w:t>which</w:t>
        </w:r>
        <w:proofErr w:type="gramEnd"/>
        <w:r w:rsidR="004E316D">
          <w:rPr>
            <w:rFonts w:ascii="Times New Roman" w:hAnsi="Times New Roman" w:cs="Times New Roman"/>
            <w:b/>
            <w:sz w:val="24"/>
            <w:szCs w:val="24"/>
          </w:rPr>
          <w:t xml:space="preserve"> company? Where is the data?]</w:t>
        </w:r>
      </w:ins>
    </w:p>
    <w:p w:rsidR="007E1D20" w:rsidRPr="00CC1BA2" w:rsidRDefault="001D239F" w:rsidP="001D239F">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The survey encircled for open and privately owned businesses, comprised of 24 inquiries assessing different parameters dependent on the targets of the investigation. </w:t>
      </w:r>
      <w:del w:id="43" w:author="Indira" w:date="2019-09-10T21:51:00Z">
        <w:r w:rsidRPr="00CC1BA2" w:rsidDel="004E316D">
          <w:rPr>
            <w:rFonts w:ascii="Times New Roman" w:hAnsi="Times New Roman" w:cs="Times New Roman"/>
            <w:sz w:val="24"/>
            <w:szCs w:val="24"/>
          </w:rPr>
          <w:delText>b)</w:delText>
        </w:r>
      </w:del>
      <w:proofErr w:type="gramStart"/>
      <w:ins w:id="44" w:author="Indira" w:date="2019-09-10T21:51:00Z">
        <w:r w:rsidR="004E316D">
          <w:rPr>
            <w:rFonts w:ascii="Times New Roman" w:hAnsi="Times New Roman" w:cs="Times New Roman"/>
            <w:sz w:val="24"/>
            <w:szCs w:val="24"/>
          </w:rPr>
          <w:t>where</w:t>
        </w:r>
        <w:proofErr w:type="gramEnd"/>
        <w:r w:rsidR="004E316D">
          <w:rPr>
            <w:rFonts w:ascii="Times New Roman" w:hAnsi="Times New Roman" w:cs="Times New Roman"/>
            <w:sz w:val="24"/>
            <w:szCs w:val="24"/>
          </w:rPr>
          <w:t xml:space="preserve"> is a)?</w:t>
        </w:r>
      </w:ins>
      <w:r w:rsidRPr="00CC1BA2">
        <w:rPr>
          <w:rFonts w:ascii="Times New Roman" w:hAnsi="Times New Roman" w:cs="Times New Roman"/>
          <w:sz w:val="24"/>
          <w:szCs w:val="24"/>
        </w:rPr>
        <w:t xml:space="preserve"> The poll surrounded for open division was given to 75 open part organizations out of which 70 open organizations reacted to the survey where as others didn't collaborate. A similar survey was given to private division organizations. The complete 225 poll was appropriated privately owned businesses. Out of 225, just 212 reacted to the survey, to assess the different parameter of corporate social responsibility</w:t>
      </w:r>
    </w:p>
    <w:p w:rsidR="007E1D20" w:rsidRPr="00CC1BA2" w:rsidRDefault="007E1D20"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Secondary Data</w:t>
      </w:r>
      <w:ins w:id="45" w:author="Indira" w:date="2019-09-10T21:52:00Z">
        <w:r w:rsidR="004E316D">
          <w:rPr>
            <w:rFonts w:ascii="Times New Roman" w:hAnsi="Times New Roman" w:cs="Times New Roman"/>
            <w:b/>
            <w:sz w:val="24"/>
            <w:szCs w:val="24"/>
          </w:rPr>
          <w:t xml:space="preserve"> </w:t>
        </w:r>
        <w:proofErr w:type="gramStart"/>
        <w:r w:rsidR="004E316D">
          <w:rPr>
            <w:rFonts w:ascii="Times New Roman" w:hAnsi="Times New Roman" w:cs="Times New Roman"/>
            <w:b/>
            <w:sz w:val="24"/>
            <w:szCs w:val="24"/>
          </w:rPr>
          <w:t>[ which</w:t>
        </w:r>
        <w:proofErr w:type="gramEnd"/>
        <w:r w:rsidR="004E316D">
          <w:rPr>
            <w:rFonts w:ascii="Times New Roman" w:hAnsi="Times New Roman" w:cs="Times New Roman"/>
            <w:b/>
            <w:sz w:val="24"/>
            <w:szCs w:val="24"/>
          </w:rPr>
          <w:t xml:space="preserve"> company and where is the data??]</w:t>
        </w:r>
      </w:ins>
    </w:p>
    <w:p w:rsidR="001D239F"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lastRenderedPageBreak/>
        <w:t>Secondary data are collected mainly from:</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a) Annual reports of selected companies </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b) Sustainability reports of companies c) CSR Reports of companies </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d) Official websites of companies </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e) Reports of surveys by private institutions</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f) NGO Box Study report on CSR </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g) Blogs on CSR</w:t>
      </w:r>
    </w:p>
    <w:p w:rsidR="007E1D20" w:rsidRPr="00CC1BA2" w:rsidRDefault="007E1D20"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Statistical Tools</w:t>
      </w:r>
    </w:p>
    <w:p w:rsidR="001D239F"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w:t>
      </w:r>
      <w:r w:rsidR="001D239F" w:rsidRPr="00CC1BA2">
        <w:rPr>
          <w:rFonts w:ascii="Times New Roman" w:hAnsi="Times New Roman" w:cs="Times New Roman"/>
          <w:sz w:val="24"/>
          <w:szCs w:val="24"/>
        </w:rPr>
        <w:t>The researcher will use statistical tools</w:t>
      </w:r>
      <w:r w:rsidRPr="00CC1BA2">
        <w:rPr>
          <w:rFonts w:ascii="Times New Roman" w:hAnsi="Times New Roman" w:cs="Times New Roman"/>
          <w:sz w:val="24"/>
          <w:szCs w:val="24"/>
        </w:rPr>
        <w:t xml:space="preserve"> at the time of research on the availability of data and as per the requirement of study. Some of these are mean, percentage, t-test, z-test etc.</w:t>
      </w:r>
    </w:p>
    <w:p w:rsidR="001D239F"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1. Simple average and percentage will be used to evaluate the CSR items. </w:t>
      </w:r>
    </w:p>
    <w:p w:rsidR="007E1D20" w:rsidRPr="00CC1BA2" w:rsidRDefault="007E1D20"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2. Ranking will be given to the companies on the basis of CSR practices.</w:t>
      </w:r>
    </w:p>
    <w:p w:rsidR="00CC1BA2" w:rsidRPr="00CC1BA2" w:rsidRDefault="00CC1BA2" w:rsidP="00CC1BA2">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THE OBJECTIVES OF THE RESEARCH</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r>
      <w:del w:id="46" w:author="Indira" w:date="2019-09-10T21:54:00Z">
        <w:r w:rsidRPr="00CC1BA2" w:rsidDel="004E316D">
          <w:rPr>
            <w:rFonts w:ascii="Times New Roman" w:hAnsi="Times New Roman" w:cs="Times New Roman"/>
            <w:sz w:val="24"/>
            <w:szCs w:val="24"/>
          </w:rPr>
          <w:delText xml:space="preserve">TO </w:delText>
        </w:r>
      </w:del>
      <w:ins w:id="47" w:author="Indira" w:date="2019-09-10T21:54:00Z">
        <w:r w:rsidR="004E316D">
          <w:rPr>
            <w:rFonts w:ascii="Times New Roman" w:hAnsi="Times New Roman" w:cs="Times New Roman"/>
            <w:sz w:val="24"/>
            <w:szCs w:val="24"/>
          </w:rPr>
          <w:t>To</w:t>
        </w:r>
        <w:r w:rsidR="004E316D" w:rsidRPr="00CC1BA2">
          <w:rPr>
            <w:rFonts w:ascii="Times New Roman" w:hAnsi="Times New Roman" w:cs="Times New Roman"/>
            <w:sz w:val="24"/>
            <w:szCs w:val="24"/>
          </w:rPr>
          <w:t xml:space="preserve"> </w:t>
        </w:r>
      </w:ins>
      <w:r w:rsidRPr="00CC1BA2">
        <w:rPr>
          <w:rFonts w:ascii="Times New Roman" w:hAnsi="Times New Roman" w:cs="Times New Roman"/>
          <w:sz w:val="24"/>
          <w:szCs w:val="24"/>
        </w:rPr>
        <w:t xml:space="preserve">watch viable administration of environmental effects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w:t>
      </w:r>
      <w:del w:id="48" w:author="Indira" w:date="2019-09-10T21:54:00Z">
        <w:r w:rsidRPr="00CC1BA2" w:rsidDel="004E316D">
          <w:rPr>
            <w:rFonts w:ascii="Times New Roman" w:hAnsi="Times New Roman" w:cs="Times New Roman"/>
            <w:sz w:val="24"/>
            <w:szCs w:val="24"/>
          </w:rPr>
          <w:delText xml:space="preserve">TO </w:delText>
        </w:r>
      </w:del>
      <w:ins w:id="49" w:author="Indira" w:date="2019-09-10T21:54:00Z">
        <w:r w:rsidR="004E316D">
          <w:rPr>
            <w:rFonts w:ascii="Times New Roman" w:hAnsi="Times New Roman" w:cs="Times New Roman"/>
            <w:sz w:val="24"/>
            <w:szCs w:val="24"/>
          </w:rPr>
          <w:t>To</w:t>
        </w:r>
        <w:r w:rsidR="004E316D" w:rsidRPr="00CC1BA2">
          <w:rPr>
            <w:rFonts w:ascii="Times New Roman" w:hAnsi="Times New Roman" w:cs="Times New Roman"/>
            <w:sz w:val="24"/>
            <w:szCs w:val="24"/>
          </w:rPr>
          <w:t xml:space="preserve"> </w:t>
        </w:r>
      </w:ins>
      <w:r w:rsidRPr="00CC1BA2">
        <w:rPr>
          <w:rFonts w:ascii="Times New Roman" w:hAnsi="Times New Roman" w:cs="Times New Roman"/>
          <w:sz w:val="24"/>
          <w:szCs w:val="24"/>
        </w:rPr>
        <w:t xml:space="preserve">manage utilization of vitality in significant destinations proficiently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To construct and keep up elevated amounts of representative commitment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TO ensure a sheltered working environment and limit work environment mishaps </w:t>
      </w:r>
      <w:ins w:id="50" w:author="Indira" w:date="2019-09-10T21:55:00Z">
        <w:r w:rsidR="004E316D">
          <w:rPr>
            <w:rFonts w:ascii="Times New Roman" w:hAnsi="Times New Roman" w:cs="Times New Roman"/>
            <w:sz w:val="24"/>
            <w:szCs w:val="24"/>
          </w:rPr>
          <w:t>(how is this related to CSR?]</w:t>
        </w:r>
      </w:ins>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TO meet client desires in social and environmental administration of our business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TO study Ensure the most astounding moral standards in the lead of our business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TO encourage worker philanthropy gathering pledges and volunteering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TO Effective and convenient correspondence of social and environmental administration execution to key partners </w:t>
      </w:r>
    </w:p>
    <w:p w:rsidR="00CC1BA2" w:rsidRPr="00CC1BA2" w:rsidRDefault="00CC1BA2" w:rsidP="00CC1BA2">
      <w:pPr>
        <w:spacing w:line="360" w:lineRule="auto"/>
        <w:ind w:left="426" w:hanging="284"/>
        <w:jc w:val="both"/>
        <w:rPr>
          <w:rFonts w:ascii="Times New Roman" w:hAnsi="Times New Roman" w:cs="Times New Roman"/>
          <w:sz w:val="24"/>
          <w:szCs w:val="24"/>
        </w:rPr>
      </w:pPr>
      <w:r w:rsidRPr="00CC1BA2">
        <w:rPr>
          <w:rFonts w:ascii="Times New Roman" w:hAnsi="Times New Roman" w:cs="Times New Roman"/>
          <w:sz w:val="24"/>
          <w:szCs w:val="24"/>
        </w:rPr>
        <w:t>•</w:t>
      </w:r>
      <w:r w:rsidRPr="00CC1BA2">
        <w:rPr>
          <w:rFonts w:ascii="Times New Roman" w:hAnsi="Times New Roman" w:cs="Times New Roman"/>
          <w:sz w:val="24"/>
          <w:szCs w:val="24"/>
        </w:rPr>
        <w:tab/>
        <w:t xml:space="preserve"> TO continually improve the executives of environmental and social effects</w:t>
      </w:r>
    </w:p>
    <w:p w:rsidR="00CC1BA2" w:rsidRPr="00CC1BA2" w:rsidRDefault="00CC1BA2" w:rsidP="00CC1BA2">
      <w:pPr>
        <w:spacing w:line="360" w:lineRule="auto"/>
        <w:ind w:left="426" w:hanging="284"/>
        <w:jc w:val="both"/>
        <w:rPr>
          <w:rFonts w:ascii="Times New Roman" w:hAnsi="Times New Roman" w:cs="Times New Roman"/>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CC1BA2" w:rsidRPr="00CC1BA2" w:rsidRDefault="00CC1BA2" w:rsidP="00740281">
      <w:pPr>
        <w:spacing w:line="360" w:lineRule="auto"/>
        <w:jc w:val="both"/>
        <w:rPr>
          <w:rFonts w:ascii="Times New Roman" w:hAnsi="Times New Roman" w:cs="Times New Roman"/>
          <w:b/>
          <w:sz w:val="24"/>
          <w:szCs w:val="24"/>
        </w:rPr>
      </w:pPr>
    </w:p>
    <w:p w:rsidR="00B3790B" w:rsidRPr="00CC1BA2" w:rsidRDefault="00740281"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CONCLUSION</w:t>
      </w:r>
      <w:ins w:id="51" w:author="Indira" w:date="2019-09-10T21:56:00Z">
        <w:r w:rsidR="000E6D86">
          <w:rPr>
            <w:rFonts w:ascii="Times New Roman" w:hAnsi="Times New Roman" w:cs="Times New Roman"/>
            <w:b/>
            <w:sz w:val="24"/>
            <w:szCs w:val="24"/>
          </w:rPr>
          <w:t xml:space="preserve"> </w:t>
        </w:r>
      </w:ins>
      <w:ins w:id="52" w:author="Indira" w:date="2019-09-10T22:00:00Z">
        <w:r w:rsidR="004636AB">
          <w:rPr>
            <w:rFonts w:ascii="Times New Roman" w:hAnsi="Times New Roman" w:cs="Times New Roman"/>
            <w:b/>
            <w:sz w:val="24"/>
            <w:szCs w:val="24"/>
          </w:rPr>
          <w:t>[ not really making sense to me]</w:t>
        </w:r>
      </w:ins>
    </w:p>
    <w:p w:rsidR="001D239F" w:rsidRPr="00CC1BA2" w:rsidRDefault="001D239F" w:rsidP="00740281">
      <w:pPr>
        <w:spacing w:line="360" w:lineRule="auto"/>
        <w:jc w:val="both"/>
        <w:rPr>
          <w:rFonts w:ascii="Times New Roman" w:hAnsi="Times New Roman" w:cs="Times New Roman"/>
          <w:sz w:val="24"/>
          <w:szCs w:val="24"/>
        </w:rPr>
      </w:pPr>
      <w:r w:rsidRPr="00CC1BA2">
        <w:rPr>
          <w:rFonts w:ascii="Times New Roman" w:hAnsi="Times New Roman" w:cs="Times New Roman"/>
          <w:sz w:val="24"/>
          <w:szCs w:val="24"/>
        </w:rPr>
        <w:t xml:space="preserve"> </w:t>
      </w:r>
      <w:proofErr w:type="gramStart"/>
      <w:ins w:id="53" w:author="Indira" w:date="2019-09-10T21:56:00Z">
        <w:r w:rsidR="000E6D86">
          <w:rPr>
            <w:rFonts w:ascii="Times New Roman" w:hAnsi="Times New Roman" w:cs="Times New Roman"/>
            <w:sz w:val="24"/>
            <w:szCs w:val="24"/>
          </w:rPr>
          <w:t>[ not</w:t>
        </w:r>
        <w:proofErr w:type="gramEnd"/>
        <w:r w:rsidR="000E6D86">
          <w:rPr>
            <w:rFonts w:ascii="Times New Roman" w:hAnsi="Times New Roman" w:cs="Times New Roman"/>
            <w:sz w:val="24"/>
            <w:szCs w:val="24"/>
          </w:rPr>
          <w:t xml:space="preserve"> starting </w:t>
        </w:r>
        <w:proofErr w:type="spellStart"/>
        <w:r w:rsidR="000E6D86">
          <w:rPr>
            <w:rFonts w:ascii="Times New Roman" w:hAnsi="Times New Roman" w:cs="Times New Roman"/>
            <w:sz w:val="24"/>
            <w:szCs w:val="24"/>
          </w:rPr>
          <w:t>approprivatly</w:t>
        </w:r>
        <w:proofErr w:type="spellEnd"/>
        <w:r w:rsidR="000E6D86">
          <w:rPr>
            <w:rFonts w:ascii="Times New Roman" w:hAnsi="Times New Roman" w:cs="Times New Roman"/>
            <w:sz w:val="24"/>
            <w:szCs w:val="24"/>
          </w:rPr>
          <w:t xml:space="preserve">. Abrupt start] </w:t>
        </w:r>
      </w:ins>
      <w:proofErr w:type="gramStart"/>
      <w:r w:rsidRPr="00CC1BA2">
        <w:rPr>
          <w:rFonts w:ascii="Times New Roman" w:hAnsi="Times New Roman" w:cs="Times New Roman"/>
          <w:sz w:val="24"/>
          <w:szCs w:val="24"/>
        </w:rPr>
        <w:t>Contended</w:t>
      </w:r>
      <w:proofErr w:type="gramEnd"/>
      <w:r w:rsidRPr="00CC1BA2">
        <w:rPr>
          <w:rFonts w:ascii="Times New Roman" w:hAnsi="Times New Roman" w:cs="Times New Roman"/>
          <w:sz w:val="24"/>
          <w:szCs w:val="24"/>
        </w:rPr>
        <w:t xml:space="preserve"> that so as to build up a useful connection between corporate social responsibility idea and down to earth usage components at the organization level, we think about that the pro's sentiments that have "tried" this system are exceptionally important. To characterize the setting where the corporate social responsibility works and shows, it is important to specify that business condition covers, totally, with the reference region of CSR. In this way, past research has concentrated principally on the impacts of CSR on corporate money related execution. CSR positively affects stock costs, and partnerships with amazing CSR exercises are bound to show better money related execution regarding their Return on Equity (ROE), Earning per Share (EPS), net revenue, and net edge, among others. This positive connection among CSR and monetary execution can improve the connection between the enterprise and its financial specialists, and it can likewise directly affect speculators' venture choice. Past research analyzing the job of CSR in showcasing has concentrated predominantly on clients. Corporate limit and CSR, two primary determinants of corporate connections, can create uplifting mentalities toward the </w:t>
      </w:r>
      <w:r w:rsidRPr="00CC1BA2">
        <w:rPr>
          <w:rFonts w:ascii="Times New Roman" w:hAnsi="Times New Roman" w:cs="Times New Roman"/>
          <w:sz w:val="24"/>
          <w:szCs w:val="24"/>
        </w:rPr>
        <w:lastRenderedPageBreak/>
        <w:t>company and its items just as increment buy expectation. Clients tend to purchase products made by partnerships taking part in CSR exercises in the event that they can't get any profit by aggressive brands. The corona impact coming about because of the CSR affiliation can positively affect the assessment of the enterprises and its brands, and CSR exercises can restrict brand downgrading in a brand emergency</w:t>
      </w: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6B02F6" w:rsidRDefault="006B02F6" w:rsidP="00740281">
      <w:pPr>
        <w:spacing w:line="360" w:lineRule="auto"/>
        <w:jc w:val="both"/>
        <w:rPr>
          <w:rFonts w:ascii="Times New Roman" w:hAnsi="Times New Roman" w:cs="Times New Roman"/>
          <w:b/>
          <w:sz w:val="24"/>
          <w:szCs w:val="24"/>
        </w:rPr>
      </w:pPr>
    </w:p>
    <w:p w:rsidR="00FA66EA" w:rsidRPr="00CC1BA2" w:rsidRDefault="00FA66EA" w:rsidP="00740281">
      <w:pPr>
        <w:spacing w:line="360" w:lineRule="auto"/>
        <w:jc w:val="both"/>
        <w:rPr>
          <w:rFonts w:ascii="Times New Roman" w:hAnsi="Times New Roman" w:cs="Times New Roman"/>
          <w:b/>
          <w:sz w:val="24"/>
          <w:szCs w:val="24"/>
        </w:rPr>
      </w:pPr>
    </w:p>
    <w:p w:rsidR="006B02F6" w:rsidRPr="00CC1BA2" w:rsidRDefault="006B02F6" w:rsidP="00740281">
      <w:pPr>
        <w:spacing w:line="360" w:lineRule="auto"/>
        <w:jc w:val="both"/>
        <w:rPr>
          <w:rFonts w:ascii="Times New Roman" w:hAnsi="Times New Roman" w:cs="Times New Roman"/>
          <w:b/>
          <w:sz w:val="24"/>
          <w:szCs w:val="24"/>
        </w:rPr>
      </w:pPr>
    </w:p>
    <w:p w:rsidR="00B3790B" w:rsidRPr="00CC1BA2" w:rsidRDefault="00CC1BA2" w:rsidP="00740281">
      <w:pPr>
        <w:spacing w:line="360" w:lineRule="auto"/>
        <w:jc w:val="both"/>
        <w:rPr>
          <w:rFonts w:ascii="Times New Roman" w:hAnsi="Times New Roman" w:cs="Times New Roman"/>
          <w:b/>
          <w:sz w:val="24"/>
          <w:szCs w:val="24"/>
        </w:rPr>
      </w:pPr>
      <w:r w:rsidRPr="00CC1BA2">
        <w:rPr>
          <w:rFonts w:ascii="Times New Roman" w:hAnsi="Times New Roman" w:cs="Times New Roman"/>
          <w:b/>
          <w:sz w:val="24"/>
          <w:szCs w:val="24"/>
        </w:rPr>
        <w:t>REFERENCES</w:t>
      </w:r>
    </w:p>
    <w:p w:rsidR="00756551" w:rsidRPr="00CC1BA2" w:rsidRDefault="00494D06" w:rsidP="00740281">
      <w:pPr>
        <w:spacing w:line="360" w:lineRule="auto"/>
        <w:ind w:left="360"/>
        <w:jc w:val="both"/>
        <w:rPr>
          <w:rFonts w:ascii="Times New Roman" w:hAnsi="Times New Roman" w:cs="Times New Roman"/>
          <w:sz w:val="24"/>
          <w:szCs w:val="24"/>
        </w:rPr>
      </w:pPr>
      <w:proofErr w:type="gramStart"/>
      <w:ins w:id="54" w:author="Indira" w:date="2019-09-10T21:59:00Z">
        <w:r>
          <w:rPr>
            <w:rFonts w:ascii="Times New Roman" w:hAnsi="Times New Roman" w:cs="Times New Roman"/>
            <w:sz w:val="24"/>
            <w:szCs w:val="24"/>
          </w:rPr>
          <w:t>[ if</w:t>
        </w:r>
        <w:proofErr w:type="gramEnd"/>
        <w:r>
          <w:rPr>
            <w:rFonts w:ascii="Times New Roman" w:hAnsi="Times New Roman" w:cs="Times New Roman"/>
            <w:sz w:val="24"/>
            <w:szCs w:val="24"/>
          </w:rPr>
          <w:t xml:space="preserve"> you have soft copy of these references can you please share?]</w:t>
        </w:r>
      </w:ins>
    </w:p>
    <w:p w:rsidR="00756551" w:rsidRPr="00CC1BA2" w:rsidRDefault="00756551" w:rsidP="003840AC">
      <w:pPr>
        <w:pStyle w:val="ListParagraph"/>
        <w:numPr>
          <w:ilvl w:val="0"/>
          <w:numId w:val="8"/>
        </w:numPr>
        <w:spacing w:line="360" w:lineRule="auto"/>
        <w:ind w:left="567" w:hanging="426"/>
        <w:jc w:val="both"/>
        <w:rPr>
          <w:rFonts w:ascii="Times New Roman" w:hAnsi="Times New Roman" w:cs="Times New Roman"/>
          <w:sz w:val="24"/>
          <w:szCs w:val="24"/>
        </w:rPr>
      </w:pPr>
      <w:proofErr w:type="spellStart"/>
      <w:r w:rsidRPr="00CC1BA2">
        <w:rPr>
          <w:rFonts w:ascii="Times New Roman" w:hAnsi="Times New Roman" w:cs="Times New Roman"/>
          <w:sz w:val="24"/>
          <w:szCs w:val="24"/>
        </w:rPr>
        <w:t>Amit</w:t>
      </w:r>
      <w:proofErr w:type="spellEnd"/>
      <w:r w:rsidRPr="00CC1BA2">
        <w:rPr>
          <w:rFonts w:ascii="Times New Roman" w:hAnsi="Times New Roman" w:cs="Times New Roman"/>
          <w:sz w:val="24"/>
          <w:szCs w:val="24"/>
        </w:rPr>
        <w:t xml:space="preserve"> Kumar </w:t>
      </w:r>
      <w:proofErr w:type="spellStart"/>
      <w:r w:rsidRPr="00CC1BA2">
        <w:rPr>
          <w:rFonts w:ascii="Times New Roman" w:hAnsi="Times New Roman" w:cs="Times New Roman"/>
          <w:sz w:val="24"/>
          <w:szCs w:val="24"/>
        </w:rPr>
        <w:t>Srivastava</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Gayatri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Negi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Vipul</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Mishra</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Shraddha</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Pandey</w:t>
      </w:r>
      <w:proofErr w:type="spellEnd"/>
      <w:r w:rsidRPr="00CC1BA2">
        <w:rPr>
          <w:rFonts w:ascii="Times New Roman" w:hAnsi="Times New Roman" w:cs="Times New Roman"/>
          <w:sz w:val="24"/>
          <w:szCs w:val="24"/>
        </w:rPr>
        <w:t xml:space="preserve">. 2012. Corporate Social Responsibility: A Case Study </w:t>
      </w:r>
      <w:proofErr w:type="gramStart"/>
      <w:r w:rsidRPr="00CC1BA2">
        <w:rPr>
          <w:rFonts w:ascii="Times New Roman" w:hAnsi="Times New Roman" w:cs="Times New Roman"/>
          <w:sz w:val="24"/>
          <w:szCs w:val="24"/>
        </w:rPr>
        <w:t>Of</w:t>
      </w:r>
      <w:proofErr w:type="gramEnd"/>
      <w:r w:rsidRPr="00CC1BA2">
        <w:rPr>
          <w:rFonts w:ascii="Times New Roman" w:hAnsi="Times New Roman" w:cs="Times New Roman"/>
          <w:sz w:val="24"/>
          <w:szCs w:val="24"/>
        </w:rPr>
        <w:t xml:space="preserve"> TATA Group. IOSR Journal of Business and Management (IOSRJBM). 3: 5: 17-27.</w:t>
      </w:r>
    </w:p>
    <w:p w:rsidR="00756551" w:rsidRPr="00CC1BA2" w:rsidRDefault="00756551" w:rsidP="003840AC">
      <w:pPr>
        <w:pStyle w:val="ListParagraph"/>
        <w:numPr>
          <w:ilvl w:val="0"/>
          <w:numId w:val="8"/>
        </w:numPr>
        <w:spacing w:line="360" w:lineRule="auto"/>
        <w:ind w:left="567" w:hanging="426"/>
        <w:jc w:val="both"/>
        <w:rPr>
          <w:rFonts w:ascii="Times New Roman" w:hAnsi="Times New Roman" w:cs="Times New Roman"/>
          <w:sz w:val="24"/>
          <w:szCs w:val="24"/>
        </w:rPr>
      </w:pPr>
      <w:r w:rsidRPr="00CC1BA2">
        <w:rPr>
          <w:rFonts w:ascii="Times New Roman" w:hAnsi="Times New Roman" w:cs="Times New Roman"/>
          <w:sz w:val="24"/>
          <w:szCs w:val="24"/>
        </w:rPr>
        <w:t xml:space="preserve">Archie B. </w:t>
      </w:r>
      <w:proofErr w:type="spellStart"/>
      <w:r w:rsidRPr="00CC1BA2">
        <w:rPr>
          <w:rFonts w:ascii="Times New Roman" w:hAnsi="Times New Roman" w:cs="Times New Roman"/>
          <w:sz w:val="24"/>
          <w:szCs w:val="24"/>
        </w:rPr>
        <w:t>Caroll</w:t>
      </w:r>
      <w:proofErr w:type="spellEnd"/>
      <w:r w:rsidRPr="00CC1BA2">
        <w:rPr>
          <w:rFonts w:ascii="Times New Roman" w:hAnsi="Times New Roman" w:cs="Times New Roman"/>
          <w:sz w:val="24"/>
          <w:szCs w:val="24"/>
        </w:rPr>
        <w:t>. 1999. Corporate Social Responsibility: Evolution of Definitional Construct. Business and Society. 38: 3: 268- 295.</w:t>
      </w:r>
    </w:p>
    <w:p w:rsidR="00B3790B"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proofErr w:type="spellStart"/>
      <w:r w:rsidRPr="00CC1BA2">
        <w:rPr>
          <w:rFonts w:ascii="Times New Roman" w:hAnsi="Times New Roman" w:cs="Times New Roman"/>
          <w:sz w:val="24"/>
          <w:szCs w:val="24"/>
        </w:rPr>
        <w:t>Abd</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Rahim</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Rahizah</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Jalaludin</w:t>
      </w:r>
      <w:proofErr w:type="spellEnd"/>
      <w:r w:rsidRPr="00CC1BA2">
        <w:rPr>
          <w:rFonts w:ascii="Times New Roman" w:hAnsi="Times New Roman" w:cs="Times New Roman"/>
          <w:sz w:val="24"/>
          <w:szCs w:val="24"/>
        </w:rPr>
        <w:t xml:space="preserve">, Farah </w:t>
      </w:r>
      <w:proofErr w:type="spellStart"/>
      <w:r w:rsidRPr="00CC1BA2">
        <w:rPr>
          <w:rFonts w:ascii="Times New Roman" w:hAnsi="Times New Roman" w:cs="Times New Roman"/>
          <w:sz w:val="24"/>
          <w:szCs w:val="24"/>
        </w:rPr>
        <w:t>Waheeda</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Tajuddin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Kasmah</w:t>
      </w:r>
      <w:proofErr w:type="spellEnd"/>
      <w:r w:rsidRPr="00CC1BA2">
        <w:rPr>
          <w:rFonts w:ascii="Times New Roman" w:hAnsi="Times New Roman" w:cs="Times New Roman"/>
          <w:sz w:val="24"/>
          <w:szCs w:val="24"/>
        </w:rPr>
        <w:t xml:space="preserve"> (2011) “The Importance of Corporate Social Responsibility on Consumer </w:t>
      </w:r>
      <w:proofErr w:type="spellStart"/>
      <w:r w:rsidRPr="00CC1BA2">
        <w:rPr>
          <w:rFonts w:ascii="Times New Roman" w:hAnsi="Times New Roman" w:cs="Times New Roman"/>
          <w:sz w:val="24"/>
          <w:szCs w:val="24"/>
        </w:rPr>
        <w:t>Behavior</w:t>
      </w:r>
      <w:proofErr w:type="spellEnd"/>
      <w:r w:rsidRPr="00CC1BA2">
        <w:rPr>
          <w:rFonts w:ascii="Times New Roman" w:hAnsi="Times New Roman" w:cs="Times New Roman"/>
          <w:sz w:val="24"/>
          <w:szCs w:val="24"/>
        </w:rPr>
        <w:t xml:space="preserve"> in Malaysia”, Asian Academy of Management Journal, Vol. 16, No. 1, 119–139, January 2011 </w:t>
      </w:r>
    </w:p>
    <w:p w:rsidR="00756551" w:rsidRPr="00CC1BA2" w:rsidRDefault="00756551" w:rsidP="003840AC">
      <w:pPr>
        <w:pStyle w:val="ListParagraph"/>
        <w:numPr>
          <w:ilvl w:val="0"/>
          <w:numId w:val="8"/>
        </w:numPr>
        <w:spacing w:line="360" w:lineRule="auto"/>
        <w:ind w:left="567" w:hanging="426"/>
        <w:jc w:val="both"/>
        <w:rPr>
          <w:rFonts w:ascii="Times New Roman" w:hAnsi="Times New Roman" w:cs="Times New Roman"/>
          <w:sz w:val="24"/>
          <w:szCs w:val="24"/>
        </w:rPr>
      </w:pPr>
      <w:r w:rsidRPr="00CC1BA2">
        <w:rPr>
          <w:rFonts w:ascii="Times New Roman" w:hAnsi="Times New Roman" w:cs="Times New Roman"/>
          <w:sz w:val="24"/>
          <w:szCs w:val="24"/>
        </w:rPr>
        <w:t xml:space="preserve">Bert </w:t>
      </w:r>
      <w:proofErr w:type="spellStart"/>
      <w:r w:rsidRPr="00CC1BA2">
        <w:rPr>
          <w:rFonts w:ascii="Times New Roman" w:hAnsi="Times New Roman" w:cs="Times New Roman"/>
          <w:sz w:val="24"/>
          <w:szCs w:val="24"/>
        </w:rPr>
        <w:t>Scholtens</w:t>
      </w:r>
      <w:proofErr w:type="spellEnd"/>
      <w:r w:rsidRPr="00CC1BA2">
        <w:rPr>
          <w:rFonts w:ascii="Times New Roman" w:hAnsi="Times New Roman" w:cs="Times New Roman"/>
          <w:sz w:val="24"/>
          <w:szCs w:val="24"/>
        </w:rPr>
        <w:t>. 2008. A note on the interaction between corporate social responsibility and financial performance. Ecological Economics. 68: 46-55.</w:t>
      </w:r>
    </w:p>
    <w:p w:rsidR="00B3790B"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proofErr w:type="spellStart"/>
      <w:r w:rsidRPr="00CC1BA2">
        <w:rPr>
          <w:rFonts w:ascii="Times New Roman" w:hAnsi="Times New Roman" w:cs="Times New Roman"/>
          <w:sz w:val="24"/>
          <w:szCs w:val="24"/>
        </w:rPr>
        <w:t>Becchetti</w:t>
      </w:r>
      <w:proofErr w:type="spellEnd"/>
      <w:r w:rsidRPr="00CC1BA2">
        <w:rPr>
          <w:rFonts w:ascii="Times New Roman" w:hAnsi="Times New Roman" w:cs="Times New Roman"/>
          <w:sz w:val="24"/>
          <w:szCs w:val="24"/>
        </w:rPr>
        <w:t xml:space="preserve">, Leonardo; Rocco </w:t>
      </w:r>
      <w:proofErr w:type="spellStart"/>
      <w:r w:rsidRPr="00CC1BA2">
        <w:rPr>
          <w:rFonts w:ascii="Times New Roman" w:hAnsi="Times New Roman" w:cs="Times New Roman"/>
          <w:sz w:val="24"/>
          <w:szCs w:val="24"/>
        </w:rPr>
        <w:t>Ciciretti</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Iftekhar</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Hasan</w:t>
      </w:r>
      <w:proofErr w:type="spellEnd"/>
      <w:r w:rsidRPr="00CC1BA2">
        <w:rPr>
          <w:rFonts w:ascii="Times New Roman" w:hAnsi="Times New Roman" w:cs="Times New Roman"/>
          <w:sz w:val="24"/>
          <w:szCs w:val="24"/>
        </w:rPr>
        <w:t xml:space="preserve"> (2007) “Corporate Social Responsibility and Shareholder’s Value: An Event Study Analysis, Federal Reserve Bank of Atlanta Working Paper Series, W. Paper 2007-6, April 2007 </w:t>
      </w:r>
    </w:p>
    <w:p w:rsidR="00B3790B"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proofErr w:type="spellStart"/>
      <w:r w:rsidRPr="00CC1BA2">
        <w:rPr>
          <w:rFonts w:ascii="Times New Roman" w:hAnsi="Times New Roman" w:cs="Times New Roman"/>
          <w:sz w:val="24"/>
          <w:szCs w:val="24"/>
        </w:rPr>
        <w:lastRenderedPageBreak/>
        <w:t>Bénabou</w:t>
      </w:r>
      <w:proofErr w:type="spellEnd"/>
      <w:r w:rsidRPr="00CC1BA2">
        <w:rPr>
          <w:rFonts w:ascii="Times New Roman" w:hAnsi="Times New Roman" w:cs="Times New Roman"/>
          <w:sz w:val="24"/>
          <w:szCs w:val="24"/>
        </w:rPr>
        <w:t xml:space="preserve">, Roland and </w:t>
      </w:r>
      <w:proofErr w:type="spellStart"/>
      <w:r w:rsidRPr="00CC1BA2">
        <w:rPr>
          <w:rFonts w:ascii="Times New Roman" w:hAnsi="Times New Roman" w:cs="Times New Roman"/>
          <w:sz w:val="24"/>
          <w:szCs w:val="24"/>
        </w:rPr>
        <w:t>Tirole</w:t>
      </w:r>
      <w:proofErr w:type="spellEnd"/>
      <w:r w:rsidRPr="00CC1BA2">
        <w:rPr>
          <w:rFonts w:ascii="Times New Roman" w:hAnsi="Times New Roman" w:cs="Times New Roman"/>
          <w:sz w:val="24"/>
          <w:szCs w:val="24"/>
        </w:rPr>
        <w:t xml:space="preserve">, Jean (2009) “Individual and Corporate Social Responsibility” WP, 09-109, Research Group: </w:t>
      </w:r>
      <w:proofErr w:type="spellStart"/>
      <w:r w:rsidRPr="00CC1BA2">
        <w:rPr>
          <w:rFonts w:ascii="Times New Roman" w:hAnsi="Times New Roman" w:cs="Times New Roman"/>
          <w:sz w:val="24"/>
          <w:szCs w:val="24"/>
        </w:rPr>
        <w:t>Behavioral</w:t>
      </w:r>
      <w:proofErr w:type="spellEnd"/>
      <w:r w:rsidRPr="00CC1BA2">
        <w:rPr>
          <w:rFonts w:ascii="Times New Roman" w:hAnsi="Times New Roman" w:cs="Times New Roman"/>
          <w:sz w:val="24"/>
          <w:szCs w:val="24"/>
        </w:rPr>
        <w:t xml:space="preserve"> and Experimental Economics November 11, 2009, Toulouse School of Economics</w:t>
      </w:r>
    </w:p>
    <w:p w:rsidR="00A14BDE"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r w:rsidRPr="00CC1BA2">
        <w:rPr>
          <w:rFonts w:ascii="Times New Roman" w:hAnsi="Times New Roman" w:cs="Times New Roman"/>
          <w:sz w:val="24"/>
          <w:szCs w:val="24"/>
        </w:rPr>
        <w:t xml:space="preserve">BORZA </w:t>
      </w:r>
      <w:proofErr w:type="spellStart"/>
      <w:r w:rsidRPr="00CC1BA2">
        <w:rPr>
          <w:rFonts w:ascii="Times New Roman" w:hAnsi="Times New Roman" w:cs="Times New Roman"/>
          <w:sz w:val="24"/>
          <w:szCs w:val="24"/>
        </w:rPr>
        <w:t>Mioara</w:t>
      </w:r>
      <w:proofErr w:type="spellEnd"/>
      <w:r w:rsidRPr="00CC1BA2">
        <w:rPr>
          <w:rFonts w:ascii="Times New Roman" w:hAnsi="Times New Roman" w:cs="Times New Roman"/>
          <w:sz w:val="24"/>
          <w:szCs w:val="24"/>
        </w:rPr>
        <w:t xml:space="preserve"> (2011) “Some Considerations Regarding the Corporate Social Responsibility Models in Romania”, International Journal of Business and Management Studies Vol. 3, No 2, 2011, pp. 191-200</w:t>
      </w:r>
    </w:p>
    <w:p w:rsidR="00A14BDE"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r w:rsidRPr="00CC1BA2">
        <w:rPr>
          <w:rFonts w:ascii="Times New Roman" w:hAnsi="Times New Roman" w:cs="Times New Roman"/>
          <w:sz w:val="24"/>
          <w:szCs w:val="24"/>
        </w:rPr>
        <w:t xml:space="preserve">Calderon, Mario (2011) “CSR in Latin America and South East Asia Analysis of the Corporate Communication of Top Local Companies”, International Research Journal of Finance and Economics, Issue 73 (2011) © Euro-Journals Publishing, Inc. 2011, </w:t>
      </w:r>
      <w:r w:rsidR="00A14BDE" w:rsidRPr="00CC1BA2">
        <w:rPr>
          <w:rFonts w:ascii="Times New Roman" w:hAnsi="Times New Roman" w:cs="Times New Roman"/>
          <w:sz w:val="24"/>
          <w:szCs w:val="24"/>
        </w:rPr>
        <w:t>http://www.eurojournals.com/finance.htm</w:t>
      </w:r>
    </w:p>
    <w:p w:rsidR="00A14BDE" w:rsidRPr="00CC1BA2" w:rsidRDefault="00B3790B" w:rsidP="003840AC">
      <w:pPr>
        <w:pStyle w:val="ListParagraph"/>
        <w:numPr>
          <w:ilvl w:val="0"/>
          <w:numId w:val="8"/>
        </w:numPr>
        <w:spacing w:line="360" w:lineRule="auto"/>
        <w:ind w:left="567" w:hanging="426"/>
        <w:jc w:val="both"/>
        <w:rPr>
          <w:rFonts w:ascii="Times New Roman" w:hAnsi="Times New Roman" w:cs="Times New Roman"/>
          <w:sz w:val="24"/>
          <w:szCs w:val="24"/>
        </w:rPr>
      </w:pPr>
      <w:r w:rsidRPr="00CC1BA2">
        <w:rPr>
          <w:rFonts w:ascii="Times New Roman" w:hAnsi="Times New Roman" w:cs="Times New Roman"/>
          <w:sz w:val="24"/>
          <w:szCs w:val="24"/>
        </w:rPr>
        <w:t xml:space="preserve">Devi, Dr. </w:t>
      </w:r>
      <w:proofErr w:type="spellStart"/>
      <w:r w:rsidRPr="00CC1BA2">
        <w:rPr>
          <w:rFonts w:ascii="Times New Roman" w:hAnsi="Times New Roman" w:cs="Times New Roman"/>
          <w:sz w:val="24"/>
          <w:szCs w:val="24"/>
        </w:rPr>
        <w:t>Chitra</w:t>
      </w:r>
      <w:proofErr w:type="spellEnd"/>
      <w:r w:rsidRPr="00CC1BA2">
        <w:rPr>
          <w:rFonts w:ascii="Times New Roman" w:hAnsi="Times New Roman" w:cs="Times New Roman"/>
          <w:sz w:val="24"/>
          <w:szCs w:val="24"/>
        </w:rPr>
        <w:t xml:space="preserve">; Mr. J. Anand and </w:t>
      </w:r>
      <w:proofErr w:type="spellStart"/>
      <w:r w:rsidRPr="00CC1BA2">
        <w:rPr>
          <w:rFonts w:ascii="Times New Roman" w:hAnsi="Times New Roman" w:cs="Times New Roman"/>
          <w:sz w:val="24"/>
          <w:szCs w:val="24"/>
        </w:rPr>
        <w:t>Mrs.E.Latha</w:t>
      </w:r>
      <w:proofErr w:type="spellEnd"/>
      <w:r w:rsidRPr="00CC1BA2">
        <w:rPr>
          <w:rFonts w:ascii="Times New Roman" w:hAnsi="Times New Roman" w:cs="Times New Roman"/>
          <w:sz w:val="24"/>
          <w:szCs w:val="24"/>
        </w:rPr>
        <w:t xml:space="preserve"> (2011) “Corporate Social Responsibility: Managing Issues for Human Resources Department in IT Sector”, International Journal of Exclusive Management Research (IJEMR) – November 2011-Vol 1 Issue 6 - </w:t>
      </w:r>
      <w:r w:rsidR="00A14BDE" w:rsidRPr="00CC1BA2">
        <w:rPr>
          <w:rFonts w:ascii="Times New Roman" w:hAnsi="Times New Roman" w:cs="Times New Roman"/>
          <w:sz w:val="24"/>
          <w:szCs w:val="24"/>
        </w:rPr>
        <w:t>http://www.exclusivemba.com/ijemr</w:t>
      </w:r>
    </w:p>
    <w:p w:rsidR="00CA63D4" w:rsidRPr="00CC1BA2" w:rsidRDefault="00B3790B" w:rsidP="003840AC">
      <w:pPr>
        <w:pStyle w:val="ListParagraph"/>
        <w:numPr>
          <w:ilvl w:val="0"/>
          <w:numId w:val="8"/>
        </w:numPr>
        <w:spacing w:line="360" w:lineRule="auto"/>
        <w:ind w:left="567" w:hanging="567"/>
        <w:jc w:val="both"/>
        <w:rPr>
          <w:rFonts w:ascii="Times New Roman" w:hAnsi="Times New Roman" w:cs="Times New Roman"/>
          <w:sz w:val="24"/>
          <w:szCs w:val="24"/>
        </w:rPr>
      </w:pPr>
      <w:proofErr w:type="spellStart"/>
      <w:r w:rsidRPr="00CC1BA2">
        <w:rPr>
          <w:rFonts w:ascii="Times New Roman" w:hAnsi="Times New Roman" w:cs="Times New Roman"/>
          <w:sz w:val="24"/>
          <w:szCs w:val="24"/>
        </w:rPr>
        <w:t>Fernández-Kranz</w:t>
      </w:r>
      <w:proofErr w:type="spellEnd"/>
      <w:r w:rsidRPr="00CC1BA2">
        <w:rPr>
          <w:rFonts w:ascii="Times New Roman" w:hAnsi="Times New Roman" w:cs="Times New Roman"/>
          <w:sz w:val="24"/>
          <w:szCs w:val="24"/>
        </w:rPr>
        <w:t xml:space="preserve">, Daniel and </w:t>
      </w:r>
      <w:proofErr w:type="spellStart"/>
      <w:r w:rsidRPr="00CC1BA2">
        <w:rPr>
          <w:rFonts w:ascii="Times New Roman" w:hAnsi="Times New Roman" w:cs="Times New Roman"/>
          <w:sz w:val="24"/>
          <w:szCs w:val="24"/>
        </w:rPr>
        <w:t>Santaló</w:t>
      </w:r>
      <w:proofErr w:type="spellEnd"/>
      <w:r w:rsidRPr="00CC1BA2">
        <w:rPr>
          <w:rFonts w:ascii="Times New Roman" w:hAnsi="Times New Roman" w:cs="Times New Roman"/>
          <w:sz w:val="24"/>
          <w:szCs w:val="24"/>
        </w:rPr>
        <w:t xml:space="preserve">, Juan (2008) ““When Necessity Becomes a Virtue: The Effect of Product Market Competition on Corporate Social Responsibility” IE Business School Working Paper WP08-27 16-07-2008, Department of Strategy IE Business School, </w:t>
      </w:r>
      <w:r w:rsidR="00CA63D4" w:rsidRPr="00CC1BA2">
        <w:rPr>
          <w:rFonts w:ascii="Times New Roman" w:hAnsi="Times New Roman" w:cs="Times New Roman"/>
          <w:sz w:val="24"/>
          <w:szCs w:val="24"/>
        </w:rPr>
        <w:t xml:space="preserve">March </w:t>
      </w:r>
      <w:proofErr w:type="spellStart"/>
      <w:r w:rsidR="00CA63D4" w:rsidRPr="00CC1BA2">
        <w:rPr>
          <w:rFonts w:ascii="Times New Roman" w:hAnsi="Times New Roman" w:cs="Times New Roman"/>
          <w:sz w:val="24"/>
          <w:szCs w:val="24"/>
        </w:rPr>
        <w:t>Orlitzky</w:t>
      </w:r>
      <w:proofErr w:type="spellEnd"/>
      <w:r w:rsidR="00CA63D4" w:rsidRPr="00CC1BA2">
        <w:rPr>
          <w:rFonts w:ascii="Times New Roman" w:hAnsi="Times New Roman" w:cs="Times New Roman"/>
          <w:sz w:val="24"/>
          <w:szCs w:val="24"/>
        </w:rPr>
        <w:t xml:space="preserve">, Frank L Schmidt &amp; Sara L </w:t>
      </w:r>
      <w:proofErr w:type="spellStart"/>
      <w:r w:rsidR="00CA63D4" w:rsidRPr="00CC1BA2">
        <w:rPr>
          <w:rFonts w:ascii="Times New Roman" w:hAnsi="Times New Roman" w:cs="Times New Roman"/>
          <w:sz w:val="24"/>
          <w:szCs w:val="24"/>
        </w:rPr>
        <w:t>Rynes</w:t>
      </w:r>
      <w:proofErr w:type="spellEnd"/>
      <w:r w:rsidR="00CA63D4" w:rsidRPr="00CC1BA2">
        <w:rPr>
          <w:rFonts w:ascii="Times New Roman" w:hAnsi="Times New Roman" w:cs="Times New Roman"/>
          <w:sz w:val="24"/>
          <w:szCs w:val="24"/>
        </w:rPr>
        <w:t xml:space="preserve">. 2003. Corporate Social and Financial performance: A </w:t>
      </w:r>
      <w:proofErr w:type="gramStart"/>
      <w:r w:rsidR="00CA63D4" w:rsidRPr="00CC1BA2">
        <w:rPr>
          <w:rFonts w:ascii="Times New Roman" w:hAnsi="Times New Roman" w:cs="Times New Roman"/>
          <w:sz w:val="24"/>
          <w:szCs w:val="24"/>
        </w:rPr>
        <w:t>meta</w:t>
      </w:r>
      <w:proofErr w:type="gramEnd"/>
      <w:r w:rsidR="00CA63D4" w:rsidRPr="00CC1BA2">
        <w:rPr>
          <w:rFonts w:ascii="Times New Roman" w:hAnsi="Times New Roman" w:cs="Times New Roman"/>
          <w:sz w:val="24"/>
          <w:szCs w:val="24"/>
        </w:rPr>
        <w:t xml:space="preserve"> analysis. Organization studies. 24: 3: 403-441.</w:t>
      </w:r>
    </w:p>
    <w:p w:rsidR="00756551" w:rsidRPr="00CC1BA2" w:rsidRDefault="00756551" w:rsidP="003840AC">
      <w:pPr>
        <w:pStyle w:val="ListParagraph"/>
        <w:numPr>
          <w:ilvl w:val="0"/>
          <w:numId w:val="8"/>
        </w:numPr>
        <w:spacing w:line="360" w:lineRule="auto"/>
        <w:ind w:left="567" w:hanging="567"/>
        <w:jc w:val="both"/>
        <w:rPr>
          <w:rFonts w:ascii="Times New Roman" w:hAnsi="Times New Roman" w:cs="Times New Roman"/>
          <w:sz w:val="24"/>
          <w:szCs w:val="24"/>
        </w:rPr>
      </w:pPr>
      <w:r w:rsidRPr="00CC1BA2">
        <w:rPr>
          <w:rFonts w:ascii="Times New Roman" w:hAnsi="Times New Roman" w:cs="Times New Roman"/>
          <w:sz w:val="24"/>
          <w:szCs w:val="24"/>
        </w:rPr>
        <w:t xml:space="preserve">Jean B. McGuire, Alison </w:t>
      </w:r>
      <w:proofErr w:type="spellStart"/>
      <w:r w:rsidRPr="00CC1BA2">
        <w:rPr>
          <w:rFonts w:ascii="Times New Roman" w:hAnsi="Times New Roman" w:cs="Times New Roman"/>
          <w:sz w:val="24"/>
          <w:szCs w:val="24"/>
        </w:rPr>
        <w:t>Sundgren</w:t>
      </w:r>
      <w:proofErr w:type="spellEnd"/>
      <w:r w:rsidRPr="00CC1BA2">
        <w:rPr>
          <w:rFonts w:ascii="Times New Roman" w:hAnsi="Times New Roman" w:cs="Times New Roman"/>
          <w:sz w:val="24"/>
          <w:szCs w:val="24"/>
        </w:rPr>
        <w:t xml:space="preserve"> and Thomas </w:t>
      </w:r>
      <w:proofErr w:type="spellStart"/>
      <w:r w:rsidRPr="00CC1BA2">
        <w:rPr>
          <w:rFonts w:ascii="Times New Roman" w:hAnsi="Times New Roman" w:cs="Times New Roman"/>
          <w:sz w:val="24"/>
          <w:szCs w:val="24"/>
        </w:rPr>
        <w:t>Schneeweis</w:t>
      </w:r>
      <w:proofErr w:type="spellEnd"/>
      <w:r w:rsidRPr="00CC1BA2">
        <w:rPr>
          <w:rFonts w:ascii="Times New Roman" w:hAnsi="Times New Roman" w:cs="Times New Roman"/>
          <w:sz w:val="24"/>
          <w:szCs w:val="24"/>
        </w:rPr>
        <w:t>. 1988. Corporate Social Responsibility and Firm Financial Performance. The Academy of Management Journal. 31: 4: 854-872.</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María</w:t>
      </w:r>
      <w:proofErr w:type="spellEnd"/>
      <w:r w:rsidRPr="00CC1BA2">
        <w:rPr>
          <w:rFonts w:ascii="Times New Roman" w:hAnsi="Times New Roman" w:cs="Times New Roman"/>
          <w:sz w:val="24"/>
          <w:szCs w:val="24"/>
        </w:rPr>
        <w:t xml:space="preserve"> de Molina 11, Madrid - 28006, Spain Hopkins, Michael (2004) “Corporate social responsibility: an issues paper” Policy Integration Department, Working Paper No. 27 World Commission on the Social Dimension of Globalization International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Office Geneva, May 2004, Copyright © International Labour Organization 2004</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ILO (2008)“Governance, International law &amp; Corporate Social Responsibility” Research Series 116, Copyright © International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Organization (International Institute for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Studies, P.O. Box 6, CH-1211 Geneva, Switzerland) 2008</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Ismail, Tuan </w:t>
      </w:r>
      <w:proofErr w:type="spellStart"/>
      <w:r w:rsidRPr="00CC1BA2">
        <w:rPr>
          <w:rFonts w:ascii="Times New Roman" w:hAnsi="Times New Roman" w:cs="Times New Roman"/>
          <w:sz w:val="24"/>
          <w:szCs w:val="24"/>
        </w:rPr>
        <w:t>Nooriani</w:t>
      </w:r>
      <w:proofErr w:type="spellEnd"/>
      <w:r w:rsidRPr="00CC1BA2">
        <w:rPr>
          <w:rFonts w:ascii="Times New Roman" w:hAnsi="Times New Roman" w:cs="Times New Roman"/>
          <w:sz w:val="24"/>
          <w:szCs w:val="24"/>
        </w:rPr>
        <w:t xml:space="preserve"> Tuan (2011) “Corporate Social Responsibility: The Influence of the Silver Book”, International Journal of Business And Management Studies, </w:t>
      </w:r>
      <w:proofErr w:type="spellStart"/>
      <w:r w:rsidRPr="00CC1BA2">
        <w:rPr>
          <w:rFonts w:ascii="Times New Roman" w:hAnsi="Times New Roman" w:cs="Times New Roman"/>
          <w:sz w:val="24"/>
          <w:szCs w:val="24"/>
        </w:rPr>
        <w:t>Vol</w:t>
      </w:r>
      <w:proofErr w:type="spellEnd"/>
      <w:r w:rsidRPr="00CC1BA2">
        <w:rPr>
          <w:rFonts w:ascii="Times New Roman" w:hAnsi="Times New Roman" w:cs="Times New Roman"/>
          <w:sz w:val="24"/>
          <w:szCs w:val="24"/>
        </w:rPr>
        <w:t xml:space="preserve"> 3, No 2, 2011, pp. 371-383,</w:t>
      </w:r>
    </w:p>
    <w:p w:rsidR="00756551" w:rsidRPr="00CC1BA2" w:rsidRDefault="007E1D20"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lastRenderedPageBreak/>
        <w:t xml:space="preserve">Kenneth E. </w:t>
      </w:r>
      <w:proofErr w:type="spellStart"/>
      <w:r w:rsidRPr="00CC1BA2">
        <w:rPr>
          <w:rFonts w:ascii="Times New Roman" w:hAnsi="Times New Roman" w:cs="Times New Roman"/>
          <w:sz w:val="24"/>
          <w:szCs w:val="24"/>
        </w:rPr>
        <w:t>Aupperle</w:t>
      </w:r>
      <w:proofErr w:type="spellEnd"/>
      <w:r w:rsidRPr="00CC1BA2">
        <w:rPr>
          <w:rFonts w:ascii="Times New Roman" w:hAnsi="Times New Roman" w:cs="Times New Roman"/>
          <w:sz w:val="24"/>
          <w:szCs w:val="24"/>
        </w:rPr>
        <w:t xml:space="preserve">, Archie B. Carroll and John D. Hatfield. 1985. An Empirical Examination of the Relationship between Corporate Social Responsibility and Profitability. Academy of Management Journal. 28: 2: 446-463. </w:t>
      </w:r>
      <w:r w:rsidRPr="00CC1BA2">
        <w:rPr>
          <w:rFonts w:ascii="Times New Roman" w:hAnsi="Times New Roman" w:cs="Times New Roman"/>
          <w:sz w:val="24"/>
          <w:szCs w:val="24"/>
        </w:rPr>
        <w:tab/>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Kim, </w:t>
      </w:r>
      <w:proofErr w:type="spellStart"/>
      <w:r w:rsidRPr="00CC1BA2">
        <w:rPr>
          <w:rFonts w:ascii="Times New Roman" w:hAnsi="Times New Roman" w:cs="Times New Roman"/>
          <w:sz w:val="24"/>
          <w:szCs w:val="24"/>
        </w:rPr>
        <w:t>Jong-Keun</w:t>
      </w:r>
      <w:proofErr w:type="spellEnd"/>
      <w:r w:rsidRPr="00CC1BA2">
        <w:rPr>
          <w:rFonts w:ascii="Times New Roman" w:hAnsi="Times New Roman" w:cs="Times New Roman"/>
          <w:sz w:val="24"/>
          <w:szCs w:val="24"/>
        </w:rPr>
        <w:t xml:space="preserve"> (2011) “Effects of Corporate Social Responsibility on B to B Relational Performance”, International Journal of Business and Management, Vol. 6, No. 2; pp. 24-34, February 2011 </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Koestoer</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Yanti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Triwadiantini</w:t>
      </w:r>
      <w:proofErr w:type="spellEnd"/>
      <w:r w:rsidRPr="00CC1BA2">
        <w:rPr>
          <w:rFonts w:ascii="Times New Roman" w:hAnsi="Times New Roman" w:cs="Times New Roman"/>
          <w:sz w:val="24"/>
          <w:szCs w:val="24"/>
        </w:rPr>
        <w:t xml:space="preserve"> (2007) “Corporate Social Responsibility in Indonesia Building internal corporate values to address challenges in CSR Implementation”, Paper presented at the Seminar on Good Corporate and Social Governance in Promoting ASEAN’s Regional Integration, 17 January 2007, </w:t>
      </w:r>
      <w:proofErr w:type="spellStart"/>
      <w:r w:rsidRPr="00CC1BA2">
        <w:rPr>
          <w:rFonts w:ascii="Times New Roman" w:hAnsi="Times New Roman" w:cs="Times New Roman"/>
          <w:sz w:val="24"/>
          <w:szCs w:val="24"/>
        </w:rPr>
        <w:t>Asean</w:t>
      </w:r>
      <w:proofErr w:type="spellEnd"/>
      <w:r w:rsidRPr="00CC1BA2">
        <w:rPr>
          <w:rFonts w:ascii="Times New Roman" w:hAnsi="Times New Roman" w:cs="Times New Roman"/>
          <w:sz w:val="24"/>
          <w:szCs w:val="24"/>
        </w:rPr>
        <w:t xml:space="preserve"> Secretariat, Jakarta, Indonesia</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Krishnan, Sandeep K. and </w:t>
      </w:r>
      <w:proofErr w:type="spellStart"/>
      <w:r w:rsidRPr="00CC1BA2">
        <w:rPr>
          <w:rFonts w:ascii="Times New Roman" w:hAnsi="Times New Roman" w:cs="Times New Roman"/>
          <w:sz w:val="24"/>
          <w:szCs w:val="24"/>
        </w:rPr>
        <w:t>Balachandran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Rakesh</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n.d</w:t>
      </w:r>
      <w:proofErr w:type="spellEnd"/>
      <w:r w:rsidRPr="00CC1BA2">
        <w:rPr>
          <w:rFonts w:ascii="Times New Roman" w:hAnsi="Times New Roman" w:cs="Times New Roman"/>
          <w:sz w:val="24"/>
          <w:szCs w:val="24"/>
        </w:rPr>
        <w:t xml:space="preserve">.) “Corporate Social Responsibility as a determinant of market success: An exploratory analysis with special reference to MNCs in emerging markets”, Marketing Strategies for Firms in Emerging Markets, IIM K – NASMEI International Conference </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Maç</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Sevgi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Dönmez</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Çalış</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Şuayyip</w:t>
      </w:r>
      <w:proofErr w:type="spellEnd"/>
      <w:r w:rsidRPr="00CC1BA2">
        <w:rPr>
          <w:rFonts w:ascii="Times New Roman" w:hAnsi="Times New Roman" w:cs="Times New Roman"/>
          <w:sz w:val="24"/>
          <w:szCs w:val="24"/>
        </w:rPr>
        <w:t xml:space="preserve"> (2011)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Practices in the Content of Corporate Social Responsibility: an Evaluation on Automotive Manufacturer Companies’ Websites”, International Journal of Business and Management Studies, Vol. 3, No 2, 2011, pp. 317-330 Universal Journal of Management and Social Sciences Vol. 2, No.7; July 2012 52</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Mahlouji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Hossein</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Anaraki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Nahid</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kalbasi</w:t>
      </w:r>
      <w:proofErr w:type="spellEnd"/>
      <w:r w:rsidRPr="00CC1BA2">
        <w:rPr>
          <w:rFonts w:ascii="Times New Roman" w:hAnsi="Times New Roman" w:cs="Times New Roman"/>
          <w:sz w:val="24"/>
          <w:szCs w:val="24"/>
        </w:rPr>
        <w:t xml:space="preserve"> (2009) “Corporate Social Responsibility Towards Social Responsible Innovation: A Dynamic Capability Approach”, International Review of Business Research Papers, Vol. 5 No. 6 November 2009, Pp.185-194 </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McWilliams </w:t>
      </w:r>
      <w:proofErr w:type="spellStart"/>
      <w:r w:rsidRPr="00CC1BA2">
        <w:rPr>
          <w:rFonts w:ascii="Times New Roman" w:hAnsi="Times New Roman" w:cs="Times New Roman"/>
          <w:sz w:val="24"/>
          <w:szCs w:val="24"/>
        </w:rPr>
        <w:t>Abagail</w:t>
      </w:r>
      <w:proofErr w:type="spellEnd"/>
      <w:r w:rsidRPr="00CC1BA2">
        <w:rPr>
          <w:rFonts w:ascii="Times New Roman" w:hAnsi="Times New Roman" w:cs="Times New Roman"/>
          <w:sz w:val="24"/>
          <w:szCs w:val="24"/>
        </w:rPr>
        <w:t xml:space="preserve">; Siegel, Donald S. and Wright, Patrick M. (2005) “Corporate Social Responsibility: Strategic Implications”, Working Papers in Economics, Number 0506, May 2005, Department of Economics, Rensselaer Polytechnic Institute, 110 8th Street, Troy, NY, </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McWilliams </w:t>
      </w:r>
      <w:proofErr w:type="spellStart"/>
      <w:r w:rsidRPr="00CC1BA2">
        <w:rPr>
          <w:rFonts w:ascii="Times New Roman" w:hAnsi="Times New Roman" w:cs="Times New Roman"/>
          <w:sz w:val="24"/>
          <w:szCs w:val="24"/>
        </w:rPr>
        <w:t>Abagail</w:t>
      </w:r>
      <w:proofErr w:type="spellEnd"/>
      <w:r w:rsidRPr="00CC1BA2">
        <w:rPr>
          <w:rFonts w:ascii="Times New Roman" w:hAnsi="Times New Roman" w:cs="Times New Roman"/>
          <w:sz w:val="24"/>
          <w:szCs w:val="24"/>
        </w:rPr>
        <w:t>; Siegel, Donald S. and Wright, Patrick M. (2006) “Corporate Social Responsibility: International Perspectives”, Working Papers in Economics, Number 604, March 2006, Department of Economics, Rensselaer Polytechnic Institute, 110 8th Street, Troy, NY,</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Miller, Justin I. and Guthrie, Doug (2007) “ The Rise of Corporate Social Responsibility: An Institutional Response to </w:t>
      </w:r>
      <w:proofErr w:type="spellStart"/>
      <w:r w:rsidRPr="00CC1BA2">
        <w:rPr>
          <w:rFonts w:ascii="Times New Roman" w:hAnsi="Times New Roman" w:cs="Times New Roman"/>
          <w:sz w:val="24"/>
          <w:szCs w:val="24"/>
        </w:rPr>
        <w:t>Labor</w:t>
      </w:r>
      <w:proofErr w:type="spellEnd"/>
      <w:r w:rsidRPr="00CC1BA2">
        <w:rPr>
          <w:rFonts w:ascii="Times New Roman" w:hAnsi="Times New Roman" w:cs="Times New Roman"/>
          <w:sz w:val="24"/>
          <w:szCs w:val="24"/>
        </w:rPr>
        <w:t xml:space="preserve">, Legal, and Shareholder </w:t>
      </w:r>
      <w:r w:rsidRPr="00CC1BA2">
        <w:rPr>
          <w:rFonts w:ascii="Times New Roman" w:hAnsi="Times New Roman" w:cs="Times New Roman"/>
          <w:sz w:val="24"/>
          <w:szCs w:val="24"/>
        </w:rPr>
        <w:lastRenderedPageBreak/>
        <w:t>Environments”, Institutional Determinants of CSR, Stern School of Business, New York University, 40 W. 4th St., 7-22, New York, NY 10012</w:t>
      </w:r>
    </w:p>
    <w:p w:rsidR="00CA63D4" w:rsidRPr="00CC1BA2" w:rsidRDefault="00CA63D4"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Rahul</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Nath</w:t>
      </w:r>
      <w:proofErr w:type="spellEnd"/>
      <w:r w:rsidRPr="00CC1BA2">
        <w:rPr>
          <w:rFonts w:ascii="Times New Roman" w:hAnsi="Times New Roman" w:cs="Times New Roman"/>
          <w:sz w:val="24"/>
          <w:szCs w:val="24"/>
        </w:rPr>
        <w:t xml:space="preserve">. 2013. Impact of CSR initiatives on brand value: An overview. The management accountant, </w:t>
      </w:r>
      <w:proofErr w:type="gramStart"/>
      <w:r w:rsidRPr="00CC1BA2">
        <w:rPr>
          <w:rFonts w:ascii="Times New Roman" w:hAnsi="Times New Roman" w:cs="Times New Roman"/>
          <w:sz w:val="24"/>
          <w:szCs w:val="24"/>
        </w:rPr>
        <w:t>The</w:t>
      </w:r>
      <w:proofErr w:type="gramEnd"/>
      <w:r w:rsidRPr="00CC1BA2">
        <w:rPr>
          <w:rFonts w:ascii="Times New Roman" w:hAnsi="Times New Roman" w:cs="Times New Roman"/>
          <w:sz w:val="24"/>
          <w:szCs w:val="24"/>
        </w:rPr>
        <w:t xml:space="preserve"> journal of CMAs. 48: 6: 644-647.</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Reinhardt, Forest L.; </w:t>
      </w:r>
      <w:proofErr w:type="spellStart"/>
      <w:r w:rsidRPr="00CC1BA2">
        <w:rPr>
          <w:rFonts w:ascii="Times New Roman" w:hAnsi="Times New Roman" w:cs="Times New Roman"/>
          <w:sz w:val="24"/>
          <w:szCs w:val="24"/>
        </w:rPr>
        <w:t>Stavins</w:t>
      </w:r>
      <w:proofErr w:type="spellEnd"/>
      <w:r w:rsidRPr="00CC1BA2">
        <w:rPr>
          <w:rFonts w:ascii="Times New Roman" w:hAnsi="Times New Roman" w:cs="Times New Roman"/>
          <w:sz w:val="24"/>
          <w:szCs w:val="24"/>
        </w:rPr>
        <w:t xml:space="preserve">, Robert N. and </w:t>
      </w:r>
      <w:proofErr w:type="spellStart"/>
      <w:r w:rsidRPr="00CC1BA2">
        <w:rPr>
          <w:rFonts w:ascii="Times New Roman" w:hAnsi="Times New Roman" w:cs="Times New Roman"/>
          <w:sz w:val="24"/>
          <w:szCs w:val="24"/>
        </w:rPr>
        <w:t>Vietor,Richard</w:t>
      </w:r>
      <w:proofErr w:type="spellEnd"/>
      <w:r w:rsidRPr="00CC1BA2">
        <w:rPr>
          <w:rFonts w:ascii="Times New Roman" w:hAnsi="Times New Roman" w:cs="Times New Roman"/>
          <w:sz w:val="24"/>
          <w:szCs w:val="24"/>
        </w:rPr>
        <w:t xml:space="preserve"> H.K. (2008) “Corporate Social Responsibility Through an Economic Lens” Resources for the Future, April 2008, RFF - DP 08-12, 1616 P St. NW Washington, DC 20036, 202-328-5000 </w:t>
      </w:r>
      <w:r w:rsidR="00A14BDE" w:rsidRPr="00CC1BA2">
        <w:rPr>
          <w:rFonts w:ascii="Times New Roman" w:hAnsi="Times New Roman" w:cs="Times New Roman"/>
          <w:sz w:val="24"/>
          <w:szCs w:val="24"/>
        </w:rPr>
        <w:t>www.rff.org</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 xml:space="preserve">Rupp, Deborah E.; </w:t>
      </w:r>
      <w:proofErr w:type="spellStart"/>
      <w:r w:rsidRPr="00CC1BA2">
        <w:rPr>
          <w:rFonts w:ascii="Times New Roman" w:hAnsi="Times New Roman" w:cs="Times New Roman"/>
          <w:sz w:val="24"/>
          <w:szCs w:val="24"/>
        </w:rPr>
        <w:t>Ganapathi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Jyoti</w:t>
      </w:r>
      <w:proofErr w:type="spellEnd"/>
      <w:r w:rsidRPr="00CC1BA2">
        <w:rPr>
          <w:rFonts w:ascii="Times New Roman" w:hAnsi="Times New Roman" w:cs="Times New Roman"/>
          <w:sz w:val="24"/>
          <w:szCs w:val="24"/>
        </w:rPr>
        <w:t xml:space="preserve">; Aguilera, Ruth V and Williams, Cynthia A (2006) “Employee Reactions to Corporate social Responsibility: an Organizational Justice Framework”, Journal of Organizational Behaviour, Vol. 27, pp. 537–543 (2006), Wiley Inter Science </w:t>
      </w:r>
      <w:r w:rsidR="00A14BDE" w:rsidRPr="00CC1BA2">
        <w:rPr>
          <w:rFonts w:ascii="Times New Roman" w:hAnsi="Times New Roman" w:cs="Times New Roman"/>
          <w:sz w:val="24"/>
          <w:szCs w:val="24"/>
        </w:rPr>
        <w:t>www.interscience.wiley.com</w:t>
      </w:r>
      <w:r w:rsidRPr="00CC1BA2">
        <w:rPr>
          <w:rFonts w:ascii="Times New Roman" w:hAnsi="Times New Roman" w:cs="Times New Roman"/>
          <w:sz w:val="24"/>
          <w:szCs w:val="24"/>
        </w:rPr>
        <w:t xml:space="preserve"> </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r w:rsidRPr="00CC1BA2">
        <w:rPr>
          <w:rFonts w:ascii="Times New Roman" w:hAnsi="Times New Roman" w:cs="Times New Roman"/>
          <w:sz w:val="24"/>
          <w:szCs w:val="24"/>
        </w:rPr>
        <w:t>Sharma S., Sharma J. and Devi A. (2009) “Corporate Social Responsibility: The Key Role of Human Resource Management”, Business Intelligence Journal, January 2009</w:t>
      </w:r>
    </w:p>
    <w:p w:rsidR="00A14BDE" w:rsidRPr="00CC1BA2" w:rsidRDefault="00B3790B" w:rsidP="003840AC">
      <w:pPr>
        <w:pStyle w:val="ListParagraph"/>
        <w:numPr>
          <w:ilvl w:val="0"/>
          <w:numId w:val="8"/>
        </w:numPr>
        <w:spacing w:line="360" w:lineRule="auto"/>
        <w:ind w:left="709" w:hanging="851"/>
        <w:jc w:val="both"/>
        <w:rPr>
          <w:rFonts w:ascii="Times New Roman" w:hAnsi="Times New Roman" w:cs="Times New Roman"/>
          <w:sz w:val="24"/>
          <w:szCs w:val="24"/>
        </w:rPr>
      </w:pPr>
      <w:proofErr w:type="spellStart"/>
      <w:r w:rsidRPr="00CC1BA2">
        <w:rPr>
          <w:rFonts w:ascii="Times New Roman" w:hAnsi="Times New Roman" w:cs="Times New Roman"/>
          <w:sz w:val="24"/>
          <w:szCs w:val="24"/>
        </w:rPr>
        <w:t>Sriramesh</w:t>
      </w:r>
      <w:proofErr w:type="spellEnd"/>
      <w:r w:rsidRPr="00CC1BA2">
        <w:rPr>
          <w:rFonts w:ascii="Times New Roman" w:hAnsi="Times New Roman" w:cs="Times New Roman"/>
          <w:sz w:val="24"/>
          <w:szCs w:val="24"/>
        </w:rPr>
        <w:t xml:space="preserve">, Krishnamurthy; Chew Wee Ng; </w:t>
      </w:r>
      <w:proofErr w:type="spellStart"/>
      <w:r w:rsidRPr="00CC1BA2">
        <w:rPr>
          <w:rFonts w:ascii="Times New Roman" w:hAnsi="Times New Roman" w:cs="Times New Roman"/>
          <w:sz w:val="24"/>
          <w:szCs w:val="24"/>
        </w:rPr>
        <w:t>Soh</w:t>
      </w:r>
      <w:proofErr w:type="spellEnd"/>
      <w:r w:rsidRPr="00CC1BA2">
        <w:rPr>
          <w:rFonts w:ascii="Times New Roman" w:hAnsi="Times New Roman" w:cs="Times New Roman"/>
          <w:sz w:val="24"/>
          <w:szCs w:val="24"/>
        </w:rPr>
        <w:t xml:space="preserve"> Ting </w:t>
      </w:r>
      <w:proofErr w:type="spellStart"/>
      <w:r w:rsidRPr="00CC1BA2">
        <w:rPr>
          <w:rFonts w:ascii="Times New Roman" w:hAnsi="Times New Roman" w:cs="Times New Roman"/>
          <w:sz w:val="24"/>
          <w:szCs w:val="24"/>
        </w:rPr>
        <w:t>Ting</w:t>
      </w:r>
      <w:proofErr w:type="spellEnd"/>
      <w:r w:rsidRPr="00CC1BA2">
        <w:rPr>
          <w:rFonts w:ascii="Times New Roman" w:hAnsi="Times New Roman" w:cs="Times New Roman"/>
          <w:sz w:val="24"/>
          <w:szCs w:val="24"/>
        </w:rPr>
        <w:t xml:space="preserve"> and </w:t>
      </w:r>
      <w:proofErr w:type="spellStart"/>
      <w:r w:rsidRPr="00CC1BA2">
        <w:rPr>
          <w:rFonts w:ascii="Times New Roman" w:hAnsi="Times New Roman" w:cs="Times New Roman"/>
          <w:sz w:val="24"/>
          <w:szCs w:val="24"/>
        </w:rPr>
        <w:t>Luo</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Wanyin</w:t>
      </w:r>
      <w:proofErr w:type="spellEnd"/>
      <w:r w:rsidRPr="00CC1BA2">
        <w:rPr>
          <w:rFonts w:ascii="Times New Roman" w:hAnsi="Times New Roman" w:cs="Times New Roman"/>
          <w:sz w:val="24"/>
          <w:szCs w:val="24"/>
        </w:rPr>
        <w:t xml:space="preserve"> (2007) Corporate Social Responsibility and Public Relations: Perceptions and Practices in Singapore, Paper submitted to the 14th International Public Relations Symposium, Bled, Slovenia, July 3 - 5, 2007 </w:t>
      </w:r>
    </w:p>
    <w:p w:rsidR="00A14BDE" w:rsidRPr="00CC1BA2" w:rsidRDefault="00B3790B" w:rsidP="003840AC">
      <w:pPr>
        <w:pStyle w:val="ListParagraph"/>
        <w:numPr>
          <w:ilvl w:val="0"/>
          <w:numId w:val="8"/>
        </w:numPr>
        <w:spacing w:line="360" w:lineRule="auto"/>
        <w:ind w:left="709" w:hanging="567"/>
        <w:jc w:val="both"/>
        <w:rPr>
          <w:rFonts w:ascii="Times New Roman" w:hAnsi="Times New Roman" w:cs="Times New Roman"/>
          <w:sz w:val="24"/>
          <w:szCs w:val="24"/>
        </w:rPr>
      </w:pPr>
      <w:r w:rsidRPr="00CC1BA2">
        <w:rPr>
          <w:rFonts w:ascii="Times New Roman" w:hAnsi="Times New Roman" w:cs="Times New Roman"/>
          <w:sz w:val="24"/>
          <w:szCs w:val="24"/>
        </w:rPr>
        <w:t>Sweeney, Lorraine (2007) “Corporate social responsibility in Ireland: Barriers and Opportunities Experienced by SMEs when Undertaking CSR” Corporate Governance, Vol. 7, No. 4, 2007, pp. 516-523, Emerald Group Publishing Limited, ISSN 1472-0701</w:t>
      </w:r>
    </w:p>
    <w:p w:rsidR="00CA63D4" w:rsidRPr="00CC1BA2" w:rsidRDefault="00CA63D4" w:rsidP="003840AC">
      <w:pPr>
        <w:pStyle w:val="ListParagraph"/>
        <w:numPr>
          <w:ilvl w:val="0"/>
          <w:numId w:val="8"/>
        </w:numPr>
        <w:spacing w:line="360" w:lineRule="auto"/>
        <w:ind w:left="709" w:hanging="567"/>
        <w:jc w:val="both"/>
        <w:rPr>
          <w:rFonts w:ascii="Times New Roman" w:hAnsi="Times New Roman" w:cs="Times New Roman"/>
          <w:sz w:val="24"/>
          <w:szCs w:val="24"/>
        </w:rPr>
      </w:pPr>
      <w:proofErr w:type="spellStart"/>
      <w:r w:rsidRPr="00CC1BA2">
        <w:rPr>
          <w:rFonts w:ascii="Times New Roman" w:hAnsi="Times New Roman" w:cs="Times New Roman"/>
          <w:sz w:val="24"/>
          <w:szCs w:val="24"/>
        </w:rPr>
        <w:t>Tyagi</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Rupal</w:t>
      </w:r>
      <w:proofErr w:type="spellEnd"/>
      <w:r w:rsidRPr="00CC1BA2">
        <w:rPr>
          <w:rFonts w:ascii="Times New Roman" w:hAnsi="Times New Roman" w:cs="Times New Roman"/>
          <w:sz w:val="24"/>
          <w:szCs w:val="24"/>
        </w:rPr>
        <w:t xml:space="preserve">. 2012. Impact of Corporate Social Responsibility on Financial Performance &amp; Competitiveness of Business: A study of Indian Firms. Thesis submitted to Indian Institute of Technology, </w:t>
      </w:r>
      <w:proofErr w:type="spellStart"/>
      <w:r w:rsidRPr="00CC1BA2">
        <w:rPr>
          <w:rFonts w:ascii="Times New Roman" w:hAnsi="Times New Roman" w:cs="Times New Roman"/>
          <w:sz w:val="24"/>
          <w:szCs w:val="24"/>
        </w:rPr>
        <w:t>Roorkee</w:t>
      </w:r>
      <w:proofErr w:type="spellEnd"/>
      <w:r w:rsidRPr="00CC1BA2">
        <w:rPr>
          <w:rFonts w:ascii="Times New Roman" w:hAnsi="Times New Roman" w:cs="Times New Roman"/>
          <w:sz w:val="24"/>
          <w:szCs w:val="24"/>
        </w:rPr>
        <w:t>, India</w:t>
      </w:r>
    </w:p>
    <w:p w:rsidR="00756551" w:rsidRPr="00CC1BA2" w:rsidRDefault="00756551" w:rsidP="003840AC">
      <w:pPr>
        <w:pStyle w:val="ListParagraph"/>
        <w:numPr>
          <w:ilvl w:val="0"/>
          <w:numId w:val="8"/>
        </w:numPr>
        <w:spacing w:line="360" w:lineRule="auto"/>
        <w:ind w:left="709" w:hanging="567"/>
        <w:jc w:val="both"/>
        <w:rPr>
          <w:rFonts w:ascii="Times New Roman" w:hAnsi="Times New Roman" w:cs="Times New Roman"/>
          <w:sz w:val="24"/>
          <w:szCs w:val="24"/>
        </w:rPr>
      </w:pPr>
      <w:proofErr w:type="spellStart"/>
      <w:r w:rsidRPr="00CC1BA2">
        <w:rPr>
          <w:rFonts w:ascii="Times New Roman" w:hAnsi="Times New Roman" w:cs="Times New Roman"/>
          <w:sz w:val="24"/>
          <w:szCs w:val="24"/>
        </w:rPr>
        <w:t>Xueming</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Luo</w:t>
      </w:r>
      <w:proofErr w:type="spellEnd"/>
      <w:r w:rsidRPr="00CC1BA2">
        <w:rPr>
          <w:rFonts w:ascii="Times New Roman" w:hAnsi="Times New Roman" w:cs="Times New Roman"/>
          <w:sz w:val="24"/>
          <w:szCs w:val="24"/>
        </w:rPr>
        <w:t xml:space="preserve"> &amp; C.B. Bhattacharya. 2006. Corporate Social Responsibility, Customer Satisfaction and Market value. Journal of Marketing. 70: 4: 1-8.</w:t>
      </w:r>
    </w:p>
    <w:p w:rsidR="00A14BDE" w:rsidRPr="00CC1BA2" w:rsidRDefault="00B3790B" w:rsidP="003840AC">
      <w:pPr>
        <w:pStyle w:val="ListParagraph"/>
        <w:numPr>
          <w:ilvl w:val="0"/>
          <w:numId w:val="8"/>
        </w:numPr>
        <w:spacing w:line="360" w:lineRule="auto"/>
        <w:ind w:left="709" w:hanging="567"/>
        <w:jc w:val="both"/>
        <w:rPr>
          <w:rFonts w:ascii="Times New Roman" w:hAnsi="Times New Roman" w:cs="Times New Roman"/>
          <w:sz w:val="24"/>
          <w:szCs w:val="24"/>
        </w:rPr>
      </w:pPr>
      <w:proofErr w:type="spellStart"/>
      <w:r w:rsidRPr="00CC1BA2">
        <w:rPr>
          <w:rFonts w:ascii="Times New Roman" w:hAnsi="Times New Roman" w:cs="Times New Roman"/>
          <w:sz w:val="24"/>
          <w:szCs w:val="24"/>
        </w:rPr>
        <w:t>Yperen</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Michiel</w:t>
      </w:r>
      <w:proofErr w:type="spellEnd"/>
      <w:r w:rsidRPr="00CC1BA2">
        <w:rPr>
          <w:rFonts w:ascii="Times New Roman" w:hAnsi="Times New Roman" w:cs="Times New Roman"/>
          <w:sz w:val="24"/>
          <w:szCs w:val="24"/>
        </w:rPr>
        <w:t xml:space="preserve"> van (2006) “Corporate Social Responsibility in the Textile Industry International overview”, IVAM research and consultancy on sustainability </w:t>
      </w:r>
      <w:proofErr w:type="spellStart"/>
      <w:r w:rsidRPr="00CC1BA2">
        <w:rPr>
          <w:rFonts w:ascii="Times New Roman" w:hAnsi="Times New Roman" w:cs="Times New Roman"/>
          <w:sz w:val="24"/>
          <w:szCs w:val="24"/>
        </w:rPr>
        <w:t>Roetersstraat</w:t>
      </w:r>
      <w:proofErr w:type="spellEnd"/>
      <w:r w:rsidRPr="00CC1BA2">
        <w:rPr>
          <w:rFonts w:ascii="Times New Roman" w:hAnsi="Times New Roman" w:cs="Times New Roman"/>
          <w:sz w:val="24"/>
          <w:szCs w:val="24"/>
        </w:rPr>
        <w:t xml:space="preserve"> 33 - 1018 WB Amsterdam - </w:t>
      </w:r>
      <w:proofErr w:type="spellStart"/>
      <w:r w:rsidRPr="00CC1BA2">
        <w:rPr>
          <w:rFonts w:ascii="Times New Roman" w:hAnsi="Times New Roman" w:cs="Times New Roman"/>
          <w:sz w:val="24"/>
          <w:szCs w:val="24"/>
        </w:rPr>
        <w:t>Postbus</w:t>
      </w:r>
      <w:proofErr w:type="spellEnd"/>
      <w:r w:rsidRPr="00CC1BA2">
        <w:rPr>
          <w:rFonts w:ascii="Times New Roman" w:hAnsi="Times New Roman" w:cs="Times New Roman"/>
          <w:sz w:val="24"/>
          <w:szCs w:val="24"/>
        </w:rPr>
        <w:t xml:space="preserve"> 18180 - 1001 ZB Amsterdam, 2006</w:t>
      </w:r>
    </w:p>
    <w:p w:rsidR="00B3790B" w:rsidRPr="00CC1BA2" w:rsidRDefault="00B3790B" w:rsidP="003840AC">
      <w:pPr>
        <w:pStyle w:val="ListParagraph"/>
        <w:numPr>
          <w:ilvl w:val="0"/>
          <w:numId w:val="8"/>
        </w:numPr>
        <w:spacing w:line="360" w:lineRule="auto"/>
        <w:ind w:left="709" w:hanging="567"/>
        <w:jc w:val="both"/>
        <w:rPr>
          <w:rFonts w:ascii="Times New Roman" w:hAnsi="Times New Roman" w:cs="Times New Roman"/>
          <w:sz w:val="24"/>
          <w:szCs w:val="24"/>
        </w:rPr>
      </w:pPr>
      <w:proofErr w:type="spellStart"/>
      <w:r w:rsidRPr="00CC1BA2">
        <w:rPr>
          <w:rFonts w:ascii="Times New Roman" w:hAnsi="Times New Roman" w:cs="Times New Roman"/>
          <w:sz w:val="24"/>
          <w:szCs w:val="24"/>
        </w:rPr>
        <w:t>Zu</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Liangrong</w:t>
      </w:r>
      <w:proofErr w:type="spellEnd"/>
      <w:r w:rsidRPr="00CC1BA2">
        <w:rPr>
          <w:rFonts w:ascii="Times New Roman" w:hAnsi="Times New Roman" w:cs="Times New Roman"/>
          <w:sz w:val="24"/>
          <w:szCs w:val="24"/>
        </w:rPr>
        <w:t xml:space="preserve"> Song, </w:t>
      </w:r>
      <w:proofErr w:type="spellStart"/>
      <w:r w:rsidRPr="00CC1BA2">
        <w:rPr>
          <w:rFonts w:ascii="Times New Roman" w:hAnsi="Times New Roman" w:cs="Times New Roman"/>
          <w:sz w:val="24"/>
          <w:szCs w:val="24"/>
        </w:rPr>
        <w:t>Lina</w:t>
      </w:r>
      <w:proofErr w:type="spellEnd"/>
      <w:r w:rsidRPr="00CC1BA2">
        <w:rPr>
          <w:rFonts w:ascii="Times New Roman" w:hAnsi="Times New Roman" w:cs="Times New Roman"/>
          <w:sz w:val="24"/>
          <w:szCs w:val="24"/>
        </w:rPr>
        <w:t xml:space="preserve"> (2008) “Determinants of Managerial Values on Corporate Social Responsibility: Evidence from China”, IZA Discussion Paper No. 3449, April 2008 </w:t>
      </w:r>
      <w:proofErr w:type="spellStart"/>
      <w:r w:rsidRPr="00CC1BA2">
        <w:rPr>
          <w:rFonts w:ascii="Times New Roman" w:hAnsi="Times New Roman" w:cs="Times New Roman"/>
          <w:sz w:val="24"/>
          <w:szCs w:val="24"/>
        </w:rPr>
        <w:t>Forschungsinstitut</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zur</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Zukunft</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der</w:t>
      </w:r>
      <w:proofErr w:type="spellEnd"/>
      <w:r w:rsidRPr="00CC1BA2">
        <w:rPr>
          <w:rFonts w:ascii="Times New Roman" w:hAnsi="Times New Roman" w:cs="Times New Roman"/>
          <w:sz w:val="24"/>
          <w:szCs w:val="24"/>
        </w:rPr>
        <w:t xml:space="preserve"> </w:t>
      </w:r>
      <w:proofErr w:type="spellStart"/>
      <w:r w:rsidRPr="00CC1BA2">
        <w:rPr>
          <w:rFonts w:ascii="Times New Roman" w:hAnsi="Times New Roman" w:cs="Times New Roman"/>
          <w:sz w:val="24"/>
          <w:szCs w:val="24"/>
        </w:rPr>
        <w:t>Arbeit</w:t>
      </w:r>
      <w:proofErr w:type="spellEnd"/>
      <w:r w:rsidRPr="00CC1BA2">
        <w:rPr>
          <w:rFonts w:ascii="Times New Roman" w:hAnsi="Times New Roman" w:cs="Times New Roman"/>
          <w:sz w:val="24"/>
          <w:szCs w:val="24"/>
        </w:rPr>
        <w:t xml:space="preserve">, Institute for the Study of </w:t>
      </w:r>
      <w:proofErr w:type="spellStart"/>
      <w:r w:rsidRPr="00CC1BA2">
        <w:rPr>
          <w:rFonts w:ascii="Times New Roman" w:hAnsi="Times New Roman" w:cs="Times New Roman"/>
          <w:sz w:val="24"/>
          <w:szCs w:val="24"/>
        </w:rPr>
        <w:t>Labor</w:t>
      </w:r>
      <w:proofErr w:type="spellEnd"/>
    </w:p>
    <w:p w:rsidR="00B3790B" w:rsidRPr="00CC1BA2" w:rsidRDefault="00B3790B" w:rsidP="00740281">
      <w:pPr>
        <w:spacing w:line="360" w:lineRule="auto"/>
        <w:ind w:left="360"/>
        <w:jc w:val="both"/>
        <w:rPr>
          <w:rFonts w:ascii="Times New Roman" w:hAnsi="Times New Roman" w:cs="Times New Roman"/>
          <w:sz w:val="24"/>
          <w:szCs w:val="24"/>
        </w:rPr>
      </w:pPr>
    </w:p>
    <w:sectPr w:rsidR="00B3790B" w:rsidRPr="00CC1BA2" w:rsidSect="00DC53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2828"/>
    <w:multiLevelType w:val="hybridMultilevel"/>
    <w:tmpl w:val="62061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C52E23"/>
    <w:multiLevelType w:val="hybridMultilevel"/>
    <w:tmpl w:val="E75C4FC2"/>
    <w:lvl w:ilvl="0" w:tplc="B492FD2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0B736BE1"/>
    <w:multiLevelType w:val="hybridMultilevel"/>
    <w:tmpl w:val="EA82FCE4"/>
    <w:lvl w:ilvl="0" w:tplc="08FAB6E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BB2ED9"/>
    <w:multiLevelType w:val="hybridMultilevel"/>
    <w:tmpl w:val="495222F6"/>
    <w:lvl w:ilvl="0" w:tplc="588ECCB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F37CD"/>
    <w:multiLevelType w:val="hybridMultilevel"/>
    <w:tmpl w:val="52807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44040A"/>
    <w:multiLevelType w:val="hybridMultilevel"/>
    <w:tmpl w:val="B9C682A2"/>
    <w:lvl w:ilvl="0" w:tplc="08FAB6E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8670D6"/>
    <w:multiLevelType w:val="hybridMultilevel"/>
    <w:tmpl w:val="3C60C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44247F"/>
    <w:multiLevelType w:val="hybridMultilevel"/>
    <w:tmpl w:val="04E052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F229B4"/>
    <w:multiLevelType w:val="hybridMultilevel"/>
    <w:tmpl w:val="236E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E6E2F"/>
    <w:multiLevelType w:val="hybridMultilevel"/>
    <w:tmpl w:val="828EFBC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01B0D26"/>
    <w:multiLevelType w:val="hybridMultilevel"/>
    <w:tmpl w:val="3F1C8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FC5502"/>
    <w:multiLevelType w:val="hybridMultilevel"/>
    <w:tmpl w:val="086A03AE"/>
    <w:lvl w:ilvl="0" w:tplc="D0946354">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4"/>
  </w:num>
  <w:num w:numId="2">
    <w:abstractNumId w:val="0"/>
  </w:num>
  <w:num w:numId="3">
    <w:abstractNumId w:val="1"/>
  </w:num>
  <w:num w:numId="4">
    <w:abstractNumId w:val="11"/>
  </w:num>
  <w:num w:numId="5">
    <w:abstractNumId w:val="7"/>
  </w:num>
  <w:num w:numId="6">
    <w:abstractNumId w:val="10"/>
  </w:num>
  <w:num w:numId="7">
    <w:abstractNumId w:val="5"/>
  </w:num>
  <w:num w:numId="8">
    <w:abstractNumId w:val="9"/>
  </w:num>
  <w:num w:numId="9">
    <w:abstractNumId w:val="2"/>
  </w:num>
  <w:num w:numId="10">
    <w:abstractNumId w:val="6"/>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3790B"/>
    <w:rsid w:val="00083113"/>
    <w:rsid w:val="000E6D86"/>
    <w:rsid w:val="00185E32"/>
    <w:rsid w:val="00193614"/>
    <w:rsid w:val="001D239F"/>
    <w:rsid w:val="002A2302"/>
    <w:rsid w:val="002A56ED"/>
    <w:rsid w:val="00345040"/>
    <w:rsid w:val="003840AC"/>
    <w:rsid w:val="003B5479"/>
    <w:rsid w:val="003E3AAE"/>
    <w:rsid w:val="004636AB"/>
    <w:rsid w:val="00494D06"/>
    <w:rsid w:val="004E316D"/>
    <w:rsid w:val="005B585B"/>
    <w:rsid w:val="00622618"/>
    <w:rsid w:val="006B02F6"/>
    <w:rsid w:val="00707E5B"/>
    <w:rsid w:val="00740281"/>
    <w:rsid w:val="00756551"/>
    <w:rsid w:val="00771037"/>
    <w:rsid w:val="007D6778"/>
    <w:rsid w:val="007E1D20"/>
    <w:rsid w:val="008D7EF0"/>
    <w:rsid w:val="008E25C5"/>
    <w:rsid w:val="009439EE"/>
    <w:rsid w:val="00987DB4"/>
    <w:rsid w:val="009D11B9"/>
    <w:rsid w:val="009D33D3"/>
    <w:rsid w:val="00A14BDE"/>
    <w:rsid w:val="00AA68DC"/>
    <w:rsid w:val="00AC5434"/>
    <w:rsid w:val="00B3790B"/>
    <w:rsid w:val="00C70E67"/>
    <w:rsid w:val="00CA63D4"/>
    <w:rsid w:val="00CC1BA2"/>
    <w:rsid w:val="00CF236A"/>
    <w:rsid w:val="00D75970"/>
    <w:rsid w:val="00DC537B"/>
    <w:rsid w:val="00DF5BFC"/>
    <w:rsid w:val="00FA66EA"/>
    <w:rsid w:val="00FF7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0B"/>
    <w:pPr>
      <w:ind w:left="720"/>
      <w:contextualSpacing/>
    </w:pPr>
  </w:style>
  <w:style w:type="character" w:styleId="Hyperlink">
    <w:name w:val="Hyperlink"/>
    <w:basedOn w:val="DefaultParagraphFont"/>
    <w:uiPriority w:val="99"/>
    <w:unhideWhenUsed/>
    <w:rsid w:val="00A14BDE"/>
    <w:rPr>
      <w:color w:val="0000FF" w:themeColor="hyperlink"/>
      <w:u w:val="single"/>
    </w:rPr>
  </w:style>
  <w:style w:type="paragraph" w:styleId="BalloonText">
    <w:name w:val="Balloon Text"/>
    <w:basedOn w:val="Normal"/>
    <w:link w:val="BalloonTextChar"/>
    <w:uiPriority w:val="99"/>
    <w:semiHidden/>
    <w:unhideWhenUsed/>
    <w:rsid w:val="00943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23</Pages>
  <Words>7279</Words>
  <Characters>41496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Indira</cp:lastModifiedBy>
  <cp:revision>11</cp:revision>
  <dcterms:created xsi:type="dcterms:W3CDTF">2019-09-09T16:28:00Z</dcterms:created>
  <dcterms:modified xsi:type="dcterms:W3CDTF">2019-12-27T06:42:00Z</dcterms:modified>
</cp:coreProperties>
</file>