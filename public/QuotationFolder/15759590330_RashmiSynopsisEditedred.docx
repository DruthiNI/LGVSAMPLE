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76" w:rsidRPr="0056774E" w:rsidRDefault="00867676" w:rsidP="00642D28">
      <w:pPr>
        <w:pStyle w:val="ChapterTitle"/>
      </w:pPr>
      <w:r w:rsidRPr="0056774E">
        <w:t>Introduction</w:t>
      </w:r>
    </w:p>
    <w:p w:rsidR="003C482B" w:rsidRPr="0056774E" w:rsidRDefault="00CA6450" w:rsidP="00AC206F">
      <w:pPr>
        <w:pStyle w:val="Body1"/>
      </w:pPr>
      <w:ins w:id="0" w:author="RAS7" w:date="2018-06-02T13:40:00Z">
        <w:r w:rsidRPr="0056774E">
          <w:t xml:space="preserve">The healthcare </w:t>
        </w:r>
      </w:ins>
      <w:ins w:id="1" w:author="RAS7" w:date="2018-06-02T11:24:00Z">
        <w:r w:rsidR="00B6406D" w:rsidRPr="0056774E">
          <w:t xml:space="preserve">industry </w:t>
        </w:r>
      </w:ins>
      <w:r w:rsidR="00867676" w:rsidRPr="0056774E">
        <w:t xml:space="preserve">is </w:t>
      </w:r>
      <w:ins w:id="2" w:author="RAS7" w:date="2018-06-02T11:24:00Z">
        <w:r w:rsidR="00B6406D" w:rsidRPr="0056774E">
          <w:t xml:space="preserve">an </w:t>
        </w:r>
      </w:ins>
      <w:ins w:id="3" w:author="RAS7" w:date="2018-06-01T12:36:00Z">
        <w:r w:rsidR="00D90569" w:rsidRPr="0056774E">
          <w:t>integral</w:t>
        </w:r>
      </w:ins>
      <w:r w:rsidR="006C46A1" w:rsidRPr="0056774E">
        <w:t xml:space="preserve"> </w:t>
      </w:r>
      <w:r w:rsidR="00867676" w:rsidRPr="0056774E">
        <w:t>part of the society</w:t>
      </w:r>
      <w:r w:rsidR="006C46A1" w:rsidRPr="0056774E">
        <w:t>.</w:t>
      </w:r>
      <w:r w:rsidR="00867676" w:rsidRPr="0056774E">
        <w:t xml:space="preserve"> </w:t>
      </w:r>
      <w:r w:rsidR="006C46A1" w:rsidRPr="0056774E">
        <w:t>A</w:t>
      </w:r>
      <w:r w:rsidR="00153BED">
        <w:t xml:space="preserve"> </w:t>
      </w:r>
      <w:ins w:id="4" w:author="RAS7" w:date="2018-06-01T12:36:00Z">
        <w:r w:rsidR="00D90569" w:rsidRPr="0056774E">
          <w:t>well-equipped</w:t>
        </w:r>
      </w:ins>
      <w:r w:rsidR="00867676" w:rsidRPr="0056774E">
        <w:t xml:space="preserve"> hospitals </w:t>
      </w:r>
      <w:ins w:id="5" w:author="RAS7" w:date="2018-06-01T12:36:00Z">
        <w:r w:rsidR="00D90569" w:rsidRPr="0056774E">
          <w:t xml:space="preserve">and </w:t>
        </w:r>
      </w:ins>
      <w:ins w:id="6" w:author="RAS7" w:date="2018-06-01T12:37:00Z">
        <w:r w:rsidR="00D90569" w:rsidRPr="0056774E">
          <w:t xml:space="preserve">personnel </w:t>
        </w:r>
      </w:ins>
      <w:r w:rsidR="00867676" w:rsidRPr="0056774E">
        <w:t xml:space="preserve">are </w:t>
      </w:r>
      <w:ins w:id="7" w:author="RAS7" w:date="2018-06-01T12:37:00Z">
        <w:r w:rsidR="00D90569" w:rsidRPr="0056774E">
          <w:t>required</w:t>
        </w:r>
      </w:ins>
      <w:r w:rsidR="006C46A1" w:rsidRPr="0056774E">
        <w:t xml:space="preserve"> </w:t>
      </w:r>
      <w:ins w:id="8" w:author="RAS7" w:date="2018-06-02T13:40:00Z">
        <w:r w:rsidR="00E612C9" w:rsidRPr="0056774E">
          <w:t>for</w:t>
        </w:r>
      </w:ins>
      <w:ins w:id="9" w:author="RAS7" w:date="2018-06-02T13:41:00Z">
        <w:r w:rsidR="00E612C9" w:rsidRPr="0056774E">
          <w:t xml:space="preserve"> the appropriate </w:t>
        </w:r>
      </w:ins>
      <w:r w:rsidR="00867676" w:rsidRPr="0056774E">
        <w:t>diagnos</w:t>
      </w:r>
      <w:ins w:id="10" w:author="RAS7" w:date="2018-06-02T13:41:00Z">
        <w:r w:rsidR="00E612C9" w:rsidRPr="0056774E">
          <w:t>is</w:t>
        </w:r>
      </w:ins>
      <w:r w:rsidR="00867676" w:rsidRPr="0056774E">
        <w:t>, treat</w:t>
      </w:r>
      <w:ins w:id="11" w:author="RAS7" w:date="2018-06-02T13:41:00Z">
        <w:r w:rsidR="00E612C9" w:rsidRPr="0056774E">
          <w:t>ment</w:t>
        </w:r>
      </w:ins>
      <w:r w:rsidR="00867676" w:rsidRPr="0056774E">
        <w:t xml:space="preserve"> and manage</w:t>
      </w:r>
      <w:ins w:id="12" w:author="RAS7" w:date="2018-06-02T13:41:00Z">
        <w:r w:rsidR="00E612C9" w:rsidRPr="0056774E">
          <w:t>ment of</w:t>
        </w:r>
      </w:ins>
      <w:r w:rsidR="006C46A1" w:rsidRPr="0056774E">
        <w:t xml:space="preserve"> </w:t>
      </w:r>
      <w:ins w:id="13" w:author="RAS7" w:date="2018-06-02T13:41:00Z">
        <w:r w:rsidR="00E612C9" w:rsidRPr="0056774E">
          <w:t>various</w:t>
        </w:r>
      </w:ins>
      <w:r w:rsidR="006C46A1" w:rsidRPr="0056774E">
        <w:t xml:space="preserve"> </w:t>
      </w:r>
      <w:r w:rsidR="00867676" w:rsidRPr="0056774E">
        <w:t xml:space="preserve">types of ailments and diseases. </w:t>
      </w:r>
    </w:p>
    <w:p w:rsidR="00867676" w:rsidRPr="0056774E" w:rsidRDefault="00867676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The healthcare industry is divided into several areas to meet the </w:t>
      </w:r>
      <w:ins w:id="14" w:author="RAS7" w:date="2018-06-01T12:38:00Z">
        <w:r w:rsidR="00D90569" w:rsidRPr="0056774E">
          <w:rPr>
            <w:rFonts w:ascii="Times New Roman" w:hAnsi="Times New Roman" w:cs="Times New Roman"/>
            <w:sz w:val="24"/>
            <w:szCs w:val="24"/>
          </w:rPr>
          <w:t>re</w:t>
        </w:r>
      </w:ins>
      <w:ins w:id="15" w:author="RAS7" w:date="2018-06-01T12:39:00Z">
        <w:r w:rsidR="00D90569" w:rsidRPr="0056774E">
          <w:rPr>
            <w:rFonts w:ascii="Times New Roman" w:hAnsi="Times New Roman" w:cs="Times New Roman"/>
            <w:sz w:val="24"/>
            <w:szCs w:val="24"/>
          </w:rPr>
          <w:t>q</w:t>
        </w:r>
      </w:ins>
      <w:ins w:id="16" w:author="RAS7" w:date="2018-06-01T12:38:00Z">
        <w:r w:rsidR="00D90569" w:rsidRPr="0056774E">
          <w:rPr>
            <w:rFonts w:ascii="Times New Roman" w:hAnsi="Times New Roman" w:cs="Times New Roman"/>
            <w:sz w:val="24"/>
            <w:szCs w:val="24"/>
          </w:rPr>
          <w:t>uirements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of individuals and </w:t>
      </w:r>
      <w:ins w:id="17" w:author="RAS7" w:date="2018-06-01T12:37:00Z">
        <w:r w:rsidR="00D90569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population at large. Healthcare systems are complex and there are </w:t>
      </w:r>
      <w:ins w:id="18" w:author="RAS7" w:date="2018-06-01T12:39:00Z">
        <w:r w:rsidR="00D90569" w:rsidRPr="0056774E">
          <w:rPr>
            <w:rFonts w:ascii="Times New Roman" w:hAnsi="Times New Roman" w:cs="Times New Roman"/>
            <w:sz w:val="24"/>
            <w:szCs w:val="24"/>
          </w:rPr>
          <w:t>various aspects regarding the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types of hospital systems, patients and </w:t>
      </w:r>
      <w:r w:rsidR="006C46A1" w:rsidRPr="0056774E">
        <w:rPr>
          <w:rFonts w:ascii="Times New Roman" w:hAnsi="Times New Roman" w:cs="Times New Roman"/>
          <w:sz w:val="24"/>
          <w:szCs w:val="24"/>
        </w:rPr>
        <w:t>procedures. The</w:t>
      </w:r>
      <w:ins w:id="19" w:author="RAS7" w:date="2018-06-01T12:40:00Z">
        <w:r w:rsidR="00D90569" w:rsidRPr="0056774E">
          <w:rPr>
            <w:rFonts w:ascii="Times New Roman" w:hAnsi="Times New Roman" w:cs="Times New Roman"/>
            <w:sz w:val="24"/>
            <w:szCs w:val="24"/>
          </w:rPr>
          <w:t xml:space="preserve"> provision of h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ealthcare is a team </w:t>
      </w:r>
      <w:r w:rsidR="00153BED" w:rsidRPr="0056774E">
        <w:rPr>
          <w:rFonts w:ascii="Times New Roman" w:hAnsi="Times New Roman" w:cs="Times New Roman"/>
          <w:sz w:val="24"/>
          <w:szCs w:val="24"/>
        </w:rPr>
        <w:t>effort, where</w:t>
      </w:r>
      <w:r w:rsidR="006C46A1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20" w:author="RAS7" w:date="2018-06-01T12:40:00Z">
        <w:r w:rsidR="00D90569" w:rsidRPr="0056774E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ach </w:t>
      </w:r>
      <w:ins w:id="21" w:author="RAS7" w:date="2018-06-01T12:41:00Z">
        <w:r w:rsidR="00D90569" w:rsidRPr="0056774E">
          <w:rPr>
            <w:rFonts w:ascii="Times New Roman" w:hAnsi="Times New Roman" w:cs="Times New Roman"/>
            <w:sz w:val="24"/>
            <w:szCs w:val="24"/>
          </w:rPr>
          <w:t xml:space="preserve">team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member </w:t>
      </w:r>
      <w:ins w:id="22" w:author="RAS7" w:date="2018-06-01T13:00:00Z">
        <w:r w:rsidR="00350D78" w:rsidRPr="0056774E"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ins w:id="23" w:author="RAS7" w:date="2018-06-01T12:41:00Z">
        <w:r w:rsidR="00D90569" w:rsidRPr="0056774E">
          <w:rPr>
            <w:rFonts w:ascii="Times New Roman" w:hAnsi="Times New Roman" w:cs="Times New Roman"/>
            <w:sz w:val="24"/>
            <w:szCs w:val="24"/>
          </w:rPr>
          <w:t>assigned a</w:t>
        </w:r>
      </w:ins>
      <w:r w:rsidR="006C46A1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special role. </w:t>
      </w:r>
      <w:ins w:id="24" w:author="RAS7" w:date="2018-06-02T13:41:00Z">
        <w:r w:rsidR="00893F0F" w:rsidRPr="0056774E">
          <w:rPr>
            <w:rFonts w:ascii="Times New Roman" w:hAnsi="Times New Roman" w:cs="Times New Roman"/>
            <w:sz w:val="24"/>
            <w:szCs w:val="24"/>
          </w:rPr>
          <w:t xml:space="preserve">Providing </w:t>
        </w:r>
      </w:ins>
      <w:r w:rsidRPr="0056774E">
        <w:rPr>
          <w:rFonts w:ascii="Times New Roman" w:hAnsi="Times New Roman" w:cs="Times New Roman"/>
          <w:sz w:val="24"/>
          <w:szCs w:val="24"/>
        </w:rPr>
        <w:t>high-quality</w:t>
      </w:r>
      <w:del w:id="25" w:author="RAS7" w:date="2018-06-01T12:41:00Z">
        <w:r w:rsidRPr="0056774E" w:rsidDel="00D90569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26" w:author="RAS7" w:date="2018-06-01T12:41:00Z">
        <w:r w:rsidR="00D90569" w:rsidRPr="0056774E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affordable</w:t>
      </w:r>
      <w:del w:id="27" w:author="RAS7" w:date="2018-06-01T12:41:00Z">
        <w:r w:rsidRPr="0056774E" w:rsidDel="00D9056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56774E">
        <w:rPr>
          <w:rFonts w:ascii="Times New Roman" w:hAnsi="Times New Roman" w:cs="Times New Roman"/>
          <w:sz w:val="24"/>
          <w:szCs w:val="24"/>
        </w:rPr>
        <w:t xml:space="preserve"> healthcare services is an increasingly difficult challenge.</w:t>
      </w:r>
    </w:p>
    <w:p w:rsidR="00676F60" w:rsidRPr="0056774E" w:rsidRDefault="00FF6621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28" w:author="RAS7" w:date="2018-06-01T13:01:00Z">
        <w:r w:rsidRPr="0056774E">
          <w:rPr>
            <w:rFonts w:ascii="Times New Roman" w:hAnsi="Times New Roman" w:cs="Times New Roman"/>
            <w:sz w:val="24"/>
            <w:szCs w:val="24"/>
          </w:rPr>
          <w:t>The quality of s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ervice has become a key strategic variable in </w:t>
      </w:r>
      <w:ins w:id="29" w:author="RAS7" w:date="2018-06-01T13:02:00Z">
        <w:r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organizational efforts to satisfy and retain </w:t>
      </w:r>
      <w:ins w:id="30" w:author="RAS7" w:date="2018-06-01T13:02:00Z">
        <w:r w:rsidRPr="0056774E">
          <w:rPr>
            <w:rFonts w:ascii="Times New Roman" w:hAnsi="Times New Roman" w:cs="Times New Roman"/>
            <w:sz w:val="24"/>
            <w:szCs w:val="24"/>
          </w:rPr>
          <w:t>the existing</w:t>
        </w:r>
      </w:ins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867676" w:rsidRPr="0056774E">
        <w:rPr>
          <w:rFonts w:ascii="Times New Roman" w:hAnsi="Times New Roman" w:cs="Times New Roman"/>
          <w:sz w:val="24"/>
          <w:szCs w:val="24"/>
        </w:rPr>
        <w:t>customer</w:t>
      </w:r>
      <w:ins w:id="31" w:author="RAS7" w:date="2018-06-01T13:02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 and also </w:t>
      </w:r>
      <w:ins w:id="32" w:author="RAS7" w:date="2018-06-01T13:02:00Z">
        <w:r w:rsidRPr="0056774E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attract new customers. </w:t>
      </w:r>
      <w:ins w:id="33" w:author="RAS7" w:date="2018-06-01T13:02:00Z">
        <w:r w:rsidRPr="0056774E">
          <w:rPr>
            <w:rFonts w:ascii="Times New Roman" w:hAnsi="Times New Roman" w:cs="Times New Roman"/>
            <w:sz w:val="24"/>
            <w:szCs w:val="24"/>
          </w:rPr>
          <w:t>However,</w:t>
        </w:r>
      </w:ins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34" w:author="RAS7" w:date="2018-06-01T13:03:00Z">
        <w:r w:rsidRPr="0056774E">
          <w:rPr>
            <w:rFonts w:ascii="Times New Roman" w:hAnsi="Times New Roman" w:cs="Times New Roman"/>
            <w:sz w:val="24"/>
            <w:szCs w:val="24"/>
          </w:rPr>
          <w:t xml:space="preserve">the provision of services may not be possible at </w:t>
        </w:r>
      </w:ins>
      <w:ins w:id="35" w:author="RAS7" w:date="2018-06-01T13:40:00Z">
        <w:r w:rsidR="00B70AD2" w:rsidRPr="0056774E">
          <w:rPr>
            <w:rFonts w:ascii="Times New Roman" w:hAnsi="Times New Roman" w:cs="Times New Roman"/>
            <w:sz w:val="24"/>
            <w:szCs w:val="24"/>
          </w:rPr>
          <w:t>all times</w:t>
        </w:r>
      </w:ins>
      <w:ins w:id="36" w:author="RAS7" w:date="2018-06-01T13:03:00Z">
        <w:r w:rsidRPr="0056774E">
          <w:rPr>
            <w:rFonts w:ascii="Times New Roman" w:hAnsi="Times New Roman" w:cs="Times New Roman"/>
            <w:sz w:val="24"/>
            <w:szCs w:val="24"/>
          </w:rPr>
          <w:t>, resulting in customer dissatis</w:t>
        </w:r>
      </w:ins>
      <w:ins w:id="37" w:author="RAS7" w:date="2018-06-01T13:04:00Z">
        <w:r w:rsidRPr="0056774E">
          <w:rPr>
            <w:rFonts w:ascii="Times New Roman" w:hAnsi="Times New Roman" w:cs="Times New Roman"/>
            <w:sz w:val="24"/>
            <w:szCs w:val="24"/>
          </w:rPr>
          <w:t xml:space="preserve">faction. In such cases, adequate </w:t>
        </w:r>
      </w:ins>
      <w:ins w:id="38" w:author="RAS7" w:date="2018-06-01T13:05:00Z">
        <w:r w:rsidRPr="0056774E">
          <w:rPr>
            <w:rFonts w:ascii="Times New Roman" w:hAnsi="Times New Roman" w:cs="Times New Roman"/>
            <w:sz w:val="24"/>
            <w:szCs w:val="24"/>
          </w:rPr>
          <w:t xml:space="preserve">remedial </w:t>
        </w:r>
      </w:ins>
      <w:ins w:id="39" w:author="RAS7" w:date="2018-06-01T13:04:00Z">
        <w:r w:rsidRPr="0056774E">
          <w:rPr>
            <w:rFonts w:ascii="Times New Roman" w:hAnsi="Times New Roman" w:cs="Times New Roman"/>
            <w:sz w:val="24"/>
            <w:szCs w:val="24"/>
          </w:rPr>
          <w:t>measures</w:t>
        </w:r>
      </w:ins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40" w:author="RAS7" w:date="2018-06-01T13:05:00Z">
        <w:r w:rsidRPr="0056774E">
          <w:rPr>
            <w:rFonts w:ascii="Times New Roman" w:hAnsi="Times New Roman" w:cs="Times New Roman"/>
            <w:sz w:val="24"/>
            <w:szCs w:val="24"/>
          </w:rPr>
          <w:t>are required to</w:t>
        </w:r>
      </w:ins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41" w:author="RAS7" w:date="2018-06-01T13:05:00Z">
        <w:r w:rsidRPr="0056774E">
          <w:rPr>
            <w:rFonts w:ascii="Times New Roman" w:hAnsi="Times New Roman" w:cs="Times New Roman"/>
            <w:sz w:val="24"/>
            <w:szCs w:val="24"/>
          </w:rPr>
          <w:t>regain the customers’ confiden</w:t>
        </w:r>
      </w:ins>
      <w:ins w:id="42" w:author="RAS7" w:date="2018-06-01T13:06:00Z">
        <w:r w:rsidRPr="0056774E">
          <w:rPr>
            <w:rFonts w:ascii="Times New Roman" w:hAnsi="Times New Roman" w:cs="Times New Roman"/>
            <w:sz w:val="24"/>
            <w:szCs w:val="24"/>
          </w:rPr>
          <w:t>ce</w:t>
        </w:r>
      </w:ins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867676" w:rsidRPr="0056774E">
        <w:rPr>
          <w:rFonts w:ascii="Times New Roman" w:hAnsi="Times New Roman" w:cs="Times New Roman"/>
          <w:sz w:val="24"/>
          <w:szCs w:val="24"/>
        </w:rPr>
        <w:t>.</w:t>
      </w:r>
      <w:ins w:id="43" w:author="RAS7" w:date="2018-06-01T13:40:00Z">
        <w:r w:rsidR="00B70AD2" w:rsidRPr="0056774E">
          <w:rPr>
            <w:rFonts w:ascii="Times New Roman" w:hAnsi="Times New Roman" w:cs="Times New Roman"/>
            <w:sz w:val="24"/>
            <w:szCs w:val="24"/>
          </w:rPr>
          <w:t>Dissatisfied customers may either continue with</w:t>
        </w:r>
      </w:ins>
      <w:ins w:id="44" w:author="RAS7" w:date="2018-06-01T13:41:00Z">
        <w:r w:rsidR="00B70AD2" w:rsidRPr="0056774E">
          <w:rPr>
            <w:rFonts w:ascii="Times New Roman" w:hAnsi="Times New Roman" w:cs="Times New Roman"/>
            <w:sz w:val="24"/>
            <w:szCs w:val="24"/>
          </w:rPr>
          <w:t xml:space="preserve"> the existing healthcare providers or switch to other</w:t>
        </w:r>
      </w:ins>
      <w:ins w:id="45" w:author="RAS7" w:date="2018-06-01T13:42:00Z">
        <w:r w:rsidR="00B70AD2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ins w:id="46" w:author="RAS7" w:date="2018-06-01T13:41:00Z">
        <w:r w:rsidR="00B70AD2" w:rsidRPr="0056774E">
          <w:rPr>
            <w:rFonts w:ascii="Times New Roman" w:hAnsi="Times New Roman" w:cs="Times New Roman"/>
            <w:sz w:val="24"/>
            <w:szCs w:val="24"/>
          </w:rPr>
          <w:t>.</w:t>
        </w:r>
      </w:ins>
      <w:ins w:id="47" w:author="RAS7" w:date="2018-06-01T13:42:00Z">
        <w:r w:rsidR="00B70AD2" w:rsidRPr="0056774E">
          <w:rPr>
            <w:rFonts w:ascii="Times New Roman" w:hAnsi="Times New Roman" w:cs="Times New Roman"/>
            <w:sz w:val="24"/>
            <w:szCs w:val="24"/>
          </w:rPr>
          <w:t xml:space="preserve"> Further, the customers who experience a service failure </w:t>
        </w:r>
      </w:ins>
      <w:ins w:id="48" w:author="RAS7" w:date="2018-06-01T13:43:00Z">
        <w:r w:rsidR="00B70AD2" w:rsidRPr="0056774E">
          <w:rPr>
            <w:rFonts w:ascii="Times New Roman" w:hAnsi="Times New Roman" w:cs="Times New Roman"/>
            <w:sz w:val="24"/>
            <w:szCs w:val="24"/>
          </w:rPr>
          <w:t xml:space="preserve">may </w:t>
        </w:r>
      </w:ins>
      <w:ins w:id="49" w:author="RAS7" w:date="2018-06-01T13:42:00Z">
        <w:r w:rsidR="00B70AD2" w:rsidRPr="0056774E">
          <w:rPr>
            <w:rFonts w:ascii="Times New Roman" w:hAnsi="Times New Roman" w:cs="Times New Roman"/>
            <w:sz w:val="24"/>
            <w:szCs w:val="24"/>
          </w:rPr>
          <w:t>complain</w:t>
        </w:r>
      </w:ins>
      <w:ins w:id="50" w:author="RAS7" w:date="2018-06-01T13:43:00Z">
        <w:r w:rsidR="00B70AD2" w:rsidRPr="0056774E">
          <w:rPr>
            <w:rFonts w:ascii="Times New Roman" w:hAnsi="Times New Roman" w:cs="Times New Roman"/>
            <w:sz w:val="24"/>
            <w:szCs w:val="24"/>
          </w:rPr>
          <w:t xml:space="preserve"> to the healthcare service providers</w:t>
        </w:r>
      </w:ins>
      <w:ins w:id="51" w:author="RAS7" w:date="2018-06-01T13:44:00Z">
        <w:r w:rsidR="00B70AD2" w:rsidRPr="0056774E">
          <w:rPr>
            <w:rFonts w:ascii="Times New Roman" w:hAnsi="Times New Roman" w:cs="Times New Roman"/>
            <w:sz w:val="24"/>
            <w:szCs w:val="24"/>
          </w:rPr>
          <w:t xml:space="preserve"> and render them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an opportunity to rectify the </w:t>
      </w:r>
      <w:r w:rsidR="00676F60" w:rsidRPr="0056774E">
        <w:rPr>
          <w:rFonts w:ascii="Times New Roman" w:hAnsi="Times New Roman" w:cs="Times New Roman"/>
          <w:sz w:val="24"/>
          <w:szCs w:val="24"/>
        </w:rPr>
        <w:t xml:space="preserve">problems. </w:t>
      </w:r>
    </w:p>
    <w:p w:rsidR="00867676" w:rsidRPr="0056774E" w:rsidRDefault="004E0B3A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However, if</w:t>
      </w:r>
      <w:r w:rsidR="00867676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52" w:author="RAS7" w:date="2018-06-01T13:44:00Z">
        <w:r w:rsidR="00845B86" w:rsidRPr="0056774E">
          <w:rPr>
            <w:rFonts w:ascii="Times New Roman" w:hAnsi="Times New Roman" w:cs="Times New Roman"/>
            <w:sz w:val="24"/>
            <w:szCs w:val="24"/>
          </w:rPr>
          <w:t>customers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 choose not to complain, </w:t>
      </w:r>
      <w:ins w:id="53" w:author="RAS7" w:date="2018-06-01T13:44:00Z">
        <w:r w:rsidR="00845B86" w:rsidRPr="0056774E">
          <w:rPr>
            <w:rFonts w:ascii="Times New Roman" w:hAnsi="Times New Roman" w:cs="Times New Roman"/>
            <w:sz w:val="24"/>
            <w:szCs w:val="24"/>
          </w:rPr>
          <w:t xml:space="preserve">then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they may </w:t>
      </w:r>
      <w:ins w:id="54" w:author="RAS7" w:date="2018-06-01T13:45:00Z">
        <w:r w:rsidR="00470B27" w:rsidRPr="0056774E">
          <w:rPr>
            <w:rFonts w:ascii="Times New Roman" w:hAnsi="Times New Roman" w:cs="Times New Roman"/>
            <w:sz w:val="24"/>
            <w:szCs w:val="24"/>
          </w:rPr>
          <w:t xml:space="preserve">either </w:t>
        </w:r>
      </w:ins>
      <w:ins w:id="55" w:author="RAS7" w:date="2018-06-02T13:43:00Z">
        <w:r w:rsidR="00AC4EA1" w:rsidRPr="0056774E">
          <w:rPr>
            <w:rFonts w:ascii="Times New Roman" w:hAnsi="Times New Roman" w:cs="Times New Roman"/>
            <w:sz w:val="24"/>
            <w:szCs w:val="24"/>
          </w:rPr>
          <w:t>co</w:t>
        </w:r>
      </w:ins>
      <w:ins w:id="56" w:author="RAS7" w:date="2018-06-02T13:44:00Z">
        <w:r w:rsidR="00AC4EA1" w:rsidRPr="0056774E">
          <w:rPr>
            <w:rFonts w:ascii="Times New Roman" w:hAnsi="Times New Roman" w:cs="Times New Roman"/>
            <w:sz w:val="24"/>
            <w:szCs w:val="24"/>
          </w:rPr>
          <w:t>ntinue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 or exit. In order to balance the need for </w:t>
      </w:r>
      <w:ins w:id="57" w:author="RAS7" w:date="2018-06-01T13:46:00Z">
        <w:r w:rsidR="00470B27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defect</w:t>
      </w:r>
      <w:ins w:id="58" w:author="RAS7" w:date="2018-06-01T13:45:00Z">
        <w:r w:rsidR="00470B27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free service and the inevitability of failure</w:t>
      </w:r>
      <w:ins w:id="59" w:author="RAS7" w:date="2018-06-01T13:46:00Z">
        <w:r w:rsidR="00470B27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, </w:t>
      </w:r>
      <w:ins w:id="60" w:author="RAS7" w:date="2018-06-01T13:46:00Z">
        <w:r w:rsidR="00470B27" w:rsidRPr="0056774E">
          <w:rPr>
            <w:rFonts w:ascii="Times New Roman" w:hAnsi="Times New Roman" w:cs="Times New Roman"/>
            <w:sz w:val="24"/>
            <w:szCs w:val="24"/>
          </w:rPr>
          <w:t xml:space="preserve">the healthcare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organization</w:t>
      </w:r>
      <w:ins w:id="61" w:author="RAS7" w:date="2018-06-01T13:46:00Z">
        <w:r w:rsidR="00470B27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 must </w:t>
      </w:r>
      <w:ins w:id="62" w:author="RAS7" w:date="2018-06-01T13:49:00Z">
        <w:r w:rsidR="00470B27" w:rsidRPr="0056774E">
          <w:rPr>
            <w:rFonts w:ascii="Times New Roman" w:hAnsi="Times New Roman" w:cs="Times New Roman"/>
            <w:sz w:val="24"/>
            <w:szCs w:val="24"/>
          </w:rPr>
          <w:t xml:space="preserve">anticipate the likely areas of failures and be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pro-active in </w:t>
      </w:r>
      <w:ins w:id="63" w:author="RAS7" w:date="2018-06-01T13:49:00Z">
        <w:r w:rsidR="00470B27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recovery</w:t>
      </w:r>
      <w:ins w:id="64" w:author="RAS7" w:date="2018-06-01T13:49:00Z">
        <w:r w:rsidR="00470B27" w:rsidRPr="0056774E">
          <w:rPr>
            <w:rFonts w:ascii="Times New Roman" w:hAnsi="Times New Roman" w:cs="Times New Roman"/>
            <w:sz w:val="24"/>
            <w:szCs w:val="24"/>
          </w:rPr>
          <w:t xml:space="preserve"> process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.</w:t>
      </w:r>
    </w:p>
    <w:p w:rsidR="00867676" w:rsidRPr="0056774E" w:rsidRDefault="00867676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A Poka-Yoke device is a mechanism that </w:t>
      </w:r>
      <w:ins w:id="65" w:author="RAS7" w:date="2018-06-01T13:50:00Z">
        <w:r w:rsidR="00EE78EC" w:rsidRPr="0056774E">
          <w:rPr>
            <w:rFonts w:ascii="Times New Roman" w:hAnsi="Times New Roman" w:cs="Times New Roman"/>
            <w:sz w:val="24"/>
            <w:szCs w:val="24"/>
          </w:rPr>
          <w:t xml:space="preserve">either </w:t>
        </w:r>
      </w:ins>
      <w:r w:rsidRPr="0056774E">
        <w:rPr>
          <w:rFonts w:ascii="Times New Roman" w:hAnsi="Times New Roman" w:cs="Times New Roman"/>
          <w:sz w:val="24"/>
          <w:szCs w:val="24"/>
        </w:rPr>
        <w:t>prevents mistake</w:t>
      </w:r>
      <w:ins w:id="66" w:author="RAS7" w:date="2018-06-01T13:50:00Z">
        <w:r w:rsidR="00EE78EC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or defects </w:t>
      </w:r>
      <w:ins w:id="67" w:author="RAS7" w:date="2018-06-01T13:50:00Z">
        <w:r w:rsidR="00EE78EC" w:rsidRPr="0056774E">
          <w:rPr>
            <w:rFonts w:ascii="Times New Roman" w:hAnsi="Times New Roman" w:cs="Times New Roman"/>
            <w:sz w:val="24"/>
            <w:szCs w:val="24"/>
          </w:rPr>
          <w:t xml:space="preserve">from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occurring or </w:t>
      </w:r>
      <w:ins w:id="68" w:author="RAS7" w:date="2018-06-01T13:50:00Z">
        <w:r w:rsidR="00EE78EC" w:rsidRPr="0056774E">
          <w:rPr>
            <w:rFonts w:ascii="Times New Roman" w:hAnsi="Times New Roman" w:cs="Times New Roman"/>
            <w:sz w:val="24"/>
            <w:szCs w:val="24"/>
          </w:rPr>
          <w:t>makes them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obvious. Poka-Yoke is a way to help people do things </w:t>
      </w:r>
      <w:ins w:id="69" w:author="RAS7" w:date="2018-06-02T13:44:00Z">
        <w:r w:rsidR="00AC4EA1" w:rsidRPr="0056774E">
          <w:rPr>
            <w:rFonts w:ascii="Times New Roman" w:hAnsi="Times New Roman" w:cs="Times New Roman"/>
            <w:sz w:val="24"/>
            <w:szCs w:val="24"/>
          </w:rPr>
          <w:t xml:space="preserve">in the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right </w:t>
      </w:r>
      <w:ins w:id="70" w:author="RAS7" w:date="2018-06-02T13:44:00Z">
        <w:r w:rsidR="00AC4EA1" w:rsidRPr="0056774E">
          <w:rPr>
            <w:rFonts w:ascii="Times New Roman" w:hAnsi="Times New Roman" w:cs="Times New Roman"/>
            <w:sz w:val="24"/>
            <w:szCs w:val="24"/>
          </w:rPr>
          <w:t xml:space="preserve">way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at the first </w:t>
      </w:r>
      <w:ins w:id="71" w:author="RAS7" w:date="2018-06-02T13:44:00Z">
        <w:r w:rsidR="00AC4EA1" w:rsidRPr="0056774E">
          <w:rPr>
            <w:rFonts w:ascii="Times New Roman" w:hAnsi="Times New Roman" w:cs="Times New Roman"/>
            <w:sz w:val="24"/>
            <w:szCs w:val="24"/>
          </w:rPr>
          <w:t>instance</w:t>
        </w:r>
      </w:ins>
      <w:r w:rsidRPr="0056774E">
        <w:rPr>
          <w:rFonts w:ascii="Times New Roman" w:hAnsi="Times New Roman" w:cs="Times New Roman"/>
          <w:sz w:val="24"/>
          <w:szCs w:val="24"/>
        </w:rPr>
        <w:t>. One cannot prevent all</w:t>
      </w:r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mistakes, but Poka</w:t>
      </w:r>
      <w:ins w:id="72" w:author="RAS7" w:date="2018-06-01T13:50:00Z">
        <w:r w:rsidR="003C2E74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Yoke can make </w:t>
      </w:r>
      <w:ins w:id="73" w:author="RAS7" w:date="2018-06-01T13:51:00Z">
        <w:r w:rsidR="003C2E74" w:rsidRPr="0056774E">
          <w:rPr>
            <w:rFonts w:ascii="Times New Roman" w:hAnsi="Times New Roman" w:cs="Times New Roman"/>
            <w:sz w:val="24"/>
            <w:szCs w:val="24"/>
          </w:rPr>
          <w:t>the job execution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easier. Poka-Yoke is a</w:t>
      </w:r>
      <w:ins w:id="74" w:author="RAS7" w:date="2018-06-02T13:45:00Z">
        <w:r w:rsidR="00AC4EA1" w:rsidRPr="0056774E">
          <w:rPr>
            <w:rFonts w:ascii="Times New Roman" w:hAnsi="Times New Roman" w:cs="Times New Roman"/>
            <w:sz w:val="24"/>
            <w:szCs w:val="24"/>
          </w:rPr>
          <w:t>n</w:t>
        </w:r>
      </w:ins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75" w:author="RAS7" w:date="2018-06-01T13:51:00Z">
        <w:r w:rsidR="009438CD" w:rsidRPr="0056774E">
          <w:rPr>
            <w:rFonts w:ascii="Times New Roman" w:hAnsi="Times New Roman" w:cs="Times New Roman"/>
            <w:sz w:val="24"/>
            <w:szCs w:val="24"/>
          </w:rPr>
          <w:t>old</w:t>
        </w:r>
      </w:ins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concept </w:t>
      </w:r>
      <w:ins w:id="76" w:author="RAS7" w:date="2018-06-01T13:51:00Z">
        <w:r w:rsidR="001923BF" w:rsidRPr="0056774E">
          <w:rPr>
            <w:rFonts w:ascii="Times New Roman" w:hAnsi="Times New Roman" w:cs="Times New Roman"/>
            <w:sz w:val="24"/>
            <w:szCs w:val="24"/>
          </w:rPr>
          <w:t>and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has been used in the safety </w:t>
      </w:r>
      <w:ins w:id="77" w:author="RAS7" w:date="2018-06-02T13:45:00Z">
        <w:r w:rsidR="00AC4EA1" w:rsidRPr="0056774E">
          <w:rPr>
            <w:rFonts w:ascii="Times New Roman" w:hAnsi="Times New Roman" w:cs="Times New Roman"/>
            <w:sz w:val="24"/>
            <w:szCs w:val="24"/>
          </w:rPr>
          <w:t>field</w:t>
        </w:r>
      </w:ins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for many years.</w:t>
      </w:r>
    </w:p>
    <w:p w:rsidR="00867676" w:rsidRPr="0056774E" w:rsidRDefault="00867676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“Poka</w:t>
      </w:r>
      <w:ins w:id="78" w:author="RAS7" w:date="2018-06-01T13:51:00Z">
        <w:r w:rsidR="004D1BEF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del w:id="79" w:author="RAS7" w:date="2018-06-01T13:51:00Z">
        <w:r w:rsidRPr="0056774E" w:rsidDel="004D1BEF">
          <w:rPr>
            <w:rFonts w:ascii="Times New Roman" w:hAnsi="Times New Roman" w:cs="Times New Roman"/>
            <w:sz w:val="24"/>
            <w:szCs w:val="24"/>
          </w:rPr>
          <w:delText xml:space="preserve"> –</w:delText>
        </w:r>
      </w:del>
      <w:r w:rsidRPr="0056774E">
        <w:rPr>
          <w:rFonts w:ascii="Times New Roman" w:hAnsi="Times New Roman" w:cs="Times New Roman"/>
          <w:sz w:val="24"/>
          <w:szCs w:val="24"/>
        </w:rPr>
        <w:t>Yoke” is a Japanese term meaning “</w:t>
      </w:r>
      <w:r w:rsidR="00676F60" w:rsidRPr="0056774E">
        <w:rPr>
          <w:rFonts w:ascii="Times New Roman" w:hAnsi="Times New Roman" w:cs="Times New Roman"/>
          <w:sz w:val="24"/>
          <w:szCs w:val="24"/>
        </w:rPr>
        <w:t>M</w:t>
      </w:r>
      <w:r w:rsidR="00AC4EA1" w:rsidRPr="0056774E">
        <w:rPr>
          <w:rFonts w:ascii="Times New Roman" w:hAnsi="Times New Roman" w:cs="Times New Roman"/>
          <w:sz w:val="24"/>
          <w:szCs w:val="24"/>
        </w:rPr>
        <w:t>istake-</w:t>
      </w:r>
      <w:r w:rsidR="00676F60" w:rsidRPr="0056774E">
        <w:rPr>
          <w:rFonts w:ascii="Times New Roman" w:hAnsi="Times New Roman" w:cs="Times New Roman"/>
          <w:sz w:val="24"/>
          <w:szCs w:val="24"/>
        </w:rPr>
        <w:t>Proofing”. It</w:t>
      </w:r>
      <w:r w:rsidRPr="0056774E">
        <w:rPr>
          <w:rFonts w:ascii="Times New Roman" w:hAnsi="Times New Roman" w:cs="Times New Roman"/>
          <w:sz w:val="24"/>
          <w:szCs w:val="24"/>
        </w:rPr>
        <w:t xml:space="preserve"> is </w:t>
      </w:r>
      <w:r w:rsidR="00A210E6" w:rsidRPr="0056774E">
        <w:rPr>
          <w:rFonts w:ascii="Times New Roman" w:hAnsi="Times New Roman" w:cs="Times New Roman"/>
          <w:sz w:val="24"/>
          <w:szCs w:val="24"/>
        </w:rPr>
        <w:t xml:space="preserve">a </w:t>
      </w:r>
      <w:r w:rsidRPr="0056774E">
        <w:rPr>
          <w:rFonts w:ascii="Times New Roman" w:hAnsi="Times New Roman" w:cs="Times New Roman"/>
          <w:sz w:val="24"/>
          <w:szCs w:val="24"/>
        </w:rPr>
        <w:t>highly effective quality control</w:t>
      </w:r>
      <w:r w:rsidR="00A210E6" w:rsidRPr="0056774E">
        <w:rPr>
          <w:rFonts w:ascii="Times New Roman" w:hAnsi="Times New Roman" w:cs="Times New Roman"/>
          <w:sz w:val="24"/>
          <w:szCs w:val="24"/>
        </w:rPr>
        <w:t xml:space="preserve"> mechanism</w:t>
      </w:r>
      <w:r w:rsidR="00487534" w:rsidRPr="0056774E">
        <w:rPr>
          <w:rFonts w:ascii="Times New Roman" w:hAnsi="Times New Roman" w:cs="Times New Roman"/>
          <w:sz w:val="24"/>
          <w:szCs w:val="24"/>
        </w:rPr>
        <w:t xml:space="preserve">, which is based on the belief that </w:t>
      </w:r>
      <w:r w:rsidR="00CA5AB9" w:rsidRPr="0056774E">
        <w:rPr>
          <w:rFonts w:ascii="Times New Roman" w:hAnsi="Times New Roman" w:cs="Times New Roman"/>
          <w:sz w:val="24"/>
          <w:szCs w:val="24"/>
        </w:rPr>
        <w:t>committing</w:t>
      </w:r>
      <w:r w:rsidR="00487534" w:rsidRPr="0056774E">
        <w:rPr>
          <w:rFonts w:ascii="Times New Roman" w:hAnsi="Times New Roman" w:cs="Times New Roman"/>
          <w:sz w:val="24"/>
          <w:szCs w:val="24"/>
        </w:rPr>
        <w:t xml:space="preserve"> mistakes is a </w:t>
      </w:r>
      <w:r w:rsidRPr="0056774E">
        <w:rPr>
          <w:rFonts w:ascii="Times New Roman" w:hAnsi="Times New Roman" w:cs="Times New Roman"/>
          <w:sz w:val="24"/>
          <w:szCs w:val="24"/>
        </w:rPr>
        <w:t xml:space="preserve">part of being human. A Poka-Yoke </w:t>
      </w:r>
      <w:r w:rsidR="00AC4EA1" w:rsidRPr="0056774E">
        <w:rPr>
          <w:rFonts w:ascii="Times New Roman" w:hAnsi="Times New Roman" w:cs="Times New Roman"/>
          <w:sz w:val="24"/>
          <w:szCs w:val="24"/>
        </w:rPr>
        <w:t xml:space="preserve">device </w:t>
      </w:r>
      <w:r w:rsidRPr="0056774E">
        <w:rPr>
          <w:rFonts w:ascii="Times New Roman" w:hAnsi="Times New Roman" w:cs="Times New Roman"/>
          <w:sz w:val="24"/>
          <w:szCs w:val="24"/>
        </w:rPr>
        <w:t>removes or reduce</w:t>
      </w:r>
      <w:ins w:id="80" w:author="RAS7" w:date="2018-06-01T13:54:00Z">
        <w:r w:rsidR="00CA5AB9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the </w:t>
      </w:r>
      <w:ins w:id="81" w:author="RAS7" w:date="2018-06-01T13:54:00Z">
        <w:r w:rsidR="00CA5AB9" w:rsidRPr="0056774E">
          <w:rPr>
            <w:rFonts w:ascii="Times New Roman" w:hAnsi="Times New Roman" w:cs="Times New Roman"/>
            <w:sz w:val="24"/>
            <w:szCs w:val="24"/>
          </w:rPr>
          <w:t>human tendencies</w:t>
        </w:r>
      </w:ins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to make mistakes. </w:t>
      </w:r>
      <w:ins w:id="82" w:author="RAS7" w:date="2018-06-01T13:55:00Z">
        <w:r w:rsidR="00CA5AB9" w:rsidRPr="0056774E">
          <w:rPr>
            <w:rFonts w:ascii="Times New Roman" w:hAnsi="Times New Roman" w:cs="Times New Roman"/>
            <w:sz w:val="24"/>
            <w:szCs w:val="24"/>
          </w:rPr>
          <w:t>It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can </w:t>
      </w:r>
      <w:ins w:id="83" w:author="RAS7" w:date="2018-06-01T13:55:00Z">
        <w:r w:rsidR="00CA5AB9" w:rsidRPr="0056774E">
          <w:rPr>
            <w:rFonts w:ascii="Times New Roman" w:hAnsi="Times New Roman" w:cs="Times New Roman"/>
            <w:sz w:val="24"/>
            <w:szCs w:val="24"/>
          </w:rPr>
          <w:t>enable a smooth execution of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 process, reduce defect rates, decrease </w:t>
      </w:r>
      <w:ins w:id="84" w:author="RAS7" w:date="2018-06-01T13:56:00Z">
        <w:r w:rsidR="00CA5AB9" w:rsidRPr="0056774E">
          <w:rPr>
            <w:rFonts w:ascii="Times New Roman" w:hAnsi="Times New Roman" w:cs="Times New Roman"/>
            <w:sz w:val="24"/>
            <w:szCs w:val="24"/>
          </w:rPr>
          <w:t>the execution</w:t>
        </w:r>
      </w:ins>
      <w:r w:rsidR="00676F6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time and improve </w:t>
      </w:r>
      <w:ins w:id="85" w:author="RAS7" w:date="2018-06-01T13:56:00Z">
        <w:r w:rsidR="004113D9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>quality of life.</w:t>
      </w:r>
    </w:p>
    <w:p w:rsidR="00867676" w:rsidRPr="0056774E" w:rsidDel="00646353" w:rsidRDefault="00B6667F" w:rsidP="00241B57">
      <w:pPr>
        <w:spacing w:line="360" w:lineRule="auto"/>
        <w:jc w:val="both"/>
        <w:rPr>
          <w:del w:id="86" w:author="RAS7" w:date="2018-05-30T16:58:00Z"/>
          <w:rFonts w:ascii="Times New Roman" w:hAnsi="Times New Roman" w:cs="Times New Roman"/>
          <w:sz w:val="24"/>
          <w:szCs w:val="24"/>
        </w:rPr>
      </w:pPr>
      <w:ins w:id="87" w:author="RAS7" w:date="2018-06-01T13:57:00Z">
        <w:r w:rsidRPr="0056774E">
          <w:rPr>
            <w:rFonts w:ascii="Times New Roman" w:hAnsi="Times New Roman" w:cs="Times New Roman"/>
            <w:sz w:val="24"/>
            <w:szCs w:val="24"/>
          </w:rPr>
          <w:lastRenderedPageBreak/>
          <w:t>Although t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he term</w:t>
      </w:r>
      <w:ins w:id="88" w:author="RAS7" w:date="2018-06-02T13:46:00Z">
        <w:r w:rsidR="00AC4EA1" w:rsidRPr="0056774E">
          <w:rPr>
            <w:rFonts w:ascii="Times New Roman" w:hAnsi="Times New Roman" w:cs="Times New Roman"/>
            <w:sz w:val="24"/>
            <w:szCs w:val="24"/>
          </w:rPr>
          <w:t xml:space="preserve"> Poka-Yoke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 was initially applied in the manufacturing </w:t>
      </w:r>
      <w:ins w:id="89" w:author="RAS7" w:date="2018-06-01T13:56:00Z">
        <w:r w:rsidRPr="0056774E">
          <w:rPr>
            <w:rFonts w:ascii="Times New Roman" w:hAnsi="Times New Roman" w:cs="Times New Roman"/>
            <w:sz w:val="24"/>
            <w:szCs w:val="24"/>
          </w:rPr>
          <w:t xml:space="preserve">unit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of Toyota Production System, </w:t>
      </w:r>
      <w:ins w:id="90" w:author="RAS7" w:date="2018-06-01T13:57:00Z">
        <w:r w:rsidRPr="0056774E">
          <w:rPr>
            <w:rFonts w:ascii="Times New Roman" w:hAnsi="Times New Roman" w:cs="Times New Roman"/>
            <w:sz w:val="24"/>
            <w:szCs w:val="24"/>
          </w:rPr>
          <w:t xml:space="preserve">various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examples can </w:t>
      </w:r>
      <w:ins w:id="91" w:author="RAS7" w:date="2018-06-01T13:57:00Z">
        <w:r w:rsidRPr="0056774E">
          <w:rPr>
            <w:rFonts w:ascii="Times New Roman" w:hAnsi="Times New Roman" w:cs="Times New Roman"/>
            <w:sz w:val="24"/>
            <w:szCs w:val="24"/>
          </w:rPr>
          <w:t>be</w:t>
        </w:r>
      </w:ins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92" w:author="RAS7" w:date="2018-06-01T13:57:00Z">
        <w:r w:rsidRPr="0056774E">
          <w:rPr>
            <w:rFonts w:ascii="Times New Roman" w:hAnsi="Times New Roman" w:cs="Times New Roman"/>
            <w:sz w:val="24"/>
            <w:szCs w:val="24"/>
          </w:rPr>
          <w:t>observed</w:t>
        </w:r>
      </w:ins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93" w:author="RAS7" w:date="2018-06-01T13:57:00Z">
        <w:r w:rsidRPr="0056774E">
          <w:rPr>
            <w:rFonts w:ascii="Times New Roman" w:hAnsi="Times New Roman" w:cs="Times New Roman"/>
            <w:sz w:val="24"/>
            <w:szCs w:val="24"/>
          </w:rPr>
          <w:t>ac</w:t>
        </w:r>
      </w:ins>
      <w:ins w:id="94" w:author="RAS7" w:date="2018-06-01T13:58:00Z">
        <w:r w:rsidRPr="0056774E">
          <w:rPr>
            <w:rFonts w:ascii="Times New Roman" w:hAnsi="Times New Roman" w:cs="Times New Roman"/>
            <w:sz w:val="24"/>
            <w:szCs w:val="24"/>
          </w:rPr>
          <w:t>ross</w:t>
        </w:r>
      </w:ins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867676" w:rsidRPr="0056774E">
        <w:rPr>
          <w:rFonts w:ascii="Times New Roman" w:hAnsi="Times New Roman" w:cs="Times New Roman"/>
          <w:sz w:val="24"/>
          <w:szCs w:val="24"/>
        </w:rPr>
        <w:t xml:space="preserve">all sectors and aspects of </w:t>
      </w:r>
      <w:r w:rsidR="004E0B3A" w:rsidRPr="0056774E">
        <w:rPr>
          <w:rFonts w:ascii="Times New Roman" w:hAnsi="Times New Roman" w:cs="Times New Roman"/>
          <w:sz w:val="24"/>
          <w:szCs w:val="24"/>
        </w:rPr>
        <w:t>human lives</w:t>
      </w:r>
      <w:r w:rsidR="00867676" w:rsidRPr="0056774E">
        <w:rPr>
          <w:rFonts w:ascii="Times New Roman" w:hAnsi="Times New Roman" w:cs="Times New Roman"/>
          <w:sz w:val="24"/>
          <w:szCs w:val="24"/>
        </w:rPr>
        <w:t xml:space="preserve">. </w:t>
      </w:r>
      <w:ins w:id="95" w:author="RAS7" w:date="2018-06-01T13:58:00Z">
        <w:r w:rsidRPr="0056774E">
          <w:rPr>
            <w:rFonts w:ascii="Times New Roman" w:hAnsi="Times New Roman" w:cs="Times New Roman"/>
            <w:sz w:val="24"/>
            <w:szCs w:val="24"/>
          </w:rPr>
          <w:t>The a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dvantage of a Poka-Yoke </w:t>
      </w:r>
      <w:ins w:id="96" w:author="RAS7" w:date="2018-06-02T13:47:00Z">
        <w:r w:rsidR="00AC4EA1" w:rsidRPr="0056774E">
          <w:rPr>
            <w:rFonts w:ascii="Times New Roman" w:hAnsi="Times New Roman" w:cs="Times New Roman"/>
            <w:sz w:val="24"/>
            <w:szCs w:val="24"/>
          </w:rPr>
          <w:t xml:space="preserve">device </w:t>
        </w:r>
      </w:ins>
      <w:ins w:id="97" w:author="RAS7" w:date="2018-06-01T14:01:00Z">
        <w:r w:rsidR="00197F29" w:rsidRPr="0056774E">
          <w:rPr>
            <w:rFonts w:ascii="Times New Roman" w:hAnsi="Times New Roman" w:cs="Times New Roman"/>
            <w:sz w:val="24"/>
            <w:szCs w:val="24"/>
          </w:rPr>
          <w:t>is</w:t>
        </w:r>
      </w:ins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98" w:author="RAS7" w:date="2018-06-01T13:58:00Z">
        <w:r w:rsidRPr="0056774E">
          <w:rPr>
            <w:rFonts w:ascii="Times New Roman" w:hAnsi="Times New Roman" w:cs="Times New Roman"/>
            <w:sz w:val="24"/>
            <w:szCs w:val="24"/>
          </w:rPr>
          <w:t xml:space="preserve">that it </w:t>
        </w:r>
      </w:ins>
      <w:ins w:id="99" w:author="RAS7" w:date="2018-06-01T13:59:00Z">
        <w:r w:rsidRPr="0056774E">
          <w:rPr>
            <w:rFonts w:ascii="Times New Roman" w:hAnsi="Times New Roman" w:cs="Times New Roman"/>
            <w:sz w:val="24"/>
            <w:szCs w:val="24"/>
          </w:rPr>
          <w:t>instills</w:t>
        </w:r>
      </w:ins>
      <w:ins w:id="100" w:author="RAS7" w:date="2018-06-01T13:58:00Z">
        <w:r w:rsidRPr="0056774E">
          <w:rPr>
            <w:rFonts w:ascii="Times New Roman" w:hAnsi="Times New Roman" w:cs="Times New Roman"/>
            <w:sz w:val="24"/>
            <w:szCs w:val="24"/>
          </w:rPr>
          <w:t xml:space="preserve"> a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better moral and improves </w:t>
      </w:r>
      <w:ins w:id="101" w:author="RAS7" w:date="2018-06-01T13:58:00Z">
        <w:r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102" w:author="RAS7" w:date="2018-06-02T13:47:00Z">
        <w:r w:rsidR="00AC4EA1" w:rsidRPr="0056774E">
          <w:rPr>
            <w:rFonts w:ascii="Times New Roman" w:hAnsi="Times New Roman" w:cs="Times New Roman"/>
            <w:sz w:val="24"/>
            <w:szCs w:val="24"/>
          </w:rPr>
          <w:t xml:space="preserve">work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atmosphere </w:t>
      </w:r>
      <w:ins w:id="103" w:author="RAS7" w:date="2018-06-01T13:58:00Z">
        <w:r w:rsidRPr="0056774E">
          <w:rPr>
            <w:rFonts w:ascii="Times New Roman" w:hAnsi="Times New Roman" w:cs="Times New Roman"/>
            <w:sz w:val="24"/>
            <w:szCs w:val="24"/>
          </w:rPr>
          <w:t>between</w:t>
        </w:r>
      </w:ins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867676" w:rsidRPr="0056774E">
        <w:rPr>
          <w:rFonts w:ascii="Times New Roman" w:hAnsi="Times New Roman" w:cs="Times New Roman"/>
          <w:sz w:val="24"/>
          <w:szCs w:val="24"/>
        </w:rPr>
        <w:t>employees and managers</w:t>
      </w:r>
      <w:ins w:id="104" w:author="RAS7" w:date="2018-06-02T13:47:00Z">
        <w:r w:rsidR="00AC4EA1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867676" w:rsidRPr="0056774E">
        <w:rPr>
          <w:rFonts w:ascii="Times New Roman" w:hAnsi="Times New Roman" w:cs="Times New Roman"/>
          <w:sz w:val="24"/>
          <w:szCs w:val="24"/>
        </w:rPr>
        <w:t xml:space="preserve">achieved by removing </w:t>
      </w:r>
      <w:ins w:id="105" w:author="RAS7" w:date="2018-06-01T14:00:00Z">
        <w:r w:rsidR="00197F29" w:rsidRPr="0056774E">
          <w:rPr>
            <w:rFonts w:ascii="Times New Roman" w:hAnsi="Times New Roman" w:cs="Times New Roman"/>
            <w:sz w:val="24"/>
            <w:szCs w:val="24"/>
          </w:rPr>
          <w:t>the</w:t>
        </w:r>
      </w:ins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del w:id="106" w:author="RAS7" w:date="2018-06-01T14:01:00Z">
        <w:r w:rsidR="00867676" w:rsidRPr="0056774E" w:rsidDel="00197F29">
          <w:rPr>
            <w:rFonts w:ascii="Times New Roman" w:hAnsi="Times New Roman" w:cs="Times New Roman"/>
            <w:sz w:val="24"/>
            <w:szCs w:val="24"/>
          </w:rPr>
          <w:delText>“</w:delText>
        </w:r>
      </w:del>
      <w:r w:rsidR="004E0B3A" w:rsidRPr="0056774E">
        <w:rPr>
          <w:rFonts w:ascii="Times New Roman" w:hAnsi="Times New Roman" w:cs="Times New Roman"/>
          <w:sz w:val="24"/>
          <w:szCs w:val="24"/>
        </w:rPr>
        <w:t>blame culture</w:t>
      </w:r>
      <w:r w:rsidR="00867676" w:rsidRPr="0056774E">
        <w:rPr>
          <w:rFonts w:ascii="Times New Roman" w:hAnsi="Times New Roman" w:cs="Times New Roman"/>
          <w:sz w:val="24"/>
          <w:szCs w:val="24"/>
        </w:rPr>
        <w:t>. Poka-Yoke distinguishes between defects and mistakes. A defect is an error in a process that continues through until it reaches the customer.</w:t>
      </w:r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867676" w:rsidRPr="0056774E">
        <w:rPr>
          <w:rFonts w:ascii="Times New Roman" w:hAnsi="Times New Roman" w:cs="Times New Roman"/>
          <w:sz w:val="24"/>
          <w:szCs w:val="24"/>
        </w:rPr>
        <w:t>A mistake</w:t>
      </w:r>
      <w:ins w:id="107" w:author="RAS7" w:date="2018-06-01T14:02:00Z">
        <w:r w:rsidR="00197F29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 on the other hand, can be detected and corrected immediately. Poka</w:t>
      </w:r>
      <w:ins w:id="108" w:author="RAS7" w:date="2018-06-01T14:02:00Z">
        <w:r w:rsidR="00197F29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del w:id="109" w:author="RAS7" w:date="2018-06-01T14:02:00Z">
        <w:r w:rsidR="00867676" w:rsidRPr="0056774E" w:rsidDel="00197F29">
          <w:rPr>
            <w:rFonts w:ascii="Times New Roman" w:hAnsi="Times New Roman" w:cs="Times New Roman"/>
            <w:sz w:val="24"/>
            <w:szCs w:val="24"/>
          </w:rPr>
          <w:delText xml:space="preserve"> –</w:delText>
        </w:r>
      </w:del>
      <w:r w:rsidR="00867676" w:rsidRPr="0056774E">
        <w:rPr>
          <w:rFonts w:ascii="Times New Roman" w:hAnsi="Times New Roman" w:cs="Times New Roman"/>
          <w:sz w:val="24"/>
          <w:szCs w:val="24"/>
        </w:rPr>
        <w:t xml:space="preserve">Yoke refers to </w:t>
      </w:r>
      <w:ins w:id="110" w:author="RAS7" w:date="2018-06-01T14:02:00Z">
        <w:r w:rsidR="00197F29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technique that </w:t>
      </w:r>
      <w:ins w:id="111" w:author="RAS7" w:date="2018-06-01T14:04:00Z">
        <w:r w:rsidR="00197F29" w:rsidRPr="0056774E">
          <w:rPr>
            <w:rFonts w:ascii="Times New Roman" w:hAnsi="Times New Roman" w:cs="Times New Roman"/>
            <w:sz w:val="24"/>
            <w:szCs w:val="24"/>
          </w:rPr>
          <w:t>eliminate</w:t>
        </w:r>
      </w:ins>
      <w:ins w:id="112" w:author="RAS7" w:date="2018-06-01T14:05:00Z">
        <w:r w:rsidR="00197F29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ins w:id="113" w:author="RAS7" w:date="2018-06-01T14:04:00Z">
        <w:r w:rsidR="00197F29" w:rsidRPr="0056774E">
          <w:rPr>
            <w:rFonts w:ascii="Times New Roman" w:hAnsi="Times New Roman" w:cs="Times New Roman"/>
            <w:sz w:val="24"/>
            <w:szCs w:val="24"/>
          </w:rPr>
          <w:t xml:space="preserve"> the probabilities of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mistakes. This technique can </w:t>
      </w:r>
      <w:ins w:id="114" w:author="RAS7" w:date="2018-06-01T14:05:00Z">
        <w:r w:rsidR="00197F29" w:rsidRPr="0056774E">
          <w:rPr>
            <w:rFonts w:ascii="Times New Roman" w:hAnsi="Times New Roman" w:cs="Times New Roman"/>
            <w:sz w:val="24"/>
            <w:szCs w:val="24"/>
          </w:rPr>
          <w:t>eliminate</w:t>
        </w:r>
      </w:ins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867676" w:rsidRPr="0056774E">
        <w:rPr>
          <w:rFonts w:ascii="Times New Roman" w:hAnsi="Times New Roman" w:cs="Times New Roman"/>
          <w:sz w:val="24"/>
          <w:szCs w:val="24"/>
        </w:rPr>
        <w:t xml:space="preserve">defects out of </w:t>
      </w:r>
      <w:ins w:id="115" w:author="RAS7" w:date="2018-06-01T14:05:00Z">
        <w:r w:rsidR="00197F29" w:rsidRPr="0056774E">
          <w:rPr>
            <w:rFonts w:ascii="Times New Roman" w:hAnsi="Times New Roman" w:cs="Times New Roman"/>
            <w:sz w:val="24"/>
            <w:szCs w:val="24"/>
          </w:rPr>
          <w:t xml:space="preserve">the processing of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products </w:t>
      </w:r>
      <w:ins w:id="116" w:author="RAS7" w:date="2018-06-01T14:05:00Z">
        <w:r w:rsidR="00197F29" w:rsidRPr="0056774E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substantially improve</w:t>
      </w:r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117" w:author="RAS7" w:date="2018-06-01T14:05:00Z">
        <w:r w:rsidR="00197F29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quality and reliability. Poka-Yoke can be implemented in electrical, mechanical, procedural</w:t>
      </w:r>
      <w:ins w:id="118" w:author="RAS7" w:date="2018-06-01T14:06:00Z">
        <w:r w:rsidR="00197F29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 visual, human or any other </w:t>
      </w:r>
      <w:ins w:id="119" w:author="RAS7" w:date="2018-06-01T14:09:00Z">
        <w:r w:rsidR="00A95ABC" w:rsidRPr="0056774E">
          <w:rPr>
            <w:rFonts w:ascii="Times New Roman" w:hAnsi="Times New Roman" w:cs="Times New Roman"/>
            <w:sz w:val="24"/>
            <w:szCs w:val="24"/>
          </w:rPr>
          <w:t xml:space="preserve">activity or </w:t>
        </w:r>
      </w:ins>
      <w:ins w:id="120" w:author="RAS7" w:date="2018-06-01T14:08:00Z">
        <w:r w:rsidR="00A95ABC" w:rsidRPr="0056774E">
          <w:rPr>
            <w:rFonts w:ascii="Times New Roman" w:hAnsi="Times New Roman" w:cs="Times New Roman"/>
            <w:sz w:val="24"/>
            <w:szCs w:val="24"/>
          </w:rPr>
          <w:t xml:space="preserve">field wherein the chances of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incorrect</w:t>
      </w:r>
      <w:r w:rsidR="004E0B3A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121" w:author="RAS7" w:date="2018-06-01T14:08:00Z">
        <w:r w:rsidR="00A95ABC" w:rsidRPr="0056774E">
          <w:rPr>
            <w:rFonts w:ascii="Times New Roman" w:hAnsi="Times New Roman" w:cs="Times New Roman"/>
            <w:sz w:val="24"/>
            <w:szCs w:val="24"/>
          </w:rPr>
          <w:t xml:space="preserve">task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execution </w:t>
      </w:r>
      <w:ins w:id="122" w:author="RAS7" w:date="2018-06-01T14:08:00Z">
        <w:r w:rsidR="00A95ABC" w:rsidRPr="0056774E">
          <w:rPr>
            <w:rFonts w:ascii="Times New Roman" w:hAnsi="Times New Roman" w:cs="Times New Roman"/>
            <w:sz w:val="24"/>
            <w:szCs w:val="24"/>
          </w:rPr>
          <w:t>exist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7676" w:rsidRPr="0056774E" w:rsidRDefault="00867676" w:rsidP="00F730FB">
      <w:pPr>
        <w:pStyle w:val="Chapter1"/>
        <w:outlineLvl w:val="1"/>
      </w:pPr>
      <w:r w:rsidRPr="0056774E">
        <w:t>Concept of Poka-Yoke</w:t>
      </w:r>
    </w:p>
    <w:p w:rsidR="00241B57" w:rsidRPr="0056774E" w:rsidRDefault="00867676" w:rsidP="009C5397">
      <w:pPr>
        <w:pStyle w:val="Body1"/>
      </w:pPr>
      <w:r w:rsidRPr="0056774E">
        <w:t>Poka-yoke (poh-kah yoh-keh) was coined in Japan during the 1960s by Shigeo Shingo</w:t>
      </w:r>
      <w:ins w:id="123" w:author="RAS7" w:date="2018-06-01T14:09:00Z">
        <w:r w:rsidR="00572A87" w:rsidRPr="0056774E">
          <w:t>,</w:t>
        </w:r>
      </w:ins>
      <w:r w:rsidRPr="0056774E">
        <w:t xml:space="preserve"> who was one of the </w:t>
      </w:r>
      <w:r w:rsidR="00241B57" w:rsidRPr="0056774E">
        <w:t xml:space="preserve">industrial engineers at Toyota. </w:t>
      </w:r>
      <w:r w:rsidRPr="0056774E">
        <w:t xml:space="preserve">Shigeo Shingo is also credited with creating and formalizing </w:t>
      </w:r>
      <w:ins w:id="124" w:author="RAS7" w:date="2018-06-01T14:12:00Z">
        <w:r w:rsidR="00572A87" w:rsidRPr="0056774E">
          <w:t xml:space="preserve">a concept called </w:t>
        </w:r>
      </w:ins>
      <w:r w:rsidRPr="0056774E">
        <w:t>Zero Quality Control</w:t>
      </w:r>
      <w:ins w:id="125" w:author="RAS7" w:date="2018-06-01T14:12:00Z">
        <w:r w:rsidR="00572A87" w:rsidRPr="0056774E">
          <w:t>,</w:t>
        </w:r>
      </w:ins>
      <w:r w:rsidR="00241B57" w:rsidRPr="0056774E">
        <w:t xml:space="preserve"> </w:t>
      </w:r>
      <w:ins w:id="126" w:author="RAS7" w:date="2018-06-01T14:12:00Z">
        <w:r w:rsidR="00572A87" w:rsidRPr="0056774E">
          <w:t>wherein</w:t>
        </w:r>
      </w:ins>
      <w:r w:rsidR="00241B57" w:rsidRPr="0056774E">
        <w:t xml:space="preserve"> </w:t>
      </w:r>
      <w:del w:id="127" w:author="RAS7" w:date="2018-06-01T14:12:00Z">
        <w:r w:rsidRPr="0056774E" w:rsidDel="00572A87">
          <w:delText>(</w:delText>
        </w:r>
      </w:del>
      <w:r w:rsidRPr="0056774E">
        <w:t xml:space="preserve">Poka-Yoke techniques </w:t>
      </w:r>
      <w:ins w:id="128" w:author="RAS7" w:date="2018-06-01T14:10:00Z">
        <w:r w:rsidR="00572A87" w:rsidRPr="0056774E">
          <w:t xml:space="preserve">prevent </w:t>
        </w:r>
      </w:ins>
      <w:ins w:id="129" w:author="RAS7" w:date="2018-06-01T14:13:00Z">
        <w:r w:rsidR="00572A87" w:rsidRPr="0056774E">
          <w:t xml:space="preserve">the possible defects </w:t>
        </w:r>
      </w:ins>
      <w:ins w:id="130" w:author="RAS7" w:date="2018-06-01T14:10:00Z">
        <w:r w:rsidR="00572A87" w:rsidRPr="0056774E">
          <w:t xml:space="preserve">or </w:t>
        </w:r>
      </w:ins>
      <w:r w:rsidRPr="0056774E">
        <w:t xml:space="preserve">correct </w:t>
      </w:r>
      <w:ins w:id="131" w:author="RAS7" w:date="2018-06-01T14:10:00Z">
        <w:r w:rsidR="00572A87" w:rsidRPr="0056774E">
          <w:t xml:space="preserve">the </w:t>
        </w:r>
      </w:ins>
      <w:ins w:id="132" w:author="RAS7" w:date="2018-06-01T14:11:00Z">
        <w:r w:rsidR="00572A87" w:rsidRPr="0056774E">
          <w:t xml:space="preserve">existing </w:t>
        </w:r>
      </w:ins>
      <w:ins w:id="133" w:author="RAS7" w:date="2018-06-01T14:13:00Z">
        <w:r w:rsidR="00C93891" w:rsidRPr="0056774E">
          <w:t>ones</w:t>
        </w:r>
      </w:ins>
      <w:r w:rsidR="00241B57" w:rsidRPr="0056774E">
        <w:t>-</w:t>
      </w:r>
      <w:ins w:id="134" w:author="RAS7" w:date="2018-06-01T14:11:00Z">
        <w:r w:rsidR="00572A87" w:rsidRPr="0056774E">
          <w:t xml:space="preserve">by </w:t>
        </w:r>
      </w:ins>
      <w:ins w:id="135" w:author="RAS7" w:date="2018-06-01T14:10:00Z">
        <w:r w:rsidR="00572A87" w:rsidRPr="0056774E">
          <w:t>inspect</w:t>
        </w:r>
      </w:ins>
      <w:ins w:id="136" w:author="RAS7" w:date="2018-06-01T14:11:00Z">
        <w:r w:rsidR="00572A87" w:rsidRPr="0056774E">
          <w:t>ing</w:t>
        </w:r>
      </w:ins>
      <w:ins w:id="137" w:author="RAS7" w:date="2018-06-01T14:10:00Z">
        <w:r w:rsidR="00572A87" w:rsidRPr="0056774E">
          <w:t xml:space="preserve"> the </w:t>
        </w:r>
      </w:ins>
      <w:r w:rsidR="00241B57" w:rsidRPr="0056774E">
        <w:t xml:space="preserve">source. </w:t>
      </w:r>
    </w:p>
    <w:p w:rsidR="00867676" w:rsidRPr="0056774E" w:rsidRDefault="00241B57" w:rsidP="009C5397">
      <w:pPr>
        <w:pStyle w:val="Body1"/>
        <w:rPr>
          <w:b/>
        </w:rPr>
      </w:pPr>
      <w:r w:rsidRPr="0056774E">
        <w:t>The</w:t>
      </w:r>
      <w:r w:rsidR="00867676" w:rsidRPr="0056774E">
        <w:t xml:space="preserve"> term </w:t>
      </w:r>
      <w:ins w:id="138" w:author="RAS7" w:date="2018-06-02T13:49:00Z">
        <w:r w:rsidR="00AC4EA1" w:rsidRPr="0056774E">
          <w:t xml:space="preserve">that was </w:t>
        </w:r>
      </w:ins>
      <w:ins w:id="139" w:author="RAS7" w:date="2018-06-01T14:15:00Z">
        <w:r w:rsidR="009C5397" w:rsidRPr="0056774E">
          <w:t xml:space="preserve">initially </w:t>
        </w:r>
      </w:ins>
      <w:ins w:id="140" w:author="RAS7" w:date="2018-06-02T13:49:00Z">
        <w:r w:rsidR="00AC4EA1" w:rsidRPr="0056774E">
          <w:t xml:space="preserve">used </w:t>
        </w:r>
      </w:ins>
      <w:r w:rsidR="00867676" w:rsidRPr="0056774E">
        <w:t xml:space="preserve">was Baka-Yoke, which means ‘fool-proofing’. In 1963, a worker at Arakawa Body Company refused to use </w:t>
      </w:r>
      <w:ins w:id="141" w:author="RAS7" w:date="2018-06-01T14:15:00Z">
        <w:r w:rsidR="009C5397" w:rsidRPr="0056774E">
          <w:t>B</w:t>
        </w:r>
      </w:ins>
      <w:r w:rsidR="00867676" w:rsidRPr="0056774E">
        <w:t>aka-</w:t>
      </w:r>
      <w:ins w:id="142" w:author="RAS7" w:date="2018-06-01T14:15:00Z">
        <w:r w:rsidR="009C5397" w:rsidRPr="0056774E">
          <w:t>Y</w:t>
        </w:r>
      </w:ins>
      <w:r w:rsidR="00867676" w:rsidRPr="0056774E">
        <w:t xml:space="preserve">oke mechanisms, because of the term’s dishonorable and offensive connotation. Hence, the term was changed to </w:t>
      </w:r>
      <w:ins w:id="143" w:author="RAS7" w:date="2018-06-01T14:16:00Z">
        <w:r w:rsidR="000D4974" w:rsidRPr="0056774E">
          <w:t>P</w:t>
        </w:r>
      </w:ins>
      <w:r w:rsidR="00867676" w:rsidRPr="0056774E">
        <w:t>oka-</w:t>
      </w:r>
      <w:ins w:id="144" w:author="RAS7" w:date="2018-06-01T14:16:00Z">
        <w:r w:rsidR="000D4974" w:rsidRPr="0056774E">
          <w:t>Y</w:t>
        </w:r>
      </w:ins>
      <w:r w:rsidR="00867676" w:rsidRPr="0056774E">
        <w:t>oke, which means ‘mistake-proofin</w:t>
      </w:r>
      <w:r w:rsidR="001A248C" w:rsidRPr="0056774E">
        <w:t>g’ or more literally avoiding (Y</w:t>
      </w:r>
      <w:r w:rsidR="00867676" w:rsidRPr="0056774E">
        <w:t>okeru) inadv</w:t>
      </w:r>
      <w:r w:rsidRPr="0056774E">
        <w:t>ertent errors (P</w:t>
      </w:r>
      <w:r w:rsidR="001A248C" w:rsidRPr="0056774E">
        <w:t>oka). Ideally, P</w:t>
      </w:r>
      <w:r w:rsidR="00867676" w:rsidRPr="0056774E">
        <w:t>ok</w:t>
      </w:r>
      <w:r w:rsidR="001A248C" w:rsidRPr="0056774E">
        <w:t>a-Y</w:t>
      </w:r>
      <w:r w:rsidR="00867676" w:rsidRPr="0056774E">
        <w:t xml:space="preserve">okes ensure that </w:t>
      </w:r>
      <w:ins w:id="145" w:author="RAS7" w:date="2018-06-01T14:17:00Z">
        <w:r w:rsidR="000D4974" w:rsidRPr="0056774E">
          <w:t>ideal</w:t>
        </w:r>
      </w:ins>
      <w:r w:rsidR="00867676" w:rsidRPr="0056774E">
        <w:t xml:space="preserve"> conditions exist before </w:t>
      </w:r>
      <w:ins w:id="146" w:author="RAS7" w:date="2018-06-01T14:17:00Z">
        <w:r w:rsidR="000D4974" w:rsidRPr="0056774E">
          <w:t xml:space="preserve">the </w:t>
        </w:r>
      </w:ins>
      <w:r w:rsidR="00867676" w:rsidRPr="0056774E">
        <w:t>actual executi</w:t>
      </w:r>
      <w:ins w:id="147" w:author="RAS7" w:date="2018-06-01T14:17:00Z">
        <w:r w:rsidR="000D4974" w:rsidRPr="0056774E">
          <w:t>o</w:t>
        </w:r>
      </w:ins>
      <w:r w:rsidR="00867676" w:rsidRPr="0056774E">
        <w:t>n</w:t>
      </w:r>
      <w:ins w:id="148" w:author="RAS7" w:date="2018-06-01T14:17:00Z">
        <w:r w:rsidR="000D4974" w:rsidRPr="0056774E">
          <w:t xml:space="preserve"> of</w:t>
        </w:r>
      </w:ins>
      <w:r w:rsidR="00867676" w:rsidRPr="0056774E">
        <w:t xml:space="preserve"> a process step, preventing defects from occurring in the first place. </w:t>
      </w:r>
      <w:ins w:id="149" w:author="RAS7" w:date="2018-06-01T14:19:00Z">
        <w:r w:rsidR="000D4974" w:rsidRPr="0056774E">
          <w:t>However, i</w:t>
        </w:r>
      </w:ins>
      <w:ins w:id="150" w:author="RAS7" w:date="2018-06-01T14:18:00Z">
        <w:r w:rsidR="000D4974" w:rsidRPr="0056774E">
          <w:t>n c</w:t>
        </w:r>
      </w:ins>
      <w:ins w:id="151" w:author="RAS7" w:date="2018-06-01T14:19:00Z">
        <w:r w:rsidR="000D4974" w:rsidRPr="0056774E">
          <w:t>ertain cases</w:t>
        </w:r>
      </w:ins>
      <w:r w:rsidR="00867676" w:rsidRPr="0056774E">
        <w:t xml:space="preserve">, </w:t>
      </w:r>
      <w:ins w:id="152" w:author="RAS7" w:date="2018-06-01T14:18:00Z">
        <w:r w:rsidR="000D4974" w:rsidRPr="0056774E">
          <w:t>P</w:t>
        </w:r>
      </w:ins>
      <w:r w:rsidR="00867676" w:rsidRPr="0056774E">
        <w:t>oka-</w:t>
      </w:r>
      <w:ins w:id="153" w:author="RAS7" w:date="2018-06-01T14:18:00Z">
        <w:r w:rsidR="000D4974" w:rsidRPr="0056774E">
          <w:t>Y</w:t>
        </w:r>
      </w:ins>
      <w:r w:rsidR="00867676" w:rsidRPr="0056774E">
        <w:t>okes detect</w:t>
      </w:r>
      <w:r w:rsidRPr="0056774E">
        <w:t xml:space="preserve"> </w:t>
      </w:r>
      <w:ins w:id="154" w:author="RAS7" w:date="2018-06-01T14:20:00Z">
        <w:r w:rsidR="002F1522" w:rsidRPr="0056774E">
          <w:t>and</w:t>
        </w:r>
      </w:ins>
      <w:r w:rsidRPr="0056774E">
        <w:t xml:space="preserve"> </w:t>
      </w:r>
      <w:r w:rsidR="00867676" w:rsidRPr="0056774E">
        <w:t>eliminat</w:t>
      </w:r>
      <w:ins w:id="155" w:author="RAS7" w:date="2018-06-01T14:18:00Z">
        <w:r w:rsidR="000D4974" w:rsidRPr="0056774E">
          <w:t>e</w:t>
        </w:r>
      </w:ins>
      <w:r w:rsidRPr="0056774E">
        <w:t xml:space="preserve"> </w:t>
      </w:r>
      <w:ins w:id="156" w:author="RAS7" w:date="2018-06-01T14:18:00Z">
        <w:r w:rsidR="000D4974" w:rsidRPr="0056774E">
          <w:t xml:space="preserve">the </w:t>
        </w:r>
      </w:ins>
      <w:r w:rsidR="00867676" w:rsidRPr="0056774E">
        <w:t>defects as early as possible.</w:t>
      </w:r>
    </w:p>
    <w:p w:rsidR="00867676" w:rsidRPr="0056774E" w:rsidRDefault="00867676" w:rsidP="0004217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6774E">
        <w:rPr>
          <w:rStyle w:val="Strong"/>
          <w:rFonts w:ascii="Times New Roman" w:hAnsi="Times New Roman" w:cs="Times New Roman"/>
          <w:b w:val="0"/>
          <w:sz w:val="24"/>
          <w:szCs w:val="24"/>
        </w:rPr>
        <w:t>Poka-Yoke can be used in different sectors by different means</w:t>
      </w:r>
      <w:ins w:id="157" w:author="RAS7" w:date="2018-06-01T14:21:00Z">
        <w:r w:rsidR="002F1522" w:rsidRPr="0056774E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,</w:t>
        </w:r>
      </w:ins>
      <w:r w:rsidR="00241B57" w:rsidRPr="0056774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ins w:id="158" w:author="RAS7" w:date="2018-06-01T14:21:00Z">
        <w:r w:rsidR="002F1522" w:rsidRPr="0056774E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such as</w:t>
        </w:r>
      </w:ins>
      <w:r w:rsidRPr="0056774E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</w:p>
    <w:p w:rsidR="007D12D5" w:rsidRPr="0056774E" w:rsidRDefault="007D12D5" w:rsidP="000D054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Identify the operation or </w:t>
      </w:r>
      <w:r w:rsidR="00241B57" w:rsidRPr="0056774E">
        <w:rPr>
          <w:rFonts w:ascii="Times New Roman" w:eastAsia="Times New Roman" w:hAnsi="Times New Roman" w:cs="Times New Roman"/>
          <w:sz w:val="24"/>
          <w:szCs w:val="24"/>
        </w:rPr>
        <w:t>process, on</w:t>
      </w:r>
      <w:ins w:id="159" w:author="RAS7" w:date="2018-06-01T14:41:00Z">
        <w:r w:rsidR="001D7D59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the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bas</w:t>
      </w:r>
      <w:ins w:id="160" w:author="RAS7" w:date="2018-06-01T14:41:00Z">
        <w:r w:rsidR="001D7D59" w:rsidRPr="0056774E">
          <w:rPr>
            <w:rFonts w:ascii="Times New Roman" w:eastAsia="Times New Roman" w:hAnsi="Times New Roman" w:cs="Times New Roman"/>
            <w:sz w:val="24"/>
            <w:szCs w:val="24"/>
          </w:rPr>
          <w:t>is</w:t>
        </w:r>
      </w:ins>
      <w:r w:rsidR="00241B57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5A22" w:rsidRPr="0056774E">
        <w:rPr>
          <w:rFonts w:ascii="Times New Roman" w:eastAsia="Times New Roman" w:hAnsi="Times New Roman" w:cs="Times New Roman"/>
          <w:sz w:val="24"/>
          <w:szCs w:val="24"/>
        </w:rPr>
        <w:t>of a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61" w:author="RAS7" w:date="2018-06-01T14:40:00Z">
        <w:r w:rsidR="001D7D59" w:rsidRPr="0056774E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areto</w:t>
      </w:r>
      <w:ins w:id="162" w:author="RAS7" w:date="2018-06-01T14:40:00Z">
        <w:r w:rsidR="001D7D59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principle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2D5" w:rsidRPr="0056774E" w:rsidRDefault="007D12D5" w:rsidP="000D054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Analyze the </w:t>
      </w:r>
      <w:ins w:id="163" w:author="RAS7" w:date="2018-06-01T14:41:00Z">
        <w:r w:rsidR="001D7D59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five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whys and understand the ways a process can fail.</w:t>
      </w:r>
    </w:p>
    <w:p w:rsidR="007D12D5" w:rsidRPr="0056774E" w:rsidRDefault="007D12D5" w:rsidP="000D054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Decide the right </w:t>
      </w:r>
      <w:ins w:id="164" w:author="RAS7" w:date="2018-06-01T14:41:00Z">
        <w:r w:rsidR="001D7D59" w:rsidRPr="0056774E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oka-</w:t>
      </w:r>
      <w:ins w:id="165" w:author="RAS7" w:date="2018-06-01T14:41:00Z">
        <w:r w:rsidR="001D7D59" w:rsidRPr="0056774E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oke approach, such as </w:t>
      </w:r>
    </w:p>
    <w:p w:rsidR="00875A22" w:rsidRPr="00875A22" w:rsidRDefault="001D7D59" w:rsidP="00875A22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ins w:id="166" w:author="RAS7" w:date="2018-06-01T14:41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Using a s</w:t>
        </w:r>
      </w:ins>
      <w:r w:rsidR="007D12D5" w:rsidRPr="0056774E">
        <w:rPr>
          <w:rFonts w:ascii="Times New Roman" w:eastAsia="Times New Roman" w:hAnsi="Times New Roman" w:cs="Times New Roman"/>
          <w:sz w:val="24"/>
          <w:szCs w:val="24"/>
        </w:rPr>
        <w:t>hut</w:t>
      </w:r>
      <w:ins w:id="167" w:author="RAS7" w:date="2018-06-01T14:41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-o</w:t>
        </w:r>
      </w:ins>
      <w:r w:rsidR="007D12D5" w:rsidRPr="0056774E">
        <w:rPr>
          <w:rFonts w:ascii="Times New Roman" w:eastAsia="Times New Roman" w:hAnsi="Times New Roman" w:cs="Times New Roman"/>
          <w:sz w:val="24"/>
          <w:szCs w:val="24"/>
        </w:rPr>
        <w:t>ut type (preventing an error being made)</w:t>
      </w:r>
      <w:del w:id="168" w:author="RAS7" w:date="2018-06-01T14:41:00Z">
        <w:r w:rsidR="007D12D5" w:rsidRPr="0056774E" w:rsidDel="001D7D5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7D12D5" w:rsidRPr="0056774E">
        <w:rPr>
          <w:rFonts w:ascii="Times New Roman" w:eastAsia="Times New Roman" w:hAnsi="Times New Roman" w:cs="Times New Roman"/>
          <w:sz w:val="24"/>
          <w:szCs w:val="24"/>
        </w:rPr>
        <w:t xml:space="preserve"> or an attention type (highlighting that an error has been made).</w:t>
      </w:r>
    </w:p>
    <w:p w:rsidR="009968E2" w:rsidRPr="00875A22" w:rsidDel="00B020AC" w:rsidRDefault="007D12D5" w:rsidP="00875A22">
      <w:pPr>
        <w:pStyle w:val="ListParagraph"/>
        <w:numPr>
          <w:ilvl w:val="1"/>
          <w:numId w:val="4"/>
        </w:numPr>
        <w:spacing w:after="0" w:line="360" w:lineRule="auto"/>
        <w:jc w:val="both"/>
        <w:rPr>
          <w:del w:id="169" w:author="RAS7" w:date="2018-05-30T17:00:00Z"/>
          <w:rFonts w:ascii="Times New Roman" w:hAnsi="Times New Roman" w:cs="Times New Roman"/>
          <w:bCs/>
          <w:sz w:val="24"/>
          <w:szCs w:val="24"/>
        </w:rPr>
      </w:pPr>
      <w:r w:rsidRPr="00875A22">
        <w:rPr>
          <w:rFonts w:ascii="Times New Roman" w:eastAsia="Times New Roman" w:hAnsi="Times New Roman" w:cs="Times New Roman"/>
          <w:sz w:val="24"/>
          <w:szCs w:val="24"/>
        </w:rPr>
        <w:lastRenderedPageBreak/>
        <w:t>A Poka-Yoke can be electrical, mechanical, procedural, visual, human or any other fo</w:t>
      </w:r>
      <w:bookmarkStart w:id="170" w:name="_GoBack"/>
      <w:bookmarkEnd w:id="170"/>
      <w:r w:rsidRPr="00875A22">
        <w:rPr>
          <w:rFonts w:ascii="Times New Roman" w:eastAsia="Times New Roman" w:hAnsi="Times New Roman" w:cs="Times New Roman"/>
          <w:sz w:val="24"/>
          <w:szCs w:val="24"/>
        </w:rPr>
        <w:t xml:space="preserve">rm that prevents </w:t>
      </w:r>
      <w:ins w:id="171" w:author="RAS7" w:date="2018-06-01T14:42:00Z">
        <w:r w:rsidR="001D7D59" w:rsidRPr="00875A22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 w:rsidRPr="00875A22">
        <w:rPr>
          <w:rFonts w:ascii="Times New Roman" w:eastAsia="Times New Roman" w:hAnsi="Times New Roman" w:cs="Times New Roman"/>
          <w:sz w:val="24"/>
          <w:szCs w:val="24"/>
        </w:rPr>
        <w:t>incorrect execution of a process step.</w:t>
      </w:r>
    </w:p>
    <w:p w:rsidR="007D12D5" w:rsidRPr="0056774E" w:rsidRDefault="007D12D5" w:rsidP="000D0549">
      <w:pPr>
        <w:pStyle w:val="ListParagraph"/>
        <w:numPr>
          <w:ilvl w:val="0"/>
          <w:numId w:val="4"/>
        </w:numPr>
        <w:spacing w:after="0" w:line="360" w:lineRule="auto"/>
        <w:ind w:left="4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>Determine</w:t>
      </w:r>
      <w:ins w:id="172" w:author="RAS7" w:date="2018-06-01T14:50:00Z">
        <w:r w:rsidR="00E974C9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the</w:t>
        </w:r>
      </w:ins>
    </w:p>
    <w:p w:rsidR="007D12D5" w:rsidRPr="0056774E" w:rsidRDefault="007D12D5" w:rsidP="000D054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>Contact - use of shape, size or other physical attributes.</w:t>
      </w:r>
    </w:p>
    <w:p w:rsidR="007D12D5" w:rsidRPr="0056774E" w:rsidRDefault="007D12D5" w:rsidP="000D05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>Constant number - error triggered if a certain number of actions are not made.</w:t>
      </w:r>
    </w:p>
    <w:p w:rsidR="000205F6" w:rsidRPr="0056774E" w:rsidRDefault="000205F6" w:rsidP="000D05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Sequence Method- use of a checklist to ensure </w:t>
      </w:r>
      <w:ins w:id="173" w:author="RAS7" w:date="2018-06-01T14:48:00Z">
        <w:r w:rsidR="001D7D59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completi</w:t>
      </w:r>
      <w:ins w:id="174" w:author="RAS7" w:date="2018-06-01T14:48:00Z">
        <w:r w:rsidR="001D7D59" w:rsidRPr="0056774E">
          <w:rPr>
            <w:rFonts w:ascii="Times New Roman" w:eastAsia="Times New Roman" w:hAnsi="Times New Roman" w:cs="Times New Roman"/>
            <w:sz w:val="24"/>
            <w:szCs w:val="24"/>
          </w:rPr>
          <w:t>o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n</w:t>
      </w:r>
      <w:del w:id="175" w:author="RAS7" w:date="2018-06-01T14:48:00Z">
        <w:r w:rsidRPr="0056774E" w:rsidDel="001D7D59">
          <w:rPr>
            <w:rFonts w:ascii="Times New Roman" w:eastAsia="Times New Roman" w:hAnsi="Times New Roman" w:cs="Times New Roman"/>
            <w:sz w:val="24"/>
            <w:szCs w:val="24"/>
          </w:rPr>
          <w:delText>g</w:delText>
        </w:r>
      </w:del>
      <w:ins w:id="176" w:author="RAS7" w:date="2018-06-01T14:48:00Z">
        <w:r w:rsidR="001D7D59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of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all tasks.</w:t>
      </w:r>
    </w:p>
    <w:p w:rsidR="000205F6" w:rsidRPr="0056774E" w:rsidRDefault="00203CE9" w:rsidP="000D05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177" w:author="RAS7" w:date="2018-06-01T14:52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The method’s t</w:t>
        </w:r>
      </w:ins>
      <w:r w:rsidR="000205F6" w:rsidRPr="0056774E">
        <w:rPr>
          <w:rFonts w:ascii="Times New Roman" w:eastAsia="Times New Roman" w:hAnsi="Times New Roman" w:cs="Times New Roman"/>
          <w:sz w:val="24"/>
          <w:szCs w:val="24"/>
        </w:rPr>
        <w:t xml:space="preserve">rial and </w:t>
      </w:r>
      <w:ins w:id="178" w:author="RAS7" w:date="2018-06-01T14:52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ascertain its functioning</w:t>
        </w:r>
      </w:ins>
      <w:r w:rsidR="000205F6" w:rsidRPr="005677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ECC" w:rsidRPr="0056774E" w:rsidRDefault="00A81ECC" w:rsidP="00A81E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25F" w:rsidRPr="0056774E" w:rsidRDefault="006540A3" w:rsidP="00642D28">
      <w:pPr>
        <w:pStyle w:val="ChapterTitle"/>
      </w:pPr>
      <w:r w:rsidRPr="0056774E">
        <w:lastRenderedPageBreak/>
        <w:t>Literature Survey</w:t>
      </w:r>
    </w:p>
    <w:p w:rsidR="00F17BC7" w:rsidRPr="0056774E" w:rsidRDefault="00B020AC" w:rsidP="006540A3">
      <w:pPr>
        <w:pStyle w:val="Chapter2"/>
      </w:pPr>
      <w:r w:rsidRPr="0056774E">
        <w:t>Review of Literature and Significance of the Study</w:t>
      </w:r>
    </w:p>
    <w:p w:rsidR="003C482B" w:rsidRPr="0056774E" w:rsidRDefault="00F17BC7" w:rsidP="0004217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Mos</w:t>
      </w:r>
      <w:r w:rsidR="00446FFE"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 of the research works are on </w:t>
      </w:r>
      <w:r w:rsidR="00C51643"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human resource management</w:t>
      </w:r>
      <w:r w:rsidR="00A81ECC"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ins w:id="179" w:author="RAS7" w:date="2018-06-01T14:53:00Z">
        <w:r w:rsidR="00343469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 xml:space="preserve">(HRM) 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and </w:t>
      </w:r>
      <w:ins w:id="180" w:author="RAS7" w:date="2018-06-01T14:53:00Z">
        <w:r w:rsidR="00343469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 xml:space="preserve">the 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HR policies and practices in public sector undertakings. </w:t>
      </w:r>
      <w:ins w:id="181" w:author="RAS7" w:date="2018-06-01T14:54:00Z">
        <w:r w:rsidR="00343469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 xml:space="preserve">Although 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 considerable thought </w:t>
      </w:r>
      <w:ins w:id="182" w:author="RAS7" w:date="2018-06-01T14:54:00Z">
        <w:r w:rsidR="00343469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 xml:space="preserve">is devoted </w:t>
        </w:r>
      </w:ins>
      <w:ins w:id="183" w:author="RAS7" w:date="2018-06-01T14:56:00Z">
        <w:r w:rsidR="00343469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 xml:space="preserve">by academicians and practitioners 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to </w:t>
      </w:r>
      <w:ins w:id="184" w:author="RAS7" w:date="2018-06-01T14:56:00Z">
        <w:r w:rsidR="00343469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 xml:space="preserve">HR 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and </w:t>
      </w:r>
      <w:ins w:id="185" w:author="RAS7" w:date="2018-06-01T14:54:00Z">
        <w:r w:rsidR="00343469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 xml:space="preserve">the 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related aspects, a</w:t>
      </w:r>
      <w:r w:rsidR="00A81ECC"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few studies on</w:t>
      </w:r>
      <w:r w:rsidR="00A81ECC"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behavioral aspects and areas of employee</w:t>
      </w:r>
      <w:ins w:id="186" w:author="RAS7" w:date="2018-06-01T14:54:00Z">
        <w:r w:rsidR="00343469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>s’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well-being</w:t>
      </w:r>
      <w:r w:rsidR="00A81ECC"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ins w:id="187" w:author="RAS7" w:date="2018-06-01T14:55:00Z">
        <w:r w:rsidR="00343469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 xml:space="preserve">have been conducted. </w:t>
        </w:r>
      </w:ins>
      <w:ins w:id="188" w:author="RAS7" w:date="2018-06-01T15:03:00Z">
        <w:r w:rsidR="00C51643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>The l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iterature </w:t>
      </w:r>
      <w:ins w:id="189" w:author="RAS7" w:date="2018-06-01T14:59:00Z">
        <w:r w:rsidR="005D0CAF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>on</w:t>
        </w:r>
      </w:ins>
      <w:r w:rsidR="00A81ECC"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Poka</w:t>
      </w:r>
      <w:ins w:id="190" w:author="RAS7" w:date="2018-06-01T14:57:00Z">
        <w:r w:rsidR="00AF49DF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>-</w:t>
        </w:r>
      </w:ins>
      <w:del w:id="191" w:author="RAS7" w:date="2018-06-01T14:57:00Z">
        <w:r w:rsidRPr="0056774E" w:rsidDel="00AF49DF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delText xml:space="preserve"> –</w:delText>
        </w:r>
      </w:del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Yoke implementation</w:t>
      </w:r>
      <w:r w:rsidR="00A81ECC"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in </w:t>
      </w:r>
      <w:ins w:id="192" w:author="RAS7" w:date="2018-06-01T14:57:00Z">
        <w:r w:rsidR="00AF49DF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>h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ospital </w:t>
      </w:r>
      <w:ins w:id="193" w:author="RAS7" w:date="2018-06-01T14:57:00Z">
        <w:r w:rsidR="00AF49DF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>a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dministration</w:t>
      </w:r>
      <w:ins w:id="194" w:author="RAS7" w:date="2018-06-01T14:57:00Z">
        <w:r w:rsidR="00AF49DF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>,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especially</w:t>
      </w:r>
      <w:r w:rsidR="00A81ECC"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in </w:t>
      </w:r>
      <w:ins w:id="195" w:author="RAS7" w:date="2018-06-01T14:57:00Z">
        <w:r w:rsidR="00AF49DF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 xml:space="preserve">the 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service sector</w:t>
      </w:r>
      <w:ins w:id="196" w:author="RAS7" w:date="2018-06-01T14:59:00Z">
        <w:r w:rsidR="005D0CAF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>, is reviewed</w:t>
        </w:r>
      </w:ins>
      <w:ins w:id="197" w:author="RAS7" w:date="2018-06-01T15:00:00Z">
        <w:r w:rsidR="005D0CAF" w:rsidRPr="0056774E">
          <w:rPr>
            <w:rFonts w:ascii="Times New Roman" w:eastAsiaTheme="minorEastAsia" w:hAnsi="Times New Roman" w:cs="Times New Roman"/>
            <w:sz w:val="24"/>
            <w:szCs w:val="24"/>
            <w:shd w:val="clear" w:color="auto" w:fill="FFFFFF"/>
          </w:rPr>
          <w:t xml:space="preserve"> in the present section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0205F6" w:rsidRPr="0056774E" w:rsidRDefault="00F17BC7" w:rsidP="00020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literature </w:t>
      </w:r>
      <w:ins w:id="198" w:author="RAS7" w:date="2018-06-01T15:05:00Z">
        <w:r w:rsidR="00AE12C1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is reviewed</w:t>
        </w:r>
      </w:ins>
      <w:r w:rsidR="00A81ECC"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build a theoretical framework </w:t>
      </w:r>
      <w:ins w:id="199" w:author="RAS7" w:date="2018-06-01T15:07:00Z">
        <w:r w:rsidR="0022538A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to</w:t>
        </w:r>
      </w:ins>
      <w:r w:rsidR="00A81ECC"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support the data </w:t>
      </w:r>
      <w:ins w:id="200" w:author="RAS7" w:date="2018-06-01T15:06:00Z">
        <w:r w:rsidR="0022538A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collection</w:t>
        </w:r>
      </w:ins>
      <w:r w:rsidR="00A81ECC"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>and results.</w:t>
      </w:r>
      <w:r w:rsidR="00A81ECC"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ins w:id="201" w:author="RAS7" w:date="2018-06-01T15:07:00Z">
        <w:r w:rsidR="0022538A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  <w:r w:rsidR="0022538A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r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eview of literature </w:t>
      </w:r>
      <w:ins w:id="202" w:author="RAS7" w:date="2018-06-01T15:07:00Z">
        <w:r w:rsidR="0022538A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helps in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understanding the </w:t>
      </w:r>
      <w:ins w:id="203" w:author="RAS7" w:date="2018-06-01T15:07:00Z">
        <w:r w:rsidR="0022538A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research 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areas </w:t>
      </w:r>
      <w:ins w:id="204" w:author="RAS7" w:date="2018-06-01T15:08:00Z">
        <w:r w:rsidR="0022538A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that are 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>already undertaken and throw</w:t>
      </w:r>
      <w:ins w:id="205" w:author="RAS7" w:date="2018-06-01T15:08:00Z">
        <w:r w:rsidR="0022538A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ing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light on the areas </w:t>
      </w:r>
      <w:ins w:id="206" w:author="RAS7" w:date="2018-06-01T15:08:00Z">
        <w:r w:rsidR="0022538A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that</w:t>
        </w:r>
      </w:ins>
      <w:r w:rsidR="00A81ECC"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>are yet to be covered.</w:t>
      </w:r>
      <w:r w:rsidR="00A81ECC"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Keeping this in mind, an attempt has been made </w:t>
      </w:r>
      <w:ins w:id="207" w:author="RAS7" w:date="2018-06-01T15:09:00Z">
        <w:r w:rsidR="00E84B24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for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brief survey of the work undertaken </w:t>
      </w:r>
      <w:ins w:id="208" w:author="RAS7" w:date="2018-06-01T15:09:00Z">
        <w:r w:rsidR="00E84B24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in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field of </w:t>
      </w:r>
      <w:ins w:id="209" w:author="RAS7" w:date="2018-06-01T15:08:00Z">
        <w:r w:rsidR="00CB7AEE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>ervice</w:t>
      </w:r>
      <w:ins w:id="210" w:author="RAS7" w:date="2018-06-01T15:09:00Z">
        <w:r w:rsidR="00E84B24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rendered to patients and the </w:t>
      </w:r>
      <w:ins w:id="211" w:author="RAS7" w:date="2018-06-01T15:10:00Z">
        <w:r w:rsidR="00E84B24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associated 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procedures. Many studies have highlighted the </w:t>
      </w:r>
      <w:ins w:id="212" w:author="RAS7" w:date="2018-06-01T15:10:00Z">
        <w:r w:rsidR="00EB32F0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errors in the 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>procedure, handling of customer</w:t>
      </w:r>
      <w:ins w:id="213" w:author="RAS7" w:date="2018-06-01T15:10:00Z">
        <w:r w:rsidR="00EB32F0" w:rsidRPr="0056774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rendering of service quality. </w:t>
      </w:r>
    </w:p>
    <w:p w:rsidR="00F17BC7" w:rsidRPr="0056774E" w:rsidRDefault="00C6525F" w:rsidP="006540A3">
      <w:pPr>
        <w:pStyle w:val="Chapter2"/>
      </w:pPr>
      <w:r w:rsidRPr="0056774E">
        <w:t>Poka-Yoke in Different Sectors</w:t>
      </w:r>
    </w:p>
    <w:p w:rsidR="00F17BC7" w:rsidRPr="0056774E" w:rsidRDefault="00B83472" w:rsidP="0004217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ins w:id="214" w:author="RAS7" w:date="2018-06-01T15:22:00Z">
        <w:r w:rsidRPr="0056774E">
          <w:rPr>
            <w:rFonts w:ascii="Times New Roman" w:hAnsi="Times New Roman" w:cs="Times New Roman"/>
            <w:sz w:val="24"/>
            <w:szCs w:val="24"/>
          </w:rPr>
          <w:t>H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otel </w:t>
      </w:r>
      <w:r w:rsidR="00A81ECC" w:rsidRPr="0056774E">
        <w:rPr>
          <w:rFonts w:ascii="Times New Roman" w:hAnsi="Times New Roman" w:cs="Times New Roman"/>
          <w:sz w:val="24"/>
          <w:szCs w:val="24"/>
        </w:rPr>
        <w:t>I</w:t>
      </w:r>
      <w:r w:rsidR="00F17BC7" w:rsidRPr="0056774E">
        <w:rPr>
          <w:rFonts w:ascii="Times New Roman" w:hAnsi="Times New Roman" w:cs="Times New Roman"/>
          <w:sz w:val="24"/>
          <w:szCs w:val="24"/>
        </w:rPr>
        <w:t>ndustry:</w:t>
      </w:r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215" w:author="RAS7" w:date="2018-06-01T15:15:00Z">
        <w:r w:rsidR="000F7863" w:rsidRPr="0056774E">
          <w:rPr>
            <w:rFonts w:ascii="Times New Roman" w:hAnsi="Times New Roman" w:cs="Times New Roman"/>
            <w:sz w:val="24"/>
            <w:szCs w:val="24"/>
          </w:rPr>
          <w:t>Poka-Yoke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is implemented in four stages of the </w:t>
      </w:r>
      <w:ins w:id="216" w:author="RAS7" w:date="2018-06-01T15:16:00Z">
        <w:r w:rsidR="000F7863" w:rsidRPr="0056774E">
          <w:rPr>
            <w:rFonts w:ascii="Times New Roman" w:hAnsi="Times New Roman" w:cs="Times New Roman"/>
            <w:sz w:val="24"/>
            <w:szCs w:val="24"/>
          </w:rPr>
          <w:t xml:space="preserve">hotel industry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process: a) </w:t>
      </w:r>
      <w:r w:rsidRPr="0056774E">
        <w:rPr>
          <w:rFonts w:ascii="Times New Roman" w:hAnsi="Times New Roman" w:cs="Times New Roman"/>
          <w:sz w:val="24"/>
          <w:szCs w:val="24"/>
        </w:rPr>
        <w:t>customer</w:t>
      </w:r>
      <w:ins w:id="217" w:author="RAS7" w:date="2018-06-01T15:17:00Z">
        <w:r w:rsidRPr="0056774E">
          <w:rPr>
            <w:rFonts w:ascii="Times New Roman" w:hAnsi="Times New Roman" w:cs="Times New Roman"/>
            <w:sz w:val="24"/>
            <w:szCs w:val="24"/>
          </w:rPr>
          <w:t>s’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action</w:t>
      </w:r>
      <w:ins w:id="218" w:author="RAS7" w:date="2018-06-01T15:18:00Z">
        <w:r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(b) employee</w:t>
      </w:r>
      <w:ins w:id="219" w:author="RAS7" w:date="2018-06-01T15:17:00Z">
        <w:r w:rsidRPr="0056774E">
          <w:rPr>
            <w:rFonts w:ascii="Times New Roman" w:hAnsi="Times New Roman" w:cs="Times New Roman"/>
            <w:sz w:val="24"/>
            <w:szCs w:val="24"/>
          </w:rPr>
          <w:t>s’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onstage action</w:t>
      </w:r>
      <w:ins w:id="220" w:author="RAS7" w:date="2018-06-01T15:18:00Z">
        <w:r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(c) contact</w:t>
      </w:r>
      <w:ins w:id="221" w:author="RAS7" w:date="2018-06-01T15:17:00Z">
        <w:r w:rsidRPr="0056774E">
          <w:rPr>
            <w:rFonts w:ascii="Times New Roman" w:hAnsi="Times New Roman" w:cs="Times New Roman"/>
            <w:sz w:val="24"/>
            <w:szCs w:val="24"/>
          </w:rPr>
          <w:t>s’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backstage </w:t>
      </w:r>
      <w:r w:rsidR="00F17BC7" w:rsidRPr="0056774E">
        <w:rPr>
          <w:rFonts w:ascii="Times New Roman" w:hAnsi="Times New Roman" w:cs="Times New Roman"/>
          <w:sz w:val="24"/>
          <w:szCs w:val="24"/>
        </w:rPr>
        <w:t>action</w:t>
      </w:r>
      <w:ins w:id="222" w:author="RAS7" w:date="2018-06-01T15:18:00Z">
        <w:r w:rsidR="000F7863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and (d) backstage processes. In addition </w:t>
      </w:r>
      <w:ins w:id="223" w:author="RAS7" w:date="2018-06-01T15:23:00Z">
        <w:r w:rsidR="00E646F9" w:rsidRPr="0056774E">
          <w:rPr>
            <w:rFonts w:ascii="Times New Roman" w:hAnsi="Times New Roman" w:cs="Times New Roman"/>
            <w:sz w:val="24"/>
            <w:szCs w:val="24"/>
          </w:rPr>
          <w:t>to the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implementation</w:t>
      </w:r>
      <w:ins w:id="224" w:author="RAS7" w:date="2018-06-01T15:23:00Z">
        <w:r w:rsidR="00E646F9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225" w:author="RAS7" w:date="2018-06-01T15:23:00Z">
        <w:r w:rsidR="00E646F9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service blue print</w:t>
      </w:r>
      <w:ins w:id="226" w:author="RAS7" w:date="2018-06-01T15:23:00Z">
        <w:r w:rsidR="00E646F9" w:rsidRPr="0056774E">
          <w:rPr>
            <w:rFonts w:ascii="Times New Roman" w:hAnsi="Times New Roman" w:cs="Times New Roman"/>
            <w:sz w:val="24"/>
            <w:szCs w:val="24"/>
          </w:rPr>
          <w:t xml:space="preserve"> is created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, the </w:t>
      </w:r>
      <w:ins w:id="227" w:author="RAS7" w:date="2018-06-01T15:24:00Z">
        <w:r w:rsidR="00E646F9" w:rsidRPr="0056774E">
          <w:rPr>
            <w:rFonts w:ascii="Times New Roman" w:hAnsi="Times New Roman" w:cs="Times New Roman"/>
            <w:sz w:val="24"/>
            <w:szCs w:val="24"/>
          </w:rPr>
          <w:t xml:space="preserve">process execution </w:t>
        </w:r>
      </w:ins>
      <w:ins w:id="228" w:author="RAS7" w:date="2018-06-01T15:25:00Z">
        <w:r w:rsidR="00E646F9" w:rsidRPr="0056774E">
          <w:rPr>
            <w:rFonts w:ascii="Times New Roman" w:hAnsi="Times New Roman" w:cs="Times New Roman"/>
            <w:sz w:val="24"/>
            <w:szCs w:val="24"/>
          </w:rPr>
          <w:t xml:space="preserve">is briefly described,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and </w:t>
      </w:r>
      <w:ins w:id="229" w:author="RAS7" w:date="2018-06-01T15:25:00Z">
        <w:r w:rsidR="00E646F9" w:rsidRPr="0056774E">
          <w:rPr>
            <w:rFonts w:ascii="Times New Roman" w:hAnsi="Times New Roman" w:cs="Times New Roman"/>
            <w:sz w:val="24"/>
            <w:szCs w:val="24"/>
          </w:rPr>
          <w:t>the mistakes are prevented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230" w:author="RAS7" w:date="2018-06-01T15:25:00Z">
        <w:r w:rsidR="00E646F9" w:rsidRPr="0056774E">
          <w:rPr>
            <w:rFonts w:ascii="Times New Roman" w:hAnsi="Times New Roman" w:cs="Times New Roman"/>
            <w:sz w:val="24"/>
            <w:szCs w:val="24"/>
          </w:rPr>
          <w:t xml:space="preserve">by </w:t>
        </w:r>
      </w:ins>
      <w:ins w:id="231" w:author="RAS7" w:date="2018-06-01T15:26:00Z">
        <w:r w:rsidR="00E646F9" w:rsidRPr="0056774E">
          <w:rPr>
            <w:rFonts w:ascii="Times New Roman" w:hAnsi="Times New Roman" w:cs="Times New Roman"/>
            <w:sz w:val="24"/>
            <w:szCs w:val="24"/>
          </w:rPr>
          <w:t>Poka-yoke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. It </w:t>
      </w:r>
      <w:ins w:id="232" w:author="RAS7" w:date="2018-06-01T15:26:00Z">
        <w:r w:rsidR="00E646F9" w:rsidRPr="0056774E">
          <w:rPr>
            <w:rFonts w:ascii="Times New Roman" w:hAnsi="Times New Roman" w:cs="Times New Roman"/>
            <w:sz w:val="24"/>
            <w:szCs w:val="24"/>
          </w:rPr>
          <w:t>enablesa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 xml:space="preserve">smooth </w:t>
      </w:r>
      <w:ins w:id="233" w:author="RAS7" w:date="2018-06-01T15:27:00Z">
        <w:r w:rsidR="00E646F9" w:rsidRPr="0056774E">
          <w:rPr>
            <w:rFonts w:ascii="Times New Roman" w:hAnsi="Times New Roman" w:cs="Times New Roman"/>
            <w:sz w:val="24"/>
            <w:szCs w:val="24"/>
          </w:rPr>
          <w:t>work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flow</w:t>
      </w:r>
      <w:ins w:id="234" w:author="RAS7" w:date="2018-06-01T15:27:00Z">
        <w:r w:rsidR="00E646F9" w:rsidRPr="0056774E">
          <w:rPr>
            <w:rFonts w:ascii="Times New Roman" w:hAnsi="Times New Roman" w:cs="Times New Roman"/>
            <w:sz w:val="24"/>
            <w:szCs w:val="24"/>
          </w:rPr>
          <w:t>, beginning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from the reservation of a room and end</w:t>
      </w:r>
      <w:ins w:id="235" w:author="RAS7" w:date="2018-06-01T15:27:00Z">
        <w:r w:rsidR="00E646F9" w:rsidRPr="0056774E">
          <w:rPr>
            <w:rFonts w:ascii="Times New Roman" w:hAnsi="Times New Roman" w:cs="Times New Roman"/>
            <w:sz w:val="24"/>
            <w:szCs w:val="24"/>
          </w:rPr>
          <w:t xml:space="preserve">ingwiththe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check-out of </w:t>
      </w:r>
      <w:ins w:id="236" w:author="RAS7" w:date="2018-06-01T15:27:00Z">
        <w:r w:rsidR="00E646F9" w:rsidRPr="0056774E">
          <w:rPr>
            <w:rFonts w:ascii="Times New Roman" w:hAnsi="Times New Roman" w:cs="Times New Roman"/>
            <w:sz w:val="24"/>
            <w:szCs w:val="24"/>
          </w:rPr>
          <w:t>a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>customer</w:t>
      </w:r>
      <w:r w:rsidR="00A81ECC" w:rsidRPr="0056774E">
        <w:rPr>
          <w:rFonts w:ascii="Times New Roman" w:hAnsi="Times New Roman" w:cs="Times New Roman"/>
          <w:sz w:val="24"/>
          <w:szCs w:val="24"/>
        </w:rPr>
        <w:t>.</w:t>
      </w:r>
    </w:p>
    <w:p w:rsidR="00A81ECC" w:rsidRPr="0056774E" w:rsidRDefault="00A81ECC" w:rsidP="00A81EC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17BC7" w:rsidRPr="0056774E" w:rsidRDefault="00F17BC7" w:rsidP="000421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According to Ramdri, Pouya and Pejman</w:t>
      </w:r>
      <w:del w:id="237" w:author="RAS7" w:date="2018-06-01T15:29:00Z">
        <w:r w:rsidRPr="0056774E" w:rsidDel="00086FC2">
          <w:rPr>
            <w:rFonts w:ascii="Times New Roman" w:hAnsi="Times New Roman" w:cs="Times New Roman"/>
            <w:sz w:val="24"/>
            <w:szCs w:val="24"/>
          </w:rPr>
          <w:delText>:</w:delText>
        </w:r>
      </w:del>
      <w:r w:rsidRPr="0056774E">
        <w:rPr>
          <w:rFonts w:ascii="Times New Roman" w:hAnsi="Times New Roman" w:cs="Times New Roman"/>
          <w:sz w:val="24"/>
          <w:szCs w:val="24"/>
        </w:rPr>
        <w:t xml:space="preserve"> Poka-</w:t>
      </w:r>
      <w:ins w:id="238" w:author="RAS7" w:date="2018-06-01T15:30:00Z">
        <w:r w:rsidR="008205F8" w:rsidRPr="0056774E">
          <w:rPr>
            <w:rFonts w:ascii="Times New Roman" w:hAnsi="Times New Roman" w:cs="Times New Roman"/>
            <w:sz w:val="24"/>
            <w:szCs w:val="24"/>
          </w:rPr>
          <w:t>Y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>oke</w:t>
      </w:r>
      <w:r w:rsidRPr="0056774E">
        <w:rPr>
          <w:rFonts w:ascii="Times New Roman" w:hAnsi="Times New Roman" w:cs="Times New Roman"/>
          <w:sz w:val="24"/>
          <w:szCs w:val="24"/>
        </w:rPr>
        <w:t xml:space="preserve"> help</w:t>
      </w:r>
      <w:ins w:id="239" w:author="RAS7" w:date="2018-06-01T15:32:00Z">
        <w:r w:rsidR="0092144A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240" w:author="RAS7" w:date="2018-06-01T15:31:00Z">
        <w:r w:rsidR="0092144A" w:rsidRPr="0056774E">
          <w:rPr>
            <w:rFonts w:ascii="Times New Roman" w:hAnsi="Times New Roman" w:cs="Times New Roman"/>
            <w:sz w:val="24"/>
            <w:szCs w:val="24"/>
          </w:rPr>
          <w:t>to avoid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241" w:author="RAS7" w:date="2018-06-01T15:31:00Z">
        <w:r w:rsidR="0092144A" w:rsidRPr="0056774E">
          <w:rPr>
            <w:rFonts w:ascii="Times New Roman" w:hAnsi="Times New Roman" w:cs="Times New Roman"/>
            <w:sz w:val="24"/>
            <w:szCs w:val="24"/>
          </w:rPr>
          <w:t>in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advertent errors </w:t>
      </w:r>
      <w:ins w:id="242" w:author="RAS7" w:date="2018-06-01T15:31:00Z">
        <w:r w:rsidR="0092144A" w:rsidRPr="0056774E">
          <w:rPr>
            <w:rFonts w:ascii="Times New Roman" w:hAnsi="Times New Roman" w:cs="Times New Roman"/>
            <w:sz w:val="24"/>
            <w:szCs w:val="24"/>
          </w:rPr>
          <w:t>in the construction industry</w:t>
        </w:r>
      </w:ins>
      <w:ins w:id="243" w:author="RAS7" w:date="2018-06-01T15:32:00Z">
        <w:r w:rsidR="0092144A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help</w:t>
      </w:r>
      <w:ins w:id="244" w:author="RAS7" w:date="2018-06-01T15:32:00Z">
        <w:r w:rsidR="0092144A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the workers to be </w:t>
      </w:r>
      <w:ins w:id="245" w:author="RAS7" w:date="2018-06-01T15:32:00Z">
        <w:r w:rsidR="0092144A" w:rsidRPr="0056774E">
          <w:rPr>
            <w:rFonts w:ascii="Times New Roman" w:hAnsi="Times New Roman" w:cs="Times New Roman"/>
            <w:sz w:val="24"/>
            <w:szCs w:val="24"/>
          </w:rPr>
          <w:t>error-free,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and </w:t>
      </w:r>
      <w:ins w:id="246" w:author="RAS7" w:date="2018-06-01T15:33:00Z">
        <w:r w:rsidR="0092144A" w:rsidRPr="0056774E">
          <w:rPr>
            <w:rFonts w:ascii="Times New Roman" w:hAnsi="Times New Roman" w:cs="Times New Roman"/>
            <w:sz w:val="24"/>
            <w:szCs w:val="24"/>
          </w:rPr>
          <w:t xml:space="preserve">stops the flow of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defective products to </w:t>
      </w:r>
      <w:ins w:id="247" w:author="RAS7" w:date="2018-06-01T15:32:00Z">
        <w:r w:rsidR="0092144A" w:rsidRPr="0056774E">
          <w:rPr>
            <w:rFonts w:ascii="Times New Roman" w:hAnsi="Times New Roman" w:cs="Times New Roman"/>
            <w:sz w:val="24"/>
            <w:szCs w:val="24"/>
          </w:rPr>
          <w:t>t</w:t>
        </w:r>
      </w:ins>
      <w:ins w:id="248" w:author="RAS7" w:date="2018-06-01T15:33:00Z">
        <w:r w:rsidR="0092144A" w:rsidRPr="0056774E">
          <w:rPr>
            <w:rFonts w:ascii="Times New Roman" w:hAnsi="Times New Roman" w:cs="Times New Roman"/>
            <w:sz w:val="24"/>
            <w:szCs w:val="24"/>
          </w:rPr>
          <w:t xml:space="preserve">he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next process. Construction defects are always the key concern </w:t>
      </w:r>
      <w:ins w:id="249" w:author="RAS7" w:date="2018-06-01T15:33:00Z">
        <w:r w:rsidR="0092144A" w:rsidRPr="0056774E">
          <w:rPr>
            <w:rFonts w:ascii="Times New Roman" w:hAnsi="Times New Roman" w:cs="Times New Roman"/>
            <w:sz w:val="24"/>
            <w:szCs w:val="24"/>
          </w:rPr>
          <w:t xml:space="preserve">for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the construction industry. </w:t>
      </w:r>
      <w:ins w:id="250" w:author="RAS7" w:date="2018-06-01T15:33:00Z">
        <w:r w:rsidR="0092144A" w:rsidRPr="0056774E">
          <w:rPr>
            <w:rFonts w:ascii="Times New Roman" w:hAnsi="Times New Roman" w:cs="Times New Roman"/>
            <w:sz w:val="24"/>
            <w:szCs w:val="24"/>
          </w:rPr>
          <w:t xml:space="preserve">The organizational mindset </w:t>
        </w:r>
      </w:ins>
      <w:ins w:id="251" w:author="RAS7" w:date="2018-06-01T15:34:00Z">
        <w:r w:rsidR="0092144A" w:rsidRPr="0056774E">
          <w:rPr>
            <w:rFonts w:ascii="Times New Roman" w:hAnsi="Times New Roman" w:cs="Times New Roman"/>
            <w:sz w:val="24"/>
            <w:szCs w:val="24"/>
          </w:rPr>
          <w:t>is influenced by the i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mplementation </w:t>
      </w:r>
      <w:ins w:id="252" w:author="RAS7" w:date="2018-06-01T15:34:00Z">
        <w:r w:rsidR="0092144A" w:rsidRPr="0056774E">
          <w:rPr>
            <w:rFonts w:ascii="Times New Roman" w:hAnsi="Times New Roman" w:cs="Times New Roman"/>
            <w:sz w:val="24"/>
            <w:szCs w:val="24"/>
          </w:rPr>
          <w:t>of Poka-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>Yoke, which</w:t>
      </w:r>
      <w:ins w:id="253" w:author="RAS7" w:date="2018-06-01T15:35:00Z">
        <w:r w:rsidR="0092144A" w:rsidRPr="0056774E">
          <w:rPr>
            <w:rFonts w:ascii="Times New Roman" w:hAnsi="Times New Roman" w:cs="Times New Roman"/>
            <w:sz w:val="24"/>
            <w:szCs w:val="24"/>
          </w:rPr>
          <w:t xml:space="preserve"> enables </w:t>
        </w:r>
      </w:ins>
      <w:r w:rsidRPr="0056774E">
        <w:rPr>
          <w:rFonts w:ascii="Times New Roman" w:hAnsi="Times New Roman" w:cs="Times New Roman"/>
          <w:sz w:val="24"/>
          <w:szCs w:val="24"/>
        </w:rPr>
        <w:t>a lot of changes</w:t>
      </w:r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254" w:author="RAS7" w:date="2018-06-01T15:36:00Z">
        <w:r w:rsidR="009742F4" w:rsidRPr="0056774E">
          <w:rPr>
            <w:rFonts w:ascii="Times New Roman" w:hAnsi="Times New Roman" w:cs="Times New Roman"/>
            <w:sz w:val="24"/>
            <w:szCs w:val="24"/>
          </w:rPr>
          <w:t>that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can help workers to work </w:t>
      </w:r>
      <w:ins w:id="255" w:author="RAS7" w:date="2018-06-01T15:36:00Z">
        <w:r w:rsidR="0092144A" w:rsidRPr="0056774E">
          <w:rPr>
            <w:rFonts w:ascii="Times New Roman" w:hAnsi="Times New Roman" w:cs="Times New Roman"/>
            <w:sz w:val="24"/>
            <w:szCs w:val="24"/>
          </w:rPr>
          <w:t>effectively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and </w:t>
      </w:r>
      <w:ins w:id="256" w:author="RAS7" w:date="2018-06-01T15:36:00Z">
        <w:r w:rsidR="0092144A" w:rsidRPr="0056774E">
          <w:rPr>
            <w:rFonts w:ascii="Times New Roman" w:hAnsi="Times New Roman" w:cs="Times New Roman"/>
            <w:sz w:val="24"/>
            <w:szCs w:val="24"/>
          </w:rPr>
          <w:t>economically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7BC7" w:rsidRPr="0056774E" w:rsidRDefault="00F17BC7" w:rsidP="000421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lastRenderedPageBreak/>
        <w:t>Brito</w:t>
      </w:r>
      <w:ins w:id="257" w:author="RAS7" w:date="2018-06-01T15:37:00Z">
        <w:r w:rsidR="00573568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56774E">
        <w:rPr>
          <w:rFonts w:ascii="Times New Roman" w:hAnsi="Times New Roman" w:cs="Times New Roman"/>
          <w:sz w:val="24"/>
          <w:szCs w:val="24"/>
        </w:rPr>
        <w:t>Cerqueira</w:t>
      </w:r>
      <w:ins w:id="258" w:author="RAS7" w:date="2018-06-02T12:53:00Z">
        <w:r w:rsidR="005E37B8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ins w:id="259" w:author="RAS7" w:date="2018-06-01T15:37:00Z">
        <w:r w:rsidR="00573568" w:rsidRPr="0056774E">
          <w:rPr>
            <w:rFonts w:ascii="Times New Roman" w:hAnsi="Times New Roman" w:cs="Times New Roman"/>
            <w:sz w:val="24"/>
            <w:szCs w:val="24"/>
          </w:rPr>
          <w:t xml:space="preserve"> Dornelez </w:t>
        </w:r>
      </w:ins>
      <w:ins w:id="260" w:author="RAS7" w:date="2018-06-02T12:53:00Z">
        <w:r w:rsidR="005E37B8" w:rsidRPr="0056774E">
          <w:rPr>
            <w:rFonts w:ascii="Times New Roman" w:hAnsi="Times New Roman" w:cs="Times New Roman"/>
            <w:sz w:val="24"/>
            <w:szCs w:val="24"/>
          </w:rPr>
          <w:t xml:space="preserve">and </w:t>
        </w:r>
        <w:r w:rsidR="005E37B8" w:rsidRPr="0056774E">
          <w:rPr>
            <w:rFonts w:ascii="Times New Roman" w:eastAsia="Times New Roman" w:hAnsi="Times New Roman" w:cs="Times New Roman"/>
            <w:sz w:val="24"/>
            <w:szCs w:val="24"/>
          </w:rPr>
          <w:t>Trabasso</w:t>
        </w:r>
      </w:ins>
      <w:ins w:id="261" w:author="RAS7" w:date="2018-06-01T15:37:00Z">
        <w:r w:rsidR="00573568" w:rsidRPr="0056774E">
          <w:rPr>
            <w:rFonts w:ascii="Times New Roman" w:hAnsi="Times New Roman" w:cs="Times New Roman"/>
            <w:sz w:val="24"/>
            <w:szCs w:val="24"/>
          </w:rPr>
          <w:t>(</w:t>
        </w:r>
      </w:ins>
      <w:ins w:id="262" w:author="RAS7" w:date="2018-06-01T15:38:00Z">
        <w:r w:rsidR="00573568" w:rsidRPr="0056774E">
          <w:rPr>
            <w:rFonts w:ascii="Times New Roman" w:hAnsi="Times New Roman" w:cs="Times New Roman"/>
            <w:sz w:val="24"/>
            <w:szCs w:val="24"/>
          </w:rPr>
          <w:t>2009</w:t>
        </w:r>
      </w:ins>
      <w:ins w:id="263" w:author="RAS7" w:date="2018-06-01T15:37:00Z">
        <w:r w:rsidR="00573568" w:rsidRPr="0056774E">
          <w:rPr>
            <w:rFonts w:ascii="Times New Roman" w:hAnsi="Times New Roman" w:cs="Times New Roman"/>
            <w:sz w:val="24"/>
            <w:szCs w:val="24"/>
          </w:rPr>
          <w:t xml:space="preserve">)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analyzed </w:t>
      </w:r>
      <w:ins w:id="264" w:author="RAS7" w:date="2018-06-01T15:38:00Z">
        <w:r w:rsidR="00CA7063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>implementation of Poka</w:t>
      </w:r>
      <w:ins w:id="265" w:author="RAS7" w:date="2018-06-01T15:38:00Z">
        <w:r w:rsidR="00CA7063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Yoke in </w:t>
      </w:r>
      <w:r w:rsidR="00CA7063" w:rsidRPr="0056774E">
        <w:rPr>
          <w:rFonts w:ascii="Times New Roman" w:hAnsi="Times New Roman" w:cs="Times New Roman"/>
          <w:sz w:val="24"/>
          <w:szCs w:val="24"/>
        </w:rPr>
        <w:t xml:space="preserve">the assembly and </w:t>
      </w:r>
      <w:ins w:id="266" w:author="RAS7" w:date="2018-06-01T15:38:00Z">
        <w:r w:rsidR="00CA7063" w:rsidRPr="0056774E">
          <w:rPr>
            <w:rFonts w:ascii="Times New Roman" w:hAnsi="Times New Roman" w:cs="Times New Roman"/>
            <w:sz w:val="24"/>
            <w:szCs w:val="24"/>
          </w:rPr>
          <w:t xml:space="preserve">development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of </w:t>
      </w:r>
      <w:ins w:id="267" w:author="RAS7" w:date="2018-06-01T15:39:00Z">
        <w:r w:rsidR="00CA7063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new product. New products </w:t>
      </w:r>
      <w:ins w:id="268" w:author="RAS7" w:date="2018-06-01T15:39:00Z">
        <w:r w:rsidR="00CA7063" w:rsidRPr="0056774E">
          <w:rPr>
            <w:rFonts w:ascii="Times New Roman" w:hAnsi="Times New Roman" w:cs="Times New Roman"/>
            <w:sz w:val="24"/>
            <w:szCs w:val="24"/>
          </w:rPr>
          <w:t>must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be designed from the manufacturing point of view. Th</w:t>
      </w:r>
      <w:ins w:id="269" w:author="RAS7" w:date="2018-06-01T15:41:00Z">
        <w:r w:rsidR="00A8790D" w:rsidRPr="0056774E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procedure and the service failure </w:t>
      </w:r>
      <w:ins w:id="270" w:author="RAS7" w:date="2018-06-01T15:41:00Z">
        <w:r w:rsidR="00A8790D" w:rsidRPr="0056774E">
          <w:rPr>
            <w:rFonts w:ascii="Times New Roman" w:hAnsi="Times New Roman" w:cs="Times New Roman"/>
            <w:sz w:val="24"/>
            <w:szCs w:val="24"/>
          </w:rPr>
          <w:t xml:space="preserve">must be </w:t>
        </w:r>
      </w:ins>
      <w:ins w:id="271" w:author="RAS7" w:date="2018-06-01T15:43:00Z">
        <w:r w:rsidR="00A8790D" w:rsidRPr="0056774E">
          <w:rPr>
            <w:rFonts w:ascii="Times New Roman" w:hAnsi="Times New Roman" w:cs="Times New Roman"/>
            <w:sz w:val="24"/>
            <w:szCs w:val="24"/>
          </w:rPr>
          <w:t>analyzed to</w:t>
        </w:r>
      </w:ins>
      <w:del w:id="272" w:author="RAS7" w:date="2018-06-01T15:43:00Z">
        <w:r w:rsidRPr="0056774E" w:rsidDel="00A8790D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56774E">
        <w:rPr>
          <w:rFonts w:ascii="Times New Roman" w:hAnsi="Times New Roman" w:cs="Times New Roman"/>
          <w:sz w:val="24"/>
          <w:szCs w:val="24"/>
        </w:rPr>
        <w:t xml:space="preserve"> improv</w:t>
      </w:r>
      <w:ins w:id="273" w:author="RAS7" w:date="2018-06-01T15:43:00Z">
        <w:r w:rsidR="00A8790D" w:rsidRPr="0056774E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the system to </w:t>
      </w:r>
      <w:ins w:id="274" w:author="RAS7" w:date="2018-06-01T15:43:00Z">
        <w:r w:rsidR="00CA65CF" w:rsidRPr="0056774E">
          <w:rPr>
            <w:rFonts w:ascii="Times New Roman" w:hAnsi="Times New Roman" w:cs="Times New Roman"/>
            <w:sz w:val="24"/>
            <w:szCs w:val="24"/>
          </w:rPr>
          <w:t xml:space="preserve">avoid </w:t>
        </w:r>
      </w:ins>
      <w:ins w:id="275" w:author="RAS7" w:date="2018-06-01T15:44:00Z">
        <w:r w:rsidR="00CA65CF" w:rsidRPr="0056774E">
          <w:rPr>
            <w:rFonts w:ascii="Times New Roman" w:hAnsi="Times New Roman" w:cs="Times New Roman"/>
            <w:sz w:val="24"/>
            <w:szCs w:val="24"/>
          </w:rPr>
          <w:t>its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reoccurrence. Poka</w:t>
      </w:r>
      <w:ins w:id="276" w:author="RAS7" w:date="2018-06-01T15:44:00Z">
        <w:r w:rsidR="00CA65CF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56774E">
        <w:rPr>
          <w:rFonts w:ascii="Times New Roman" w:hAnsi="Times New Roman" w:cs="Times New Roman"/>
          <w:sz w:val="24"/>
          <w:szCs w:val="24"/>
        </w:rPr>
        <w:t>Yoke helps to synergi</w:t>
      </w:r>
      <w:ins w:id="277" w:author="RAS7" w:date="2018-06-01T15:44:00Z">
        <w:r w:rsidR="00CA65CF" w:rsidRPr="0056774E">
          <w:rPr>
            <w:rFonts w:ascii="Times New Roman" w:hAnsi="Times New Roman" w:cs="Times New Roman"/>
            <w:sz w:val="24"/>
            <w:szCs w:val="24"/>
          </w:rPr>
          <w:t>ze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the method </w:t>
      </w:r>
      <w:ins w:id="278" w:author="RAS7" w:date="2018-06-01T15:44:00Z">
        <w:r w:rsidR="00CA65CF" w:rsidRPr="0056774E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improve the design process and final product quality. </w:t>
      </w:r>
      <w:ins w:id="279" w:author="RAS7" w:date="2018-06-01T15:44:00Z">
        <w:r w:rsidR="00452988" w:rsidRPr="0056774E">
          <w:rPr>
            <w:rFonts w:ascii="Times New Roman" w:hAnsi="Times New Roman" w:cs="Times New Roman"/>
            <w:sz w:val="24"/>
            <w:szCs w:val="24"/>
          </w:rPr>
          <w:t>The erro</w:t>
        </w:r>
      </w:ins>
      <w:ins w:id="280" w:author="RAS7" w:date="2018-06-01T15:45:00Z">
        <w:r w:rsidR="00452988" w:rsidRPr="0056774E">
          <w:rPr>
            <w:rFonts w:ascii="Times New Roman" w:hAnsi="Times New Roman" w:cs="Times New Roman"/>
            <w:sz w:val="24"/>
            <w:szCs w:val="24"/>
          </w:rPr>
          <w:t>r rate could be decreased t</w:t>
        </w:r>
      </w:ins>
      <w:r w:rsidRPr="0056774E">
        <w:rPr>
          <w:rFonts w:ascii="Times New Roman" w:hAnsi="Times New Roman" w:cs="Times New Roman"/>
          <w:sz w:val="24"/>
          <w:szCs w:val="24"/>
        </w:rPr>
        <w:t>hrough Poka</w:t>
      </w:r>
      <w:ins w:id="281" w:author="RAS7" w:date="2018-06-01T15:44:00Z">
        <w:r w:rsidR="00452988" w:rsidRPr="0056774E">
          <w:rPr>
            <w:rFonts w:ascii="Times New Roman" w:hAnsi="Times New Roman" w:cs="Times New Roman"/>
            <w:sz w:val="24"/>
            <w:szCs w:val="24"/>
          </w:rPr>
          <w:t>-Y</w:t>
        </w:r>
      </w:ins>
      <w:r w:rsidRPr="0056774E">
        <w:rPr>
          <w:rFonts w:ascii="Times New Roman" w:hAnsi="Times New Roman" w:cs="Times New Roman"/>
          <w:sz w:val="24"/>
          <w:szCs w:val="24"/>
        </w:rPr>
        <w:t>oke training.</w:t>
      </w:r>
    </w:p>
    <w:p w:rsidR="00581BEB" w:rsidRPr="0056774E" w:rsidRDefault="00581BEB" w:rsidP="000421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282" w:author="RAS7" w:date="2018-06-01T16:04:00Z">
        <w:r w:rsidRPr="0056774E">
          <w:rPr>
            <w:rFonts w:ascii="Times New Roman" w:hAnsi="Times New Roman" w:cs="Times New Roman"/>
            <w:sz w:val="24"/>
            <w:szCs w:val="24"/>
          </w:rPr>
          <w:t>Canossa</w:t>
        </w:r>
      </w:ins>
      <w:r w:rsidR="00A81ECC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283" w:author="RAS7" w:date="2018-06-01T16:04:00Z">
        <w:r w:rsidRPr="0056774E">
          <w:rPr>
            <w:rFonts w:ascii="Times New Roman" w:hAnsi="Times New Roman" w:cs="Times New Roman"/>
            <w:sz w:val="24"/>
            <w:szCs w:val="24"/>
          </w:rPr>
          <w:t xml:space="preserve">analyzed that </w:t>
        </w:r>
      </w:ins>
      <w:ins w:id="284" w:author="RAS7" w:date="2018-06-01T16:05:00Z">
        <w:r w:rsidRPr="0056774E">
          <w:rPr>
            <w:rFonts w:ascii="Times New Roman" w:hAnsi="Times New Roman" w:cs="Times New Roman"/>
            <w:sz w:val="24"/>
            <w:szCs w:val="24"/>
          </w:rPr>
          <w:t>a serious implementation of Poka-Yoke can render the organizational outcomes to be effective</w:t>
        </w:r>
      </w:ins>
      <w:ins w:id="285" w:author="RAS7" w:date="2018-06-01T16:06:00Z">
        <w:r w:rsidRPr="0056774E">
          <w:rPr>
            <w:rFonts w:ascii="Times New Roman" w:hAnsi="Times New Roman" w:cs="Times New Roman"/>
            <w:sz w:val="24"/>
            <w:szCs w:val="24"/>
          </w:rPr>
          <w:t>, as it is simple, less expensive and easy to apply.</w:t>
        </w:r>
      </w:ins>
    </w:p>
    <w:p w:rsidR="00F17BC7" w:rsidRPr="0056774E" w:rsidRDefault="00F17BC7" w:rsidP="006540A3">
      <w:pPr>
        <w:pStyle w:val="Chapter2"/>
      </w:pPr>
      <w:r w:rsidRPr="0056774E">
        <w:t xml:space="preserve">Poka-Yoke in </w:t>
      </w:r>
      <w:ins w:id="286" w:author="RAS7" w:date="2018-06-01T16:06:00Z">
        <w:r w:rsidR="00581BEB" w:rsidRPr="0056774E">
          <w:t xml:space="preserve">the </w:t>
        </w:r>
      </w:ins>
      <w:r w:rsidRPr="0056774E">
        <w:t>Service Sector</w:t>
      </w:r>
    </w:p>
    <w:p w:rsidR="00F17BC7" w:rsidRPr="0056774E" w:rsidRDefault="00F17BC7" w:rsidP="000D054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Simmons </w:t>
      </w:r>
      <w:r w:rsidR="00A81ECC" w:rsidRPr="0056774E">
        <w:rPr>
          <w:rFonts w:ascii="Times New Roman" w:eastAsia="Times New Roman" w:hAnsi="Times New Roman" w:cs="Times New Roman"/>
          <w:sz w:val="24"/>
          <w:szCs w:val="24"/>
        </w:rPr>
        <w:t>h</w:t>
      </w:r>
      <w:ins w:id="287" w:author="RAS7" w:date="2018-06-01T16:07:00Z">
        <w:r w:rsidR="00097AE6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ighlighted </w:t>
        </w:r>
      </w:ins>
      <w:ins w:id="288" w:author="RAS7" w:date="2018-06-01T16:08:00Z">
        <w:r w:rsidR="00FB7207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that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human errors are inevitable</w:t>
      </w:r>
      <w:ins w:id="289" w:author="RAS7" w:date="2018-06-01T16:09:00Z">
        <w:r w:rsidR="00FB7207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in the service sector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90" w:author="RAS7" w:date="2018-06-01T16:09:00Z">
        <w:r w:rsidR="00FB7207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The researcher </w:t>
        </w:r>
      </w:ins>
      <w:ins w:id="291" w:author="RAS7" w:date="2018-06-01T16:10:00Z">
        <w:r w:rsidR="00FB7207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cited the example of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medical tubing connectors and </w:t>
      </w:r>
      <w:ins w:id="292" w:author="RAS7" w:date="2018-06-01T16:10:00Z">
        <w:r w:rsidR="00FB7207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stated </w:t>
        </w:r>
      </w:ins>
      <w:ins w:id="293" w:author="RAS7" w:date="2018-06-01T16:11:00Z">
        <w:r w:rsidR="00FB7207" w:rsidRPr="0056774E">
          <w:rPr>
            <w:rFonts w:ascii="Times New Roman" w:eastAsia="Times New Roman" w:hAnsi="Times New Roman" w:cs="Times New Roman"/>
            <w:sz w:val="24"/>
            <w:szCs w:val="24"/>
          </w:rPr>
          <w:t>that</w:t>
        </w:r>
      </w:ins>
      <w:r w:rsidR="00A81ECC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misconnections can result in serious injury or death</w:t>
      </w:r>
      <w:ins w:id="294" w:author="RAS7" w:date="2018-06-01T16:10:00Z">
        <w:r w:rsidR="00FB7207" w:rsidRPr="0056774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ins w:id="295" w:author="RAS7" w:date="2018-06-01T16:10:00Z">
        <w:r w:rsidR="00FB7207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proper procedure</w:t>
      </w:r>
      <w:ins w:id="296" w:author="RAS7" w:date="2018-06-01T16:10:00Z">
        <w:r w:rsidR="00FB7207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is not followed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81ECC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97" w:author="RAS7" w:date="2018-06-01T16:12:00Z">
        <w:r w:rsidR="002A43D5" w:rsidRPr="0056774E">
          <w:rPr>
            <w:rFonts w:ascii="Times New Roman" w:eastAsia="Times New Roman" w:hAnsi="Times New Roman" w:cs="Times New Roman"/>
            <w:sz w:val="24"/>
            <w:szCs w:val="24"/>
          </w:rPr>
          <w:t>Thus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298" w:author="RAS7" w:date="2018-06-01T16:13:00Z">
        <w:r w:rsidR="002A43D5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the Poka-Yoke environment was created by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the Association for the Advancement of Medical Instrumentation (AAMI)</w:t>
      </w:r>
      <w:ins w:id="299" w:author="RAS7" w:date="2018-06-01T16:14:00Z">
        <w:r w:rsidR="002A43D5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to enhance the safety measures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81ECC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Poka-Yoke is </w:t>
      </w:r>
      <w:ins w:id="300" w:author="RAS7" w:date="2018-06-01T16:14:00Z">
        <w:r w:rsidR="002A43D5" w:rsidRPr="0056774E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="00A81ECC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easy and simple procedure </w:t>
      </w:r>
      <w:ins w:id="301" w:author="RAS7" w:date="2018-06-01T16:14:00Z">
        <w:r w:rsidR="002A43D5" w:rsidRPr="0056774E">
          <w:rPr>
            <w:rFonts w:ascii="Times New Roman" w:eastAsia="Times New Roman" w:hAnsi="Times New Roman" w:cs="Times New Roman"/>
            <w:sz w:val="24"/>
            <w:szCs w:val="24"/>
          </w:rPr>
          <w:t>that helps</w:t>
        </w:r>
      </w:ins>
      <w:r w:rsidR="00A81ECC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02" w:author="RAS7" w:date="2018-06-01T16:15:00Z">
        <w:r w:rsidR="002A43D5" w:rsidRPr="0056774E">
          <w:rPr>
            <w:rFonts w:ascii="Times New Roman" w:eastAsia="Times New Roman" w:hAnsi="Times New Roman" w:cs="Times New Roman"/>
            <w:sz w:val="24"/>
            <w:szCs w:val="24"/>
          </w:rPr>
          <w:t>prevent</w:t>
        </w:r>
      </w:ins>
      <w:r w:rsidR="00A81ECC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03" w:author="RAS7" w:date="2018-06-01T16:15:00Z">
        <w:r w:rsidR="002A43D5" w:rsidRPr="0056774E">
          <w:rPr>
            <w:rFonts w:ascii="Times New Roman" w:eastAsia="Times New Roman" w:hAnsi="Times New Roman" w:cs="Times New Roman"/>
            <w:sz w:val="24"/>
            <w:szCs w:val="24"/>
          </w:rPr>
          <w:t>several organizational</w:t>
        </w:r>
      </w:ins>
      <w:r w:rsidR="00A81ECC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errors.</w:t>
      </w:r>
    </w:p>
    <w:p w:rsidR="00F17BC7" w:rsidRPr="0056774E" w:rsidRDefault="00F17BC7" w:rsidP="0004217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BC7" w:rsidRPr="0056774E" w:rsidRDefault="00F17BC7" w:rsidP="000D054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Kashmer </w:t>
      </w:r>
      <w:r w:rsidR="005A0423" w:rsidRPr="0056774E">
        <w:rPr>
          <w:rFonts w:ascii="Times New Roman" w:eastAsia="Times New Roman" w:hAnsi="Times New Roman" w:cs="Times New Roman"/>
          <w:sz w:val="24"/>
          <w:szCs w:val="24"/>
        </w:rPr>
        <w:t>r</w:t>
      </w:r>
      <w:ins w:id="304" w:author="RAS7" w:date="2018-06-01T16:17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eported that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a change in system </w:t>
      </w:r>
      <w:ins w:id="305" w:author="RAS7" w:date="2018-06-01T16:17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must </w:t>
        </w:r>
      </w:ins>
      <w:ins w:id="306" w:author="RAS7" w:date="2018-06-01T16:18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enable the right execution of work </w:t>
        </w:r>
      </w:ins>
      <w:ins w:id="307" w:author="RAS7" w:date="2018-06-01T16:19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and </w:t>
        </w:r>
      </w:ins>
      <w:ins w:id="308" w:author="RAS7" w:date="2018-06-01T16:20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>eliminate</w:t>
        </w:r>
      </w:ins>
      <w:ins w:id="309" w:author="RAS7" w:date="2018-06-01T16:19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the occurrence of mistake</w:t>
        </w:r>
      </w:ins>
      <w:ins w:id="310" w:author="RAS7" w:date="2018-06-01T16:20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11" w:author="RAS7" w:date="2018-06-01T16:21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imple techniques like </w:t>
      </w:r>
      <w:ins w:id="312" w:author="RAS7" w:date="2018-06-01T16:21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op-up messages </w:t>
      </w:r>
      <w:ins w:id="313" w:author="RAS7" w:date="2018-06-01T16:21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>can be used</w:t>
        </w:r>
      </w:ins>
      <w:r w:rsidR="005A0423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for filling form</w:t>
      </w:r>
      <w:ins w:id="314" w:author="RAS7" w:date="2018-06-01T16:21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correctly </w:t>
      </w:r>
      <w:ins w:id="315" w:author="RAS7" w:date="2018-06-01T16:22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through </w:t>
        </w:r>
      </w:ins>
      <w:ins w:id="316" w:author="RAS7" w:date="2018-06-01T16:21:00Z">
        <w:r w:rsidR="009D7004" w:rsidRPr="0056774E">
          <w:rPr>
            <w:rFonts w:ascii="Times New Roman" w:eastAsia="Times New Roman" w:hAnsi="Times New Roman" w:cs="Times New Roman"/>
            <w:sz w:val="24"/>
            <w:szCs w:val="24"/>
          </w:rPr>
          <w:t>Poka-Yoke</w:t>
        </w:r>
      </w:ins>
      <w:ins w:id="317" w:author="RAS7" w:date="2018-06-01T16:23:00Z">
        <w:r w:rsidR="00D06D2E" w:rsidRPr="0056774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5A0423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8" w:author="RAS7" w:date="2018-06-01T16:23:00Z">
        <w:r w:rsidR="00D06D2E" w:rsidRPr="0056774E">
          <w:rPr>
            <w:rFonts w:ascii="Times New Roman" w:eastAsia="Times New Roman" w:hAnsi="Times New Roman" w:cs="Times New Roman"/>
            <w:sz w:val="24"/>
            <w:szCs w:val="24"/>
          </w:rPr>
          <w:t>which</w:t>
        </w:r>
      </w:ins>
      <w:r w:rsidR="005A0423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creates </w:t>
      </w:r>
      <w:ins w:id="319" w:author="RAS7" w:date="2018-06-01T16:23:00Z">
        <w:r w:rsidR="00D06D2E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user</w:t>
      </w:r>
      <w:ins w:id="320" w:author="RAS7" w:date="2018-06-01T16:23:00Z">
        <w:r w:rsidR="00D06D2E" w:rsidRPr="0056774E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friendly environment. </w:t>
      </w:r>
      <w:ins w:id="321" w:author="RAS7" w:date="2018-06-01T16:24:00Z">
        <w:r w:rsidR="00E34F4C" w:rsidRPr="0056774E">
          <w:rPr>
            <w:rFonts w:ascii="Times New Roman" w:eastAsia="Times New Roman" w:hAnsi="Times New Roman" w:cs="Times New Roman"/>
            <w:sz w:val="24"/>
            <w:szCs w:val="24"/>
          </w:rPr>
          <w:t>The 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ystem </w:t>
      </w:r>
      <w:ins w:id="322" w:author="RAS7" w:date="2018-06-01T16:24:00Z">
        <w:r w:rsidR="00E34F4C" w:rsidRPr="0056774E">
          <w:rPr>
            <w:rFonts w:ascii="Times New Roman" w:eastAsia="Times New Roman" w:hAnsi="Times New Roman" w:cs="Times New Roman"/>
            <w:sz w:val="24"/>
            <w:szCs w:val="24"/>
          </w:rPr>
          <w:t>must</w:t>
        </w:r>
      </w:ins>
      <w:r w:rsidR="005A0423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ins w:id="323" w:author="RAS7" w:date="2018-06-01T16:24:00Z">
        <w:r w:rsidR="00E34F4C" w:rsidRPr="0056774E">
          <w:rPr>
            <w:rFonts w:ascii="Times New Roman" w:eastAsia="Times New Roman" w:hAnsi="Times New Roman" w:cs="Times New Roman"/>
            <w:sz w:val="24"/>
            <w:szCs w:val="24"/>
          </w:rPr>
          <w:t>reinvented</w:t>
        </w:r>
      </w:ins>
      <w:r w:rsidR="005A0423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as and when required</w:t>
      </w:r>
      <w:r w:rsidR="005A0423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24" w:author="RAS7" w:date="2018-06-01T16:25:00Z">
        <w:r w:rsidR="00E34F4C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by implementing the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simple technique</w:t>
      </w:r>
      <w:ins w:id="325" w:author="RAS7" w:date="2018-06-01T16:26:00Z">
        <w:r w:rsidR="00E34F4C" w:rsidRPr="0056774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17BC7" w:rsidRPr="0056774E" w:rsidRDefault="00F17BC7" w:rsidP="0004217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17BC7" w:rsidRPr="0056774E" w:rsidRDefault="0028183A" w:rsidP="000D054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326" w:author="RAS7" w:date="2018-06-01T16:34:00Z">
        <w:r w:rsidRPr="0056774E">
          <w:rPr>
            <w:rFonts w:ascii="Times New Roman" w:hAnsi="Times New Roman" w:cs="Times New Roman"/>
            <w:sz w:val="24"/>
            <w:szCs w:val="24"/>
          </w:rPr>
          <w:t xml:space="preserve">Ahmad, Rashid, Wong </w:t>
        </w:r>
      </w:ins>
      <w:ins w:id="327" w:author="RAS7" w:date="2018-06-01T16:35:00Z">
        <w:r w:rsidR="00937C9A" w:rsidRPr="0056774E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ins w:id="328" w:author="RAS7" w:date="2018-06-01T16:34:00Z">
        <w:r w:rsidRPr="0056774E">
          <w:rPr>
            <w:rFonts w:ascii="Times New Roman" w:hAnsi="Times New Roman" w:cs="Times New Roman"/>
            <w:sz w:val="24"/>
            <w:szCs w:val="24"/>
          </w:rPr>
          <w:t>Iqbal (2017)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 xml:space="preserve">analyzed that safety and healthy work environment </w:t>
      </w:r>
      <w:ins w:id="329" w:author="RAS7" w:date="2018-06-01T16:35:00Z">
        <w:r w:rsidR="00937C9A" w:rsidRPr="0056774E">
          <w:rPr>
            <w:rFonts w:ascii="Times New Roman" w:hAnsi="Times New Roman" w:cs="Times New Roman"/>
            <w:sz w:val="24"/>
            <w:szCs w:val="24"/>
          </w:rPr>
          <w:t>are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330" w:author="RAS7" w:date="2018-06-01T16:36:00Z">
        <w:r w:rsidR="00937C9A" w:rsidRPr="0056774E">
          <w:rPr>
            <w:rFonts w:ascii="Times New Roman" w:hAnsi="Times New Roman" w:cs="Times New Roman"/>
            <w:sz w:val="24"/>
            <w:szCs w:val="24"/>
          </w:rPr>
          <w:t>important aspects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.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>Poka-</w:t>
      </w:r>
      <w:ins w:id="331" w:author="RAS7" w:date="2018-06-01T16:36:00Z">
        <w:r w:rsidR="00D430B5" w:rsidRPr="0056774E">
          <w:rPr>
            <w:rFonts w:ascii="Times New Roman" w:hAnsi="Times New Roman" w:cs="Times New Roman"/>
            <w:sz w:val="24"/>
            <w:szCs w:val="24"/>
          </w:rPr>
          <w:t>Y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oke is considered as one of the important concept</w:t>
      </w:r>
      <w:ins w:id="332" w:author="RAS7" w:date="2018-06-01T16:36:00Z">
        <w:r w:rsidR="00D430B5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in the engineering level.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333" w:author="RAS7" w:date="2018-06-01T16:37:00Z">
        <w:r w:rsidR="00D430B5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334" w:author="RAS7" w:date="2018-06-01T16:42:00Z">
        <w:r w:rsidR="005B5E3B" w:rsidRPr="0056774E">
          <w:rPr>
            <w:rFonts w:ascii="Times New Roman" w:hAnsi="Times New Roman" w:cs="Times New Roman"/>
            <w:sz w:val="24"/>
            <w:szCs w:val="24"/>
          </w:rPr>
          <w:t xml:space="preserve">easy </w:t>
        </w:r>
      </w:ins>
      <w:ins w:id="335" w:author="RAS7" w:date="2018-06-01T16:37:00Z">
        <w:r w:rsidR="00D430B5" w:rsidRPr="0056774E">
          <w:rPr>
            <w:rFonts w:ascii="Times New Roman" w:hAnsi="Times New Roman" w:cs="Times New Roman"/>
            <w:sz w:val="24"/>
            <w:szCs w:val="24"/>
          </w:rPr>
          <w:t>implementation of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336" w:author="RAS7" w:date="2018-06-01T16:36:00Z">
        <w:r w:rsidR="00D430B5" w:rsidRPr="0056774E">
          <w:rPr>
            <w:rFonts w:ascii="Times New Roman" w:hAnsi="Times New Roman" w:cs="Times New Roman"/>
            <w:sz w:val="24"/>
            <w:szCs w:val="24"/>
          </w:rPr>
          <w:t>P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oka-</w:t>
      </w:r>
      <w:ins w:id="337" w:author="RAS7" w:date="2018-06-01T16:36:00Z">
        <w:r w:rsidR="00D430B5" w:rsidRPr="0056774E">
          <w:rPr>
            <w:rFonts w:ascii="Times New Roman" w:hAnsi="Times New Roman" w:cs="Times New Roman"/>
            <w:sz w:val="24"/>
            <w:szCs w:val="24"/>
          </w:rPr>
          <w:t>Y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oke</w:t>
      </w:r>
      <w:ins w:id="338" w:author="RAS7" w:date="2018-06-01T16:37:00Z">
        <w:r w:rsidR="00D430B5" w:rsidRPr="0056774E">
          <w:rPr>
            <w:rFonts w:ascii="Times New Roman" w:hAnsi="Times New Roman" w:cs="Times New Roman"/>
            <w:sz w:val="24"/>
            <w:szCs w:val="24"/>
          </w:rPr>
          <w:t xml:space="preserve"> helps </w:t>
        </w:r>
      </w:ins>
      <w:ins w:id="339" w:author="RAS7" w:date="2018-06-01T16:39:00Z">
        <w:r w:rsidR="004E52E9" w:rsidRPr="0056774E">
          <w:rPr>
            <w:rFonts w:ascii="Times New Roman" w:hAnsi="Times New Roman" w:cs="Times New Roman"/>
            <w:sz w:val="24"/>
            <w:szCs w:val="24"/>
          </w:rPr>
          <w:t>to reduce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risk</w:t>
      </w:r>
      <w:ins w:id="340" w:author="RAS7" w:date="2018-06-01T16:37:00Z">
        <w:r w:rsidR="00D430B5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ins w:id="341" w:author="RAS7" w:date="2018-06-01T16:40:00Z">
        <w:r w:rsidR="005B5E3B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del w:id="342" w:author="RAS7" w:date="2018-06-01T16:40:00Z">
        <w:r w:rsidR="00F17BC7" w:rsidRPr="0056774E" w:rsidDel="005B5E3B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343" w:author="RAS7" w:date="2018-06-01T16:41:00Z">
        <w:r w:rsidR="005B5E3B" w:rsidRPr="0056774E">
          <w:rPr>
            <w:rFonts w:ascii="Times New Roman" w:hAnsi="Times New Roman" w:cs="Times New Roman"/>
            <w:sz w:val="24"/>
            <w:szCs w:val="24"/>
          </w:rPr>
          <w:t>resulting in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344" w:author="RAS7" w:date="2018-06-01T16:41:00Z">
        <w:r w:rsidR="005B5E3B" w:rsidRPr="0056774E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increase</w:t>
      </w:r>
      <w:ins w:id="345" w:author="RAS7" w:date="2018-06-01T16:41:00Z">
        <w:r w:rsidR="005B5E3B" w:rsidRPr="0056774E">
          <w:rPr>
            <w:rFonts w:ascii="Times New Roman" w:hAnsi="Times New Roman" w:cs="Times New Roman"/>
            <w:sz w:val="24"/>
            <w:szCs w:val="24"/>
          </w:rPr>
          <w:t xml:space="preserve"> of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productivity and </w:t>
      </w:r>
      <w:ins w:id="346" w:author="RAS7" w:date="2018-06-01T16:43:00Z">
        <w:r w:rsidR="000231B5" w:rsidRPr="0056774E">
          <w:rPr>
            <w:rFonts w:ascii="Times New Roman" w:hAnsi="Times New Roman" w:cs="Times New Roman"/>
            <w:sz w:val="24"/>
            <w:szCs w:val="24"/>
          </w:rPr>
          <w:t>an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>improv</w:t>
      </w:r>
      <w:ins w:id="347" w:author="RAS7" w:date="2018-06-01T16:41:00Z">
        <w:r w:rsidR="005B5E3B" w:rsidRPr="0056774E">
          <w:rPr>
            <w:rFonts w:ascii="Times New Roman" w:hAnsi="Times New Roman" w:cs="Times New Roman"/>
            <w:sz w:val="24"/>
            <w:szCs w:val="24"/>
          </w:rPr>
          <w:t>isation of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the product quality.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 xml:space="preserve">A number of </w:t>
      </w:r>
      <w:ins w:id="348" w:author="RAS7" w:date="2018-06-01T16:43:00Z">
        <w:r w:rsidR="000231B5" w:rsidRPr="0056774E">
          <w:rPr>
            <w:rFonts w:ascii="Times New Roman" w:hAnsi="Times New Roman" w:cs="Times New Roman"/>
            <w:sz w:val="24"/>
            <w:szCs w:val="24"/>
          </w:rPr>
          <w:t xml:space="preserve">Poka-Yoke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practices have </w:t>
      </w:r>
      <w:ins w:id="349" w:author="RAS7" w:date="2018-06-01T16:43:00Z">
        <w:r w:rsidR="000231B5" w:rsidRPr="0056774E">
          <w:rPr>
            <w:rFonts w:ascii="Times New Roman" w:hAnsi="Times New Roman" w:cs="Times New Roman"/>
            <w:sz w:val="24"/>
            <w:szCs w:val="24"/>
          </w:rPr>
          <w:t xml:space="preserve">been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introduced and applied in </w:t>
      </w:r>
      <w:ins w:id="350" w:author="RAS7" w:date="2018-06-01T16:43:00Z">
        <w:r w:rsidR="000231B5" w:rsidRPr="0056774E">
          <w:rPr>
            <w:rFonts w:ascii="Times New Roman" w:hAnsi="Times New Roman" w:cs="Times New Roman"/>
            <w:sz w:val="24"/>
            <w:szCs w:val="24"/>
          </w:rPr>
          <w:t>various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 xml:space="preserve">industries </w:t>
      </w:r>
      <w:ins w:id="351" w:author="RAS7" w:date="2018-06-01T16:44:00Z">
        <w:r w:rsidR="000231B5" w:rsidRPr="0056774E">
          <w:rPr>
            <w:rFonts w:ascii="Times New Roman" w:hAnsi="Times New Roman" w:cs="Times New Roman"/>
            <w:sz w:val="24"/>
            <w:szCs w:val="24"/>
          </w:rPr>
          <w:t>to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>reduce the error</w:t>
      </w:r>
      <w:ins w:id="352" w:author="RAS7" w:date="2018-06-01T16:44:00Z">
        <w:r w:rsidR="000231B5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. </w:t>
      </w:r>
      <w:ins w:id="353" w:author="RAS7" w:date="2018-06-01T16:45:00Z">
        <w:r w:rsidR="00704F5E" w:rsidRPr="0056774E">
          <w:rPr>
            <w:rFonts w:ascii="Times New Roman" w:hAnsi="Times New Roman" w:cs="Times New Roman"/>
            <w:sz w:val="24"/>
            <w:szCs w:val="24"/>
          </w:rPr>
          <w:t xml:space="preserve">Errors can happen in workplaces through various sources like human </w:t>
        </w:r>
      </w:ins>
      <w:ins w:id="354" w:author="RAS7" w:date="2018-06-01T16:46:00Z">
        <w:r w:rsidR="00704F5E" w:rsidRPr="0056774E">
          <w:rPr>
            <w:rFonts w:ascii="Times New Roman" w:hAnsi="Times New Roman" w:cs="Times New Roman"/>
            <w:sz w:val="24"/>
            <w:szCs w:val="24"/>
          </w:rPr>
          <w:t>errors</w:t>
        </w:r>
      </w:ins>
      <w:ins w:id="355" w:author="RAS7" w:date="2018-06-01T16:45:00Z">
        <w:r w:rsidR="00704F5E" w:rsidRPr="0056774E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356" w:author="RAS7" w:date="2018-06-01T16:46:00Z">
        <w:r w:rsidR="00704F5E" w:rsidRPr="0056774E">
          <w:rPr>
            <w:rFonts w:ascii="Times New Roman" w:hAnsi="Times New Roman" w:cs="Times New Roman"/>
            <w:sz w:val="24"/>
            <w:szCs w:val="24"/>
          </w:rPr>
          <w:t>infrastructural shortcomings</w:t>
        </w:r>
      </w:ins>
      <w:ins w:id="357" w:author="RAS7" w:date="2018-06-01T16:45:00Z">
        <w:r w:rsidR="00704F5E" w:rsidRPr="0056774E">
          <w:rPr>
            <w:rFonts w:ascii="Times New Roman" w:hAnsi="Times New Roman" w:cs="Times New Roman"/>
            <w:sz w:val="24"/>
            <w:szCs w:val="24"/>
          </w:rPr>
          <w:t>, and te</w:t>
        </w:r>
      </w:ins>
      <w:ins w:id="358" w:author="RAS7" w:date="2018-06-01T16:46:00Z">
        <w:r w:rsidR="00704F5E" w:rsidRPr="0056774E">
          <w:rPr>
            <w:rFonts w:ascii="Times New Roman" w:hAnsi="Times New Roman" w:cs="Times New Roman"/>
            <w:sz w:val="24"/>
            <w:szCs w:val="24"/>
          </w:rPr>
          <w:t>chnical snags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.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359" w:author="RAS7" w:date="2018-06-01T16:47:00Z">
        <w:r w:rsidR="00704F5E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implementation </w:t>
      </w:r>
      <w:ins w:id="360" w:author="RAS7" w:date="2018-06-01T16:47:00Z">
        <w:r w:rsidR="00704F5E" w:rsidRPr="0056774E">
          <w:rPr>
            <w:rFonts w:ascii="Times New Roman" w:hAnsi="Times New Roman" w:cs="Times New Roman"/>
            <w:sz w:val="24"/>
            <w:szCs w:val="24"/>
          </w:rPr>
          <w:t xml:space="preserve">of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Poka</w:t>
      </w:r>
      <w:ins w:id="361" w:author="RAS7" w:date="2018-06-01T16:47:00Z">
        <w:r w:rsidR="00704F5E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Yoke </w:t>
      </w:r>
      <w:ins w:id="362" w:author="RAS7" w:date="2018-06-01T16:47:00Z">
        <w:r w:rsidR="00704F5E" w:rsidRPr="0056774E">
          <w:rPr>
            <w:rFonts w:ascii="Times New Roman" w:hAnsi="Times New Roman" w:cs="Times New Roman"/>
            <w:sz w:val="24"/>
            <w:szCs w:val="24"/>
          </w:rPr>
          <w:t>reduces the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chances of error</w:t>
      </w:r>
      <w:ins w:id="363" w:author="RAS7" w:date="2018-06-01T16:47:00Z">
        <w:r w:rsidR="00704F5E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in the organization.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>The design of the Poka-</w:t>
      </w:r>
      <w:ins w:id="364" w:author="RAS7" w:date="2018-06-01T16:47:00Z">
        <w:r w:rsidR="00704F5E" w:rsidRPr="0056774E">
          <w:rPr>
            <w:rFonts w:ascii="Times New Roman" w:hAnsi="Times New Roman" w:cs="Times New Roman"/>
            <w:sz w:val="24"/>
            <w:szCs w:val="24"/>
          </w:rPr>
          <w:t>Y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oke tool can improve safety at </w:t>
      </w:r>
      <w:ins w:id="365" w:author="RAS7" w:date="2018-06-01T16:47:00Z">
        <w:r w:rsidR="00704F5E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workplace and simplify the work process.</w:t>
      </w:r>
    </w:p>
    <w:p w:rsidR="00F17BC7" w:rsidRPr="0056774E" w:rsidRDefault="00F17BC7" w:rsidP="0004217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17BC7" w:rsidRPr="0056774E" w:rsidRDefault="00BC1A71" w:rsidP="00BC1A7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366" w:author="RAS7" w:date="2018-06-01T16:48:00Z">
        <w:r w:rsidRPr="0056774E">
          <w:rPr>
            <w:rFonts w:ascii="Times New Roman" w:hAnsi="Times New Roman" w:cs="Times New Roman"/>
            <w:sz w:val="24"/>
            <w:szCs w:val="24"/>
          </w:rPr>
          <w:lastRenderedPageBreak/>
          <w:t xml:space="preserve">According to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Shahin</w:t>
      </w:r>
      <w:ins w:id="367" w:author="RAS7" w:date="2018-06-01T16:48:00Z">
        <w:r w:rsidRPr="0056774E">
          <w:rPr>
            <w:rFonts w:ascii="Times New Roman" w:hAnsi="Times New Roman" w:cs="Times New Roman"/>
            <w:sz w:val="24"/>
            <w:szCs w:val="24"/>
          </w:rPr>
          <w:t xml:space="preserve"> and Ghasemaghaei </w:t>
        </w:r>
      </w:ins>
      <w:ins w:id="368" w:author="RAS7" w:date="2018-06-01T16:49:00Z">
        <w:r w:rsidRPr="0056774E">
          <w:rPr>
            <w:rFonts w:ascii="Times New Roman" w:hAnsi="Times New Roman" w:cs="Times New Roman"/>
            <w:sz w:val="24"/>
            <w:szCs w:val="24"/>
          </w:rPr>
          <w:t>(</w:t>
        </w:r>
      </w:ins>
      <w:ins w:id="369" w:author="RAS7" w:date="2018-06-01T16:48:00Z">
        <w:r w:rsidRPr="0056774E">
          <w:rPr>
            <w:rFonts w:ascii="Times New Roman" w:hAnsi="Times New Roman" w:cs="Times New Roman"/>
            <w:sz w:val="24"/>
            <w:szCs w:val="24"/>
          </w:rPr>
          <w:t>2010</w:t>
        </w:r>
      </w:ins>
      <w:ins w:id="370" w:author="RAS7" w:date="2018-06-01T16:49:00Z">
        <w:r w:rsidRPr="0056774E">
          <w:rPr>
            <w:rFonts w:ascii="Times New Roman" w:hAnsi="Times New Roman" w:cs="Times New Roman"/>
            <w:sz w:val="24"/>
            <w:szCs w:val="24"/>
          </w:rPr>
          <w:t>),s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ervice quality is </w:t>
      </w:r>
      <w:ins w:id="371" w:author="RAS7" w:date="2018-06-01T16:49:00Z">
        <w:r w:rsidRPr="0056774E">
          <w:rPr>
            <w:rFonts w:ascii="Times New Roman" w:hAnsi="Times New Roman" w:cs="Times New Roman"/>
            <w:sz w:val="24"/>
            <w:szCs w:val="24"/>
          </w:rPr>
          <w:t>an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 xml:space="preserve">important factor </w:t>
      </w:r>
      <w:ins w:id="372" w:author="RAS7" w:date="2018-06-01T16:49:00Z">
        <w:r w:rsidRPr="0056774E">
          <w:rPr>
            <w:rFonts w:ascii="Times New Roman" w:hAnsi="Times New Roman" w:cs="Times New Roman"/>
            <w:sz w:val="24"/>
            <w:szCs w:val="24"/>
          </w:rPr>
          <w:t xml:space="preserve">for satisfying, retaining and attracting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the customer</w:t>
      </w:r>
      <w:ins w:id="373" w:author="RAS7" w:date="2018-06-01T16:50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.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374" w:author="RAS7" w:date="2018-06-01T16:50:00Z">
        <w:r w:rsidR="003E37E5" w:rsidRPr="0056774E">
          <w:rPr>
            <w:rFonts w:ascii="Times New Roman" w:hAnsi="Times New Roman" w:cs="Times New Roman"/>
            <w:sz w:val="24"/>
            <w:szCs w:val="24"/>
          </w:rPr>
          <w:t>F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ailure in service quality</w:t>
      </w:r>
      <w:ins w:id="375" w:author="RAS7" w:date="2018-06-01T16:51:00Z">
        <w:r w:rsidR="003E37E5" w:rsidRPr="0056774E">
          <w:rPr>
            <w:rFonts w:ascii="Times New Roman" w:hAnsi="Times New Roman" w:cs="Times New Roman"/>
            <w:sz w:val="24"/>
            <w:szCs w:val="24"/>
          </w:rPr>
          <w:t xml:space="preserve"> may result in customers refusing to accept services from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 the provider. </w:t>
      </w:r>
      <w:ins w:id="376" w:author="RAS7" w:date="2018-06-01T16:52:00Z">
        <w:r w:rsidR="003E37E5" w:rsidRPr="0056774E">
          <w:rPr>
            <w:rFonts w:ascii="Times New Roman" w:hAnsi="Times New Roman" w:cs="Times New Roman"/>
            <w:sz w:val="24"/>
            <w:szCs w:val="24"/>
          </w:rPr>
          <w:t>T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hey can either complain or give a chance to </w:t>
      </w:r>
      <w:ins w:id="377" w:author="RAS7" w:date="2018-06-01T16:52:00Z">
        <w:r w:rsidR="003E37E5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service provider </w:t>
      </w:r>
      <w:ins w:id="378" w:author="RAS7" w:date="2018-06-01T16:52:00Z">
        <w:r w:rsidR="003E37E5" w:rsidRPr="0056774E">
          <w:rPr>
            <w:rFonts w:ascii="Times New Roman" w:hAnsi="Times New Roman" w:cs="Times New Roman"/>
            <w:sz w:val="24"/>
            <w:szCs w:val="24"/>
          </w:rPr>
          <w:t>for improvisation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.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F17BC7" w:rsidRPr="0056774E">
        <w:rPr>
          <w:rFonts w:ascii="Times New Roman" w:hAnsi="Times New Roman" w:cs="Times New Roman"/>
          <w:sz w:val="24"/>
          <w:szCs w:val="24"/>
        </w:rPr>
        <w:t>Poka</w:t>
      </w:r>
      <w:ins w:id="379" w:author="RAS7" w:date="2018-06-01T16:52:00Z">
        <w:r w:rsidR="003E37E5" w:rsidRPr="0056774E">
          <w:rPr>
            <w:rFonts w:ascii="Times New Roman" w:hAnsi="Times New Roman" w:cs="Times New Roman"/>
            <w:sz w:val="24"/>
            <w:szCs w:val="24"/>
          </w:rPr>
          <w:t>-Y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oke technique is used to reduce the service failure. It helps in </w:t>
      </w:r>
      <w:ins w:id="380" w:author="RAS7" w:date="2018-06-01T16:52:00Z">
        <w:r w:rsidR="003E37E5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implementation of simple steps and can be used before the occurrence of service failure</w:t>
      </w:r>
      <w:ins w:id="381" w:author="RAS7" w:date="2018-06-01T16:53:00Z">
        <w:r w:rsidR="003E37E5" w:rsidRPr="0056774E">
          <w:rPr>
            <w:rFonts w:ascii="Times New Roman" w:hAnsi="Times New Roman" w:cs="Times New Roman"/>
            <w:sz w:val="24"/>
            <w:szCs w:val="24"/>
          </w:rPr>
          <w:t>.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382" w:author="RAS7" w:date="2018-06-01T16:53:00Z">
        <w:r w:rsidR="003E37E5" w:rsidRPr="0056774E">
          <w:rPr>
            <w:rFonts w:ascii="Times New Roman" w:hAnsi="Times New Roman" w:cs="Times New Roman"/>
            <w:sz w:val="24"/>
            <w:szCs w:val="24"/>
          </w:rPr>
          <w:t xml:space="preserve">It can prevent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service failure </w:t>
      </w:r>
      <w:ins w:id="383" w:author="RAS7" w:date="2018-06-01T16:53:00Z">
        <w:r w:rsidR="003E37E5" w:rsidRPr="0056774E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>reduce the error</w:t>
      </w:r>
      <w:ins w:id="384" w:author="RAS7" w:date="2018-06-01T16:53:00Z">
        <w:r w:rsidR="003E37E5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F17BC7" w:rsidRPr="005677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7BC7" w:rsidRPr="0056774E" w:rsidRDefault="00F17BC7" w:rsidP="000421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BC7" w:rsidRPr="0056774E" w:rsidRDefault="00F17BC7" w:rsidP="000D054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According to Foster</w:t>
      </w:r>
      <w:ins w:id="385" w:author="RAS7" w:date="2018-06-01T16:54:00Z">
        <w:r w:rsidR="00CF077E" w:rsidRPr="0056774E">
          <w:rPr>
            <w:rFonts w:ascii="Times New Roman" w:hAnsi="Times New Roman" w:cs="Times New Roman"/>
            <w:sz w:val="24"/>
            <w:szCs w:val="24"/>
          </w:rPr>
          <w:t xml:space="preserve"> (2001),</w:t>
        </w:r>
      </w:ins>
      <w:del w:id="386" w:author="RAS7" w:date="2018-06-01T16:54:00Z">
        <w:r w:rsidRPr="0056774E" w:rsidDel="00CF077E">
          <w:rPr>
            <w:rFonts w:ascii="Times New Roman" w:hAnsi="Times New Roman" w:cs="Times New Roman"/>
            <w:sz w:val="24"/>
            <w:szCs w:val="24"/>
          </w:rPr>
          <w:delText>:</w:delText>
        </w:r>
      </w:del>
      <w:r w:rsidRPr="0056774E">
        <w:rPr>
          <w:rFonts w:ascii="Times New Roman" w:hAnsi="Times New Roman" w:cs="Times New Roman"/>
          <w:sz w:val="24"/>
          <w:szCs w:val="24"/>
        </w:rPr>
        <w:t xml:space="preserve"> Poka</w:t>
      </w:r>
      <w:ins w:id="387" w:author="RAS7" w:date="2018-06-01T16:54:00Z">
        <w:r w:rsidR="00CF077E" w:rsidRPr="0056774E">
          <w:rPr>
            <w:rFonts w:ascii="Times New Roman" w:hAnsi="Times New Roman" w:cs="Times New Roman"/>
            <w:sz w:val="24"/>
            <w:szCs w:val="24"/>
          </w:rPr>
          <w:t>-Y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oke is </w:t>
      </w:r>
      <w:ins w:id="388" w:author="RAS7" w:date="2018-06-01T16:54:00Z">
        <w:r w:rsidR="00CF077E" w:rsidRPr="0056774E">
          <w:rPr>
            <w:rFonts w:ascii="Times New Roman" w:hAnsi="Times New Roman" w:cs="Times New Roman"/>
            <w:sz w:val="24"/>
            <w:szCs w:val="24"/>
          </w:rPr>
          <w:t>a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fail-saf</w:t>
      </w:r>
      <w:ins w:id="389" w:author="RAS7" w:date="2018-06-01T16:54:00Z">
        <w:r w:rsidR="00CF077E" w:rsidRPr="0056774E">
          <w:rPr>
            <w:rFonts w:ascii="Times New Roman" w:hAnsi="Times New Roman" w:cs="Times New Roman"/>
            <w:sz w:val="24"/>
            <w:szCs w:val="24"/>
          </w:rPr>
          <w:t>e method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designed such that specific error</w:t>
      </w:r>
      <w:ins w:id="390" w:author="RAS7" w:date="2018-06-01T16:54:00Z">
        <w:r w:rsidR="00CF077E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cannot occur. Poka-</w:t>
      </w:r>
      <w:ins w:id="391" w:author="RAS7" w:date="2018-06-01T16:55:00Z">
        <w:r w:rsidR="007B2120" w:rsidRPr="0056774E">
          <w:rPr>
            <w:rFonts w:ascii="Times New Roman" w:hAnsi="Times New Roman" w:cs="Times New Roman"/>
            <w:sz w:val="24"/>
            <w:szCs w:val="24"/>
          </w:rPr>
          <w:t>Y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oke </w:t>
      </w:r>
      <w:ins w:id="392" w:author="RAS7" w:date="2018-06-01T16:55:00Z">
        <w:r w:rsidR="0003676E" w:rsidRPr="0056774E">
          <w:rPr>
            <w:rFonts w:ascii="Times New Roman" w:hAnsi="Times New Roman" w:cs="Times New Roman"/>
            <w:sz w:val="24"/>
            <w:szCs w:val="24"/>
          </w:rPr>
          <w:t>is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more merit</w:t>
      </w:r>
      <w:ins w:id="393" w:author="RAS7" w:date="2018-06-01T16:55:00Z">
        <w:r w:rsidR="0003676E" w:rsidRPr="0056774E">
          <w:rPr>
            <w:rFonts w:ascii="Times New Roman" w:hAnsi="Times New Roman" w:cs="Times New Roman"/>
            <w:sz w:val="24"/>
            <w:szCs w:val="24"/>
          </w:rPr>
          <w:t>orio</w:t>
        </w:r>
      </w:ins>
      <w:ins w:id="394" w:author="RAS7" w:date="2018-06-01T16:56:00Z">
        <w:r w:rsidR="0003676E" w:rsidRPr="0056774E">
          <w:rPr>
            <w:rFonts w:ascii="Times New Roman" w:hAnsi="Times New Roman" w:cs="Times New Roman"/>
            <w:sz w:val="24"/>
            <w:szCs w:val="24"/>
          </w:rPr>
          <w:t>u</w:t>
        </w:r>
      </w:ins>
      <w:ins w:id="395" w:author="RAS7" w:date="2018-06-01T16:55:00Z">
        <w:r w:rsidR="0003676E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in the service sector. </w:t>
      </w:r>
      <w:ins w:id="396" w:author="RAS7" w:date="2018-06-01T16:56:00Z">
        <w:r w:rsidR="00D31495" w:rsidRPr="0056774E">
          <w:rPr>
            <w:rFonts w:ascii="Times New Roman" w:hAnsi="Times New Roman" w:cs="Times New Roman"/>
            <w:sz w:val="24"/>
            <w:szCs w:val="24"/>
          </w:rPr>
          <w:t>The c</w:t>
        </w:r>
      </w:ins>
      <w:r w:rsidRPr="0056774E">
        <w:rPr>
          <w:rFonts w:ascii="Times New Roman" w:hAnsi="Times New Roman" w:cs="Times New Roman"/>
          <w:sz w:val="24"/>
          <w:szCs w:val="24"/>
        </w:rPr>
        <w:t>ustomer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 plays an important role in every field</w:t>
      </w:r>
      <w:ins w:id="397" w:author="RAS7" w:date="2018-06-01T16:56:00Z">
        <w:r w:rsidR="00D31495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whether in manufacturing </w:t>
      </w:r>
      <w:ins w:id="398" w:author="RAS7" w:date="2018-06-01T16:56:00Z">
        <w:r w:rsidR="00D31495" w:rsidRPr="0056774E">
          <w:rPr>
            <w:rFonts w:ascii="Times New Roman" w:hAnsi="Times New Roman" w:cs="Times New Roman"/>
            <w:sz w:val="24"/>
            <w:szCs w:val="24"/>
          </w:rPr>
          <w:t xml:space="preserve">sector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or </w:t>
      </w:r>
      <w:ins w:id="399" w:author="RAS7" w:date="2018-06-01T16:56:00Z">
        <w:r w:rsidR="00D31495" w:rsidRPr="0056774E"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service sector. </w:t>
      </w:r>
      <w:ins w:id="400" w:author="RAS7" w:date="2018-06-01T16:57:00Z">
        <w:r w:rsidR="00DC4290" w:rsidRPr="0056774E">
          <w:rPr>
            <w:rFonts w:ascii="Times New Roman" w:hAnsi="Times New Roman" w:cs="Times New Roman"/>
            <w:sz w:val="24"/>
            <w:szCs w:val="24"/>
          </w:rPr>
          <w:t>Rendering error-free service</w:t>
        </w:r>
      </w:ins>
      <w:ins w:id="401" w:author="RAS7" w:date="2018-06-01T16:58:00Z">
        <w:r w:rsidR="00DC4290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ins w:id="402" w:author="RAS7" w:date="2018-06-01T16:57:00Z">
        <w:r w:rsidR="00DC4290" w:rsidRPr="0056774E">
          <w:rPr>
            <w:rFonts w:ascii="Times New Roman" w:hAnsi="Times New Roman" w:cs="Times New Roman"/>
            <w:sz w:val="24"/>
            <w:szCs w:val="24"/>
          </w:rPr>
          <w:t xml:space="preserve"> and maintaining customer relationship for a long time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is </w:t>
      </w:r>
      <w:ins w:id="403" w:author="RAS7" w:date="2018-06-01T16:57:00Z">
        <w:r w:rsidR="00DC4290" w:rsidRPr="0056774E">
          <w:rPr>
            <w:rFonts w:ascii="Times New Roman" w:hAnsi="Times New Roman" w:cs="Times New Roman"/>
            <w:sz w:val="24"/>
            <w:szCs w:val="24"/>
          </w:rPr>
          <w:t>a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big challenge</w:t>
      </w:r>
      <w:ins w:id="404" w:author="RAS7" w:date="2018-06-01T16:58:00Z">
        <w:r w:rsidR="00DC4290" w:rsidRPr="0056774E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405" w:author="RAS7" w:date="2018-06-01T17:02:00Z">
        <w:r w:rsidR="00777CEF" w:rsidRPr="0056774E">
          <w:rPr>
            <w:rFonts w:ascii="Times New Roman" w:hAnsi="Times New Roman" w:cs="Times New Roman"/>
            <w:sz w:val="24"/>
            <w:szCs w:val="24"/>
          </w:rPr>
          <w:t>The</w:t>
        </w:r>
      </w:ins>
      <w:ins w:id="406" w:author="RAS7" w:date="2018-06-01T17:00:00Z">
        <w:r w:rsidR="00D94EF8" w:rsidRPr="0056774E">
          <w:rPr>
            <w:rFonts w:ascii="Times New Roman" w:hAnsi="Times New Roman" w:cs="Times New Roman"/>
            <w:sz w:val="24"/>
            <w:szCs w:val="24"/>
          </w:rPr>
          <w:t xml:space="preserve"> perceived </w:t>
        </w:r>
      </w:ins>
      <w:ins w:id="407" w:author="RAS7" w:date="2018-06-01T16:59:00Z">
        <w:r w:rsidR="00D94EF8" w:rsidRPr="0056774E">
          <w:rPr>
            <w:rFonts w:ascii="Times New Roman" w:hAnsi="Times New Roman" w:cs="Times New Roman"/>
            <w:sz w:val="24"/>
            <w:szCs w:val="24"/>
          </w:rPr>
          <w:t>values about the process are required f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or </w:t>
      </w:r>
      <w:ins w:id="408" w:author="RAS7" w:date="2018-06-01T17:01:00Z">
        <w:r w:rsidR="00D94EF8" w:rsidRPr="0056774E">
          <w:rPr>
            <w:rFonts w:ascii="Times New Roman" w:hAnsi="Times New Roman" w:cs="Times New Roman"/>
            <w:sz w:val="24"/>
            <w:szCs w:val="24"/>
          </w:rPr>
          <w:t xml:space="preserve">identifying the errors and improving the </w:t>
        </w:r>
      </w:ins>
      <w:ins w:id="409" w:author="RAS7" w:date="2018-06-01T17:00:00Z">
        <w:r w:rsidR="00D94EF8" w:rsidRPr="0056774E">
          <w:rPr>
            <w:rFonts w:ascii="Times New Roman" w:hAnsi="Times New Roman" w:cs="Times New Roman"/>
            <w:sz w:val="24"/>
            <w:szCs w:val="24"/>
          </w:rPr>
          <w:t xml:space="preserve">quality </w:t>
        </w:r>
      </w:ins>
      <w:ins w:id="410" w:author="RAS7" w:date="2018-06-01T17:01:00Z">
        <w:r w:rsidR="00D94EF8" w:rsidRPr="0056774E">
          <w:rPr>
            <w:rFonts w:ascii="Times New Roman" w:hAnsi="Times New Roman" w:cs="Times New Roman"/>
            <w:sz w:val="24"/>
            <w:szCs w:val="24"/>
          </w:rPr>
          <w:t xml:space="preserve">of </w:t>
        </w:r>
      </w:ins>
      <w:ins w:id="411" w:author="RAS7" w:date="2018-06-01T17:00:00Z">
        <w:r w:rsidR="00D94EF8" w:rsidRPr="0056774E">
          <w:rPr>
            <w:rFonts w:ascii="Times New Roman" w:hAnsi="Times New Roman" w:cs="Times New Roman"/>
            <w:sz w:val="24"/>
            <w:szCs w:val="24"/>
          </w:rPr>
          <w:t>services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. Customer perception and customer participation </w:t>
      </w:r>
      <w:ins w:id="412" w:author="RAS7" w:date="2018-06-01T17:01:00Z">
        <w:r w:rsidR="00D94EF8" w:rsidRPr="0056774E">
          <w:rPr>
            <w:rFonts w:ascii="Times New Roman" w:hAnsi="Times New Roman" w:cs="Times New Roman"/>
            <w:sz w:val="24"/>
            <w:szCs w:val="24"/>
          </w:rPr>
          <w:t xml:space="preserve">are required </w:t>
        </w:r>
      </w:ins>
      <w:r w:rsidRPr="0056774E">
        <w:rPr>
          <w:rFonts w:ascii="Times New Roman" w:hAnsi="Times New Roman" w:cs="Times New Roman"/>
          <w:sz w:val="24"/>
          <w:szCs w:val="24"/>
        </w:rPr>
        <w:t>and it is important to render quality service</w:t>
      </w:r>
      <w:ins w:id="413" w:author="RAS7" w:date="2018-06-01T17:02:00Z">
        <w:r w:rsidR="00D94EF8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7BC7" w:rsidRPr="0056774E" w:rsidRDefault="00F17BC7" w:rsidP="0004217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17BC7" w:rsidRPr="0056774E" w:rsidRDefault="00F17BC7" w:rsidP="000D054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Poksinka analyzed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that healthcare is one of the major sector</w:t>
      </w:r>
      <w:ins w:id="414" w:author="RAS7" w:date="2018-06-01T17:04:00Z">
        <w:r w:rsidR="00CD7353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where continuous improvement </w:t>
      </w:r>
      <w:ins w:id="415" w:author="RAS7" w:date="2018-06-01T17:04:00Z">
        <w:r w:rsidR="00CD7353" w:rsidRPr="0056774E">
          <w:rPr>
            <w:rFonts w:ascii="Times New Roman" w:hAnsi="Times New Roman" w:cs="Times New Roman"/>
            <w:sz w:val="24"/>
            <w:szCs w:val="24"/>
          </w:rPr>
          <w:t>is required</w:t>
        </w:r>
      </w:ins>
      <w:ins w:id="416" w:author="RAS7" w:date="2018-06-01T17:05:00Z">
        <w:r w:rsidR="009B07D8" w:rsidRPr="0056774E">
          <w:rPr>
            <w:rFonts w:ascii="Times New Roman" w:hAnsi="Times New Roman" w:cs="Times New Roman"/>
            <w:sz w:val="24"/>
            <w:szCs w:val="24"/>
          </w:rPr>
          <w:t>.</w:t>
        </w:r>
      </w:ins>
      <w:r w:rsidR="00DC322F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417" w:author="RAS7" w:date="2018-06-01T17:05:00Z">
        <w:r w:rsidR="009B07D8" w:rsidRPr="0056774E">
          <w:rPr>
            <w:rFonts w:ascii="Times New Roman" w:hAnsi="Times New Roman" w:cs="Times New Roman"/>
            <w:sz w:val="24"/>
            <w:szCs w:val="24"/>
          </w:rPr>
          <w:t>The author states that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customer</w:t>
      </w:r>
      <w:ins w:id="418" w:author="RAS7" w:date="2018-06-01T17:05:00Z">
        <w:r w:rsidR="009B07D8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play</w:t>
      </w:r>
      <w:del w:id="419" w:author="RAS7" w:date="2018-06-01T17:05:00Z">
        <w:r w:rsidRPr="0056774E" w:rsidDel="009B07D8">
          <w:rPr>
            <w:rFonts w:ascii="Times New Roman" w:hAnsi="Times New Roman" w:cs="Times New Roman"/>
            <w:sz w:val="24"/>
            <w:szCs w:val="24"/>
          </w:rPr>
          <w:delText xml:space="preserve">s </w:delText>
        </w:r>
      </w:del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a</w:t>
      </w:r>
      <w:ins w:id="420" w:author="RAS7" w:date="2018-06-01T17:04:00Z">
        <w:r w:rsidR="00CD7353" w:rsidRPr="0056774E">
          <w:rPr>
            <w:rFonts w:ascii="Times New Roman" w:hAnsi="Times New Roman" w:cs="Times New Roman"/>
            <w:sz w:val="24"/>
            <w:szCs w:val="24"/>
          </w:rPr>
          <w:t>n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important role</w:t>
      </w:r>
      <w:ins w:id="421" w:author="RAS7" w:date="2018-06-01T17:05:00Z">
        <w:r w:rsidR="009B07D8" w:rsidRPr="0056774E">
          <w:rPr>
            <w:rFonts w:ascii="Times New Roman" w:hAnsi="Times New Roman" w:cs="Times New Roman"/>
            <w:sz w:val="24"/>
            <w:szCs w:val="24"/>
          </w:rPr>
          <w:t xml:space="preserve"> and their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intervention</w:t>
      </w:r>
      <w:ins w:id="422" w:author="RAS7" w:date="2018-06-01T17:05:00Z">
        <w:r w:rsidR="009B07D8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423" w:author="RAS7" w:date="2018-06-01T17:05:00Z">
        <w:r w:rsidR="009B07D8" w:rsidRPr="0056774E">
          <w:rPr>
            <w:rFonts w:ascii="Times New Roman" w:hAnsi="Times New Roman" w:cs="Times New Roman"/>
            <w:sz w:val="24"/>
            <w:szCs w:val="24"/>
          </w:rPr>
          <w:t>must be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check</w:t>
      </w:r>
      <w:ins w:id="424" w:author="RAS7" w:date="2018-06-01T17:05:00Z">
        <w:r w:rsidR="009B07D8" w:rsidRPr="0056774E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before and after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425" w:author="RAS7" w:date="2018-06-01T17:06:00Z">
        <w:r w:rsidR="009B07D8" w:rsidRPr="0056774E">
          <w:rPr>
            <w:rFonts w:ascii="Times New Roman" w:hAnsi="Times New Roman" w:cs="Times New Roman"/>
            <w:sz w:val="24"/>
            <w:szCs w:val="24"/>
          </w:rPr>
          <w:t xml:space="preserve">their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implementation. </w:t>
      </w:r>
      <w:ins w:id="426" w:author="RAS7" w:date="2018-06-01T17:06:00Z">
        <w:r w:rsidR="009B07D8" w:rsidRPr="0056774E">
          <w:rPr>
            <w:rFonts w:ascii="Times New Roman" w:hAnsi="Times New Roman" w:cs="Times New Roman"/>
            <w:sz w:val="24"/>
            <w:szCs w:val="24"/>
          </w:rPr>
          <w:t xml:space="preserve">Healthcare employees must be educated and aware of the </w:t>
        </w:r>
      </w:ins>
      <w:ins w:id="427" w:author="RAS7" w:date="2018-06-01T17:07:00Z">
        <w:r w:rsidR="009B07D8" w:rsidRPr="0056774E">
          <w:rPr>
            <w:rFonts w:ascii="Times New Roman" w:hAnsi="Times New Roman" w:cs="Times New Roman"/>
            <w:sz w:val="24"/>
            <w:szCs w:val="24"/>
          </w:rPr>
          <w:t xml:space="preserve">various </w:t>
        </w:r>
      </w:ins>
      <w:r w:rsidRPr="0056774E">
        <w:rPr>
          <w:rFonts w:ascii="Times New Roman" w:hAnsi="Times New Roman" w:cs="Times New Roman"/>
          <w:sz w:val="24"/>
          <w:szCs w:val="24"/>
        </w:rPr>
        <w:t>work process</w:t>
      </w:r>
      <w:ins w:id="428" w:author="RAS7" w:date="2018-06-01T17:07:00Z">
        <w:r w:rsidR="009B07D8" w:rsidRPr="0056774E">
          <w:rPr>
            <w:rFonts w:ascii="Times New Roman" w:hAnsi="Times New Roman" w:cs="Times New Roman"/>
            <w:sz w:val="24"/>
            <w:szCs w:val="24"/>
          </w:rPr>
          <w:t>es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7BC7" w:rsidRPr="0056774E" w:rsidRDefault="00F17BC7" w:rsidP="0004217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17BC7" w:rsidRPr="0056774E" w:rsidRDefault="00F17BC7" w:rsidP="000D054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De Souza</w:t>
      </w:r>
      <w:del w:id="429" w:author="RAS7" w:date="2018-06-01T17:08:00Z">
        <w:r w:rsidRPr="0056774E" w:rsidDel="00BA43DA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430" w:author="RAS7" w:date="2018-06-01T17:08:00Z">
        <w:r w:rsidR="00BA43DA" w:rsidRPr="0056774E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56774E">
        <w:rPr>
          <w:rFonts w:ascii="Times New Roman" w:hAnsi="Times New Roman" w:cs="Times New Roman"/>
          <w:sz w:val="24"/>
          <w:szCs w:val="24"/>
        </w:rPr>
        <w:t>2009</w:t>
      </w:r>
      <w:ins w:id="431" w:author="RAS7" w:date="2018-06-01T17:08:00Z">
        <w:r w:rsidR="00BA43DA" w:rsidRPr="0056774E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analyzed that </w:t>
      </w:r>
      <w:ins w:id="432" w:author="RAS7" w:date="2018-06-01T17:09:00Z">
        <w:r w:rsidR="00BA43DA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>implementation of Poka-</w:t>
      </w:r>
      <w:ins w:id="433" w:author="RAS7" w:date="2018-06-01T17:09:00Z">
        <w:r w:rsidR="00BA43DA" w:rsidRPr="0056774E">
          <w:rPr>
            <w:rFonts w:ascii="Times New Roman" w:hAnsi="Times New Roman" w:cs="Times New Roman"/>
            <w:sz w:val="24"/>
            <w:szCs w:val="24"/>
          </w:rPr>
          <w:t>Y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oke </w:t>
      </w:r>
      <w:ins w:id="434" w:author="RAS7" w:date="2018-06-01T17:09:00Z">
        <w:r w:rsidR="00BA43DA" w:rsidRPr="0056774E">
          <w:rPr>
            <w:rFonts w:ascii="Times New Roman" w:hAnsi="Times New Roman" w:cs="Times New Roman"/>
            <w:sz w:val="24"/>
            <w:szCs w:val="24"/>
          </w:rPr>
          <w:t xml:space="preserve">was </w:t>
        </w:r>
      </w:ins>
      <w:r w:rsidRPr="0056774E">
        <w:rPr>
          <w:rFonts w:ascii="Times New Roman" w:hAnsi="Times New Roman" w:cs="Times New Roman"/>
          <w:sz w:val="24"/>
          <w:szCs w:val="24"/>
        </w:rPr>
        <w:t>main</w:t>
      </w:r>
      <w:ins w:id="435" w:author="RAS7" w:date="2018-06-01T17:11:00Z">
        <w:r w:rsidR="006747AB" w:rsidRPr="0056774E">
          <w:rPr>
            <w:rFonts w:ascii="Times New Roman" w:hAnsi="Times New Roman" w:cs="Times New Roman"/>
            <w:sz w:val="24"/>
            <w:szCs w:val="24"/>
          </w:rPr>
          <w:t>ly responsible for the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increase </w:t>
      </w:r>
      <w:ins w:id="436" w:author="RAS7" w:date="2018-06-01T17:11:00Z">
        <w:r w:rsidR="006747AB" w:rsidRPr="0056774E">
          <w:rPr>
            <w:rFonts w:ascii="Times New Roman" w:hAnsi="Times New Roman" w:cs="Times New Roman"/>
            <w:sz w:val="24"/>
            <w:szCs w:val="24"/>
          </w:rPr>
          <w:t>in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demand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437" w:author="RAS7" w:date="2018-06-01T17:19:00Z">
        <w:r w:rsidR="006747AB" w:rsidRPr="0056774E">
          <w:rPr>
            <w:rFonts w:ascii="Times New Roman" w:hAnsi="Times New Roman" w:cs="Times New Roman"/>
            <w:sz w:val="24"/>
            <w:szCs w:val="24"/>
          </w:rPr>
          <w:t>for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healthcare services</w:t>
      </w:r>
      <w:ins w:id="438" w:author="RAS7" w:date="2018-06-01T17:12:00Z">
        <w:r w:rsidR="006747AB" w:rsidRPr="0056774E">
          <w:rPr>
            <w:rFonts w:ascii="Times New Roman" w:hAnsi="Times New Roman" w:cs="Times New Roman"/>
            <w:sz w:val="24"/>
            <w:szCs w:val="24"/>
          </w:rPr>
          <w:t xml:space="preserve">. Patients </w:t>
        </w:r>
      </w:ins>
      <w:ins w:id="439" w:author="RAS7" w:date="2018-06-01T17:15:00Z">
        <w:r w:rsidR="006747AB" w:rsidRPr="0056774E">
          <w:rPr>
            <w:rFonts w:ascii="Times New Roman" w:hAnsi="Times New Roman" w:cs="Times New Roman"/>
            <w:sz w:val="24"/>
            <w:szCs w:val="24"/>
          </w:rPr>
          <w:t>anticipated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high</w:t>
      </w:r>
      <w:ins w:id="440" w:author="RAS7" w:date="2018-06-01T17:19:00Z">
        <w:r w:rsidR="006747AB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ins w:id="441" w:author="RAS7" w:date="2018-06-01T17:15:00Z">
        <w:r w:rsidR="006747AB" w:rsidRPr="0056774E">
          <w:rPr>
            <w:rFonts w:ascii="Times New Roman" w:hAnsi="Times New Roman" w:cs="Times New Roman"/>
            <w:sz w:val="24"/>
            <w:szCs w:val="24"/>
          </w:rPr>
          <w:t>quality services and efficient health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care </w:t>
      </w:r>
      <w:ins w:id="442" w:author="RAS7" w:date="2018-06-01T17:15:00Z">
        <w:r w:rsidR="006747AB" w:rsidRPr="0056774E">
          <w:rPr>
            <w:rFonts w:ascii="Times New Roman" w:hAnsi="Times New Roman" w:cs="Times New Roman"/>
            <w:sz w:val="24"/>
            <w:szCs w:val="24"/>
          </w:rPr>
          <w:t>facilities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. Service quality is </w:t>
      </w:r>
      <w:ins w:id="443" w:author="RAS7" w:date="2018-06-01T17:16:00Z">
        <w:r w:rsidR="006747AB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most important </w:t>
      </w:r>
      <w:ins w:id="444" w:author="RAS7" w:date="2018-06-01T17:16:00Z">
        <w:r w:rsidR="006747AB" w:rsidRPr="0056774E">
          <w:rPr>
            <w:rFonts w:ascii="Times New Roman" w:hAnsi="Times New Roman" w:cs="Times New Roman"/>
            <w:sz w:val="24"/>
            <w:szCs w:val="24"/>
          </w:rPr>
          <w:t xml:space="preserve">organizational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factor. </w:t>
      </w:r>
      <w:ins w:id="445" w:author="RAS7" w:date="2018-06-01T17:16:00Z">
        <w:r w:rsidR="006747AB" w:rsidRPr="0056774E">
          <w:rPr>
            <w:rFonts w:ascii="Times New Roman" w:hAnsi="Times New Roman" w:cs="Times New Roman"/>
            <w:sz w:val="24"/>
            <w:szCs w:val="24"/>
          </w:rPr>
          <w:t>The customers’ perspective must be con</w:t>
        </w:r>
      </w:ins>
      <w:ins w:id="446" w:author="RAS7" w:date="2018-06-01T17:17:00Z">
        <w:r w:rsidR="006747AB" w:rsidRPr="0056774E">
          <w:rPr>
            <w:rFonts w:ascii="Times New Roman" w:hAnsi="Times New Roman" w:cs="Times New Roman"/>
            <w:sz w:val="24"/>
            <w:szCs w:val="24"/>
          </w:rPr>
          <w:t xml:space="preserve">sidered to improve the existing service </w:t>
        </w:r>
      </w:ins>
      <w:ins w:id="447" w:author="RAS7" w:date="2018-06-01T17:18:00Z">
        <w:r w:rsidR="006747AB" w:rsidRPr="0056774E">
          <w:rPr>
            <w:rFonts w:ascii="Times New Roman" w:hAnsi="Times New Roman" w:cs="Times New Roman"/>
            <w:sz w:val="24"/>
            <w:szCs w:val="24"/>
          </w:rPr>
          <w:t xml:space="preserve">quality </w:t>
        </w:r>
      </w:ins>
      <w:ins w:id="448" w:author="RAS7" w:date="2018-06-01T17:17:00Z">
        <w:r w:rsidR="006747AB" w:rsidRPr="0056774E">
          <w:rPr>
            <w:rFonts w:ascii="Times New Roman" w:hAnsi="Times New Roman" w:cs="Times New Roman"/>
            <w:sz w:val="24"/>
            <w:szCs w:val="24"/>
          </w:rPr>
          <w:t xml:space="preserve">and set new standards </w:t>
        </w:r>
      </w:ins>
      <w:ins w:id="449" w:author="RAS7" w:date="2018-06-01T17:19:00Z">
        <w:r w:rsidR="006747AB" w:rsidRPr="0056774E">
          <w:rPr>
            <w:rFonts w:ascii="Times New Roman" w:hAnsi="Times New Roman" w:cs="Times New Roman"/>
            <w:sz w:val="24"/>
            <w:szCs w:val="24"/>
          </w:rPr>
          <w:t>in accordance with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the </w:t>
      </w:r>
      <w:ins w:id="450" w:author="RAS7" w:date="2018-06-01T17:18:00Z">
        <w:r w:rsidR="006747AB" w:rsidRPr="0056774E">
          <w:rPr>
            <w:rFonts w:ascii="Times New Roman" w:hAnsi="Times New Roman" w:cs="Times New Roman"/>
            <w:sz w:val="24"/>
            <w:szCs w:val="24"/>
          </w:rPr>
          <w:t xml:space="preserve">customers’ </w:t>
        </w:r>
      </w:ins>
      <w:r w:rsidRPr="0056774E">
        <w:rPr>
          <w:rFonts w:ascii="Times New Roman" w:hAnsi="Times New Roman" w:cs="Times New Roman"/>
          <w:sz w:val="24"/>
          <w:szCs w:val="24"/>
        </w:rPr>
        <w:t>expectation</w:t>
      </w:r>
      <w:ins w:id="451" w:author="RAS7" w:date="2018-06-01T17:18:00Z">
        <w:r w:rsidR="006747AB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>.</w:t>
      </w:r>
    </w:p>
    <w:p w:rsidR="00F17BC7" w:rsidRPr="0056774E" w:rsidRDefault="00F17BC7" w:rsidP="0004217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17BC7" w:rsidRPr="0056774E" w:rsidRDefault="00F17BC7" w:rsidP="000D054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Rao </w:t>
      </w:r>
      <w:r w:rsidR="005A0423" w:rsidRPr="0056774E">
        <w:rPr>
          <w:rFonts w:ascii="Times New Roman" w:hAnsi="Times New Roman" w:cs="Times New Roman"/>
          <w:sz w:val="24"/>
          <w:szCs w:val="24"/>
        </w:rPr>
        <w:t>a</w:t>
      </w:r>
      <w:r w:rsidRPr="0056774E">
        <w:rPr>
          <w:rFonts w:ascii="Times New Roman" w:hAnsi="Times New Roman" w:cs="Times New Roman"/>
          <w:sz w:val="24"/>
          <w:szCs w:val="24"/>
        </w:rPr>
        <w:t>nalyzed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452" w:author="RAS7" w:date="2018-06-01T17:23:00Z">
        <w:r w:rsidR="001760B1" w:rsidRPr="0056774E">
          <w:rPr>
            <w:rFonts w:ascii="Times New Roman" w:hAnsi="Times New Roman" w:cs="Times New Roman"/>
            <w:sz w:val="24"/>
            <w:szCs w:val="24"/>
          </w:rPr>
          <w:t>that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healthcare is being reformed globally, good </w:t>
      </w:r>
      <w:ins w:id="453" w:author="RAS7" w:date="2018-06-01T17:23:00Z">
        <w:r w:rsidR="001760B1" w:rsidRPr="0056774E">
          <w:rPr>
            <w:rFonts w:ascii="Times New Roman" w:hAnsi="Times New Roman" w:cs="Times New Roman"/>
            <w:sz w:val="24"/>
            <w:szCs w:val="24"/>
          </w:rPr>
          <w:t>health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care always pays and poor </w:t>
      </w:r>
      <w:ins w:id="454" w:author="RAS7" w:date="2018-06-01T17:23:00Z">
        <w:r w:rsidR="001760B1" w:rsidRPr="0056774E">
          <w:rPr>
            <w:rFonts w:ascii="Times New Roman" w:hAnsi="Times New Roman" w:cs="Times New Roman"/>
            <w:sz w:val="24"/>
            <w:szCs w:val="24"/>
          </w:rPr>
          <w:t>health</w:t>
        </w:r>
      </w:ins>
      <w:r w:rsidRPr="0056774E">
        <w:rPr>
          <w:rFonts w:ascii="Times New Roman" w:hAnsi="Times New Roman" w:cs="Times New Roman"/>
          <w:sz w:val="24"/>
          <w:szCs w:val="24"/>
        </w:rPr>
        <w:t>care costs.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People are moving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from fee-for</w:t>
      </w:r>
      <w:ins w:id="455" w:author="RAS7" w:date="2018-06-01T17:24:00Z">
        <w:r w:rsidR="001760B1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del w:id="456" w:author="RAS7" w:date="2018-06-01T17:24:00Z">
        <w:r w:rsidRPr="0056774E" w:rsidDel="001760B1">
          <w:rPr>
            <w:rFonts w:ascii="Times New Roman" w:hAnsi="Times New Roman" w:cs="Times New Roman"/>
            <w:sz w:val="24"/>
            <w:szCs w:val="24"/>
          </w:rPr>
          <w:delText xml:space="preserve"> –</w:delText>
        </w:r>
      </w:del>
      <w:r w:rsidRPr="0056774E">
        <w:rPr>
          <w:rFonts w:ascii="Times New Roman" w:hAnsi="Times New Roman" w:cs="Times New Roman"/>
          <w:sz w:val="24"/>
          <w:szCs w:val="24"/>
        </w:rPr>
        <w:t>service to pay</w:t>
      </w:r>
      <w:ins w:id="457" w:author="RAS7" w:date="2018-06-01T17:24:00Z">
        <w:r w:rsidR="001760B1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56774E">
        <w:rPr>
          <w:rFonts w:ascii="Times New Roman" w:hAnsi="Times New Roman" w:cs="Times New Roman"/>
          <w:sz w:val="24"/>
          <w:szCs w:val="24"/>
        </w:rPr>
        <w:t>for</w:t>
      </w:r>
      <w:ins w:id="458" w:author="RAS7" w:date="2018-06-01T17:24:00Z">
        <w:r w:rsidR="001760B1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performance. This culture is adopted by the developed nations. Their aim is to encourage </w:t>
      </w:r>
      <w:ins w:id="459" w:author="RAS7" w:date="2018-06-01T17:24:00Z">
        <w:r w:rsidR="001760B1" w:rsidRPr="0056774E">
          <w:rPr>
            <w:rFonts w:ascii="Times New Roman" w:hAnsi="Times New Roman" w:cs="Times New Roman"/>
            <w:sz w:val="24"/>
            <w:szCs w:val="24"/>
          </w:rPr>
          <w:t>health</w:t>
        </w:r>
      </w:ins>
      <w:r w:rsidRPr="0056774E">
        <w:rPr>
          <w:rFonts w:ascii="Times New Roman" w:hAnsi="Times New Roman" w:cs="Times New Roman"/>
          <w:sz w:val="24"/>
          <w:szCs w:val="24"/>
        </w:rPr>
        <w:t>care providers and to provide better quality care by linking reimbursement to clinical and performance outcomes.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This is applicable </w:t>
      </w:r>
      <w:ins w:id="460" w:author="RAS7" w:date="2018-06-01T17:24:00Z">
        <w:r w:rsidR="001760B1" w:rsidRPr="0056774E">
          <w:rPr>
            <w:rFonts w:ascii="Times New Roman" w:hAnsi="Times New Roman" w:cs="Times New Roman"/>
            <w:sz w:val="24"/>
            <w:szCs w:val="24"/>
          </w:rPr>
          <w:t>to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any medical errors, adverse outcomes and excessive diagnostic and treatment costs. Under this pay for performance model, providers </w:t>
      </w:r>
      <w:r w:rsidR="001760B1" w:rsidRPr="0056774E">
        <w:rPr>
          <w:rFonts w:ascii="Times New Roman" w:hAnsi="Times New Roman" w:cs="Times New Roman"/>
          <w:sz w:val="24"/>
          <w:szCs w:val="24"/>
        </w:rPr>
        <w:t>of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lastRenderedPageBreak/>
        <w:t xml:space="preserve">healthcare systems are penalized if they </w:t>
      </w:r>
      <w:ins w:id="461" w:author="RAS7" w:date="2018-06-01T17:25:00Z">
        <w:r w:rsidR="001760B1" w:rsidRPr="0056774E">
          <w:rPr>
            <w:rFonts w:ascii="Times New Roman" w:hAnsi="Times New Roman" w:cs="Times New Roman"/>
            <w:sz w:val="24"/>
            <w:szCs w:val="24"/>
          </w:rPr>
          <w:t>cause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adverse clinical error</w:t>
      </w:r>
      <w:ins w:id="462" w:author="RAS7" w:date="2018-06-01T17:25:00Z">
        <w:r w:rsidR="001760B1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and </w:t>
      </w:r>
      <w:ins w:id="463" w:author="RAS7" w:date="2018-06-01T17:25:00Z">
        <w:r w:rsidR="001760B1" w:rsidRPr="0056774E">
          <w:rPr>
            <w:rFonts w:ascii="Times New Roman" w:hAnsi="Times New Roman" w:cs="Times New Roman"/>
            <w:sz w:val="24"/>
            <w:szCs w:val="24"/>
          </w:rPr>
          <w:t xml:space="preserve">recommend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unnecessary tests and procedures. </w:t>
      </w:r>
      <w:ins w:id="464" w:author="RAS7" w:date="2018-06-01T17:25:00Z">
        <w:r w:rsidR="001760B1" w:rsidRPr="0056774E">
          <w:rPr>
            <w:rFonts w:ascii="Times New Roman" w:hAnsi="Times New Roman" w:cs="Times New Roman"/>
            <w:sz w:val="24"/>
            <w:szCs w:val="24"/>
          </w:rPr>
          <w:t>Thus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, through </w:t>
      </w:r>
      <w:ins w:id="465" w:author="RAS7" w:date="2018-06-01T17:26:00Z">
        <w:r w:rsidR="001F5CF5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implementation of </w:t>
      </w:r>
      <w:ins w:id="466" w:author="RAS7" w:date="2018-06-01T17:25:00Z">
        <w:r w:rsidR="001760B1" w:rsidRPr="0056774E">
          <w:rPr>
            <w:rFonts w:ascii="Times New Roman" w:hAnsi="Times New Roman" w:cs="Times New Roman"/>
            <w:sz w:val="24"/>
            <w:szCs w:val="24"/>
          </w:rPr>
          <w:t>P</w:t>
        </w:r>
      </w:ins>
      <w:r w:rsidRPr="0056774E">
        <w:rPr>
          <w:rFonts w:ascii="Times New Roman" w:hAnsi="Times New Roman" w:cs="Times New Roman"/>
          <w:sz w:val="24"/>
          <w:szCs w:val="24"/>
        </w:rPr>
        <w:t>oka-</w:t>
      </w:r>
      <w:ins w:id="467" w:author="RAS7" w:date="2018-06-01T17:25:00Z">
        <w:r w:rsidR="001760B1" w:rsidRPr="0056774E">
          <w:rPr>
            <w:rFonts w:ascii="Times New Roman" w:hAnsi="Times New Roman" w:cs="Times New Roman"/>
            <w:sz w:val="24"/>
            <w:szCs w:val="24"/>
          </w:rPr>
          <w:t>Y</w:t>
        </w:r>
      </w:ins>
      <w:r w:rsidRPr="0056774E">
        <w:rPr>
          <w:rFonts w:ascii="Times New Roman" w:hAnsi="Times New Roman" w:cs="Times New Roman"/>
          <w:sz w:val="24"/>
          <w:szCs w:val="24"/>
        </w:rPr>
        <w:t>oke and order sets</w:t>
      </w:r>
      <w:ins w:id="468" w:author="RAS7" w:date="2018-06-01T17:26:00Z">
        <w:r w:rsidR="001760B1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evidence</w:t>
      </w:r>
      <w:ins w:id="469" w:author="RAS7" w:date="2018-06-01T17:26:00Z">
        <w:r w:rsidR="001760B1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based healthcare </w:t>
      </w:r>
      <w:ins w:id="470" w:author="RAS7" w:date="2018-06-01T17:26:00Z">
        <w:r w:rsidR="001F5CF5" w:rsidRPr="0056774E">
          <w:rPr>
            <w:rFonts w:ascii="Times New Roman" w:hAnsi="Times New Roman" w:cs="Times New Roman"/>
            <w:sz w:val="24"/>
            <w:szCs w:val="24"/>
          </w:rPr>
          <w:t xml:space="preserve">is possible </w:t>
        </w:r>
      </w:ins>
      <w:r w:rsidRPr="0056774E">
        <w:rPr>
          <w:rFonts w:ascii="Times New Roman" w:hAnsi="Times New Roman" w:cs="Times New Roman"/>
          <w:sz w:val="24"/>
          <w:szCs w:val="24"/>
        </w:rPr>
        <w:t>and organization</w:t>
      </w:r>
      <w:r w:rsidR="005A0423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471" w:author="RAS7" w:date="2018-06-01T17:26:00Z">
        <w:r w:rsidR="001F5CF5" w:rsidRPr="0056774E">
          <w:rPr>
            <w:rFonts w:ascii="Times New Roman" w:hAnsi="Times New Roman" w:cs="Times New Roman"/>
            <w:sz w:val="24"/>
            <w:szCs w:val="24"/>
          </w:rPr>
          <w:t>s</w:t>
        </w:r>
        <w:r w:rsidR="001760B1" w:rsidRPr="0056774E">
          <w:rPr>
            <w:rFonts w:ascii="Times New Roman" w:hAnsi="Times New Roman" w:cs="Times New Roman"/>
            <w:sz w:val="24"/>
            <w:szCs w:val="24"/>
          </w:rPr>
          <w:t xml:space="preserve">can be positioned </w:t>
        </w:r>
      </w:ins>
      <w:r w:rsidRPr="0056774E">
        <w:rPr>
          <w:rFonts w:ascii="Times New Roman" w:hAnsi="Times New Roman" w:cs="Times New Roman"/>
          <w:sz w:val="24"/>
          <w:szCs w:val="24"/>
        </w:rPr>
        <w:t>for sustainable success in the society.</w:t>
      </w:r>
    </w:p>
    <w:p w:rsidR="00F17BC7" w:rsidRPr="0056774E" w:rsidRDefault="00F17BC7" w:rsidP="0004217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F17BC7" w:rsidRPr="0056774E" w:rsidRDefault="00F17BC7" w:rsidP="005A042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Miralles, Holt, Marin-Garcia</w:t>
      </w:r>
      <w:del w:id="472" w:author="RAS7" w:date="2018-06-01T17:29:00Z">
        <w:r w:rsidRPr="0056774E" w:rsidDel="00634BE2">
          <w:rPr>
            <w:rFonts w:ascii="Times New Roman" w:hAnsi="Times New Roman" w:cs="Times New Roman"/>
            <w:spacing w:val="5"/>
            <w:sz w:val="24"/>
            <w:szCs w:val="24"/>
            <w:shd w:val="clear" w:color="auto" w:fill="FFFFFF"/>
          </w:rPr>
          <w:delText>,</w:delText>
        </w:r>
      </w:del>
      <w:ins w:id="473" w:author="RAS7" w:date="2018-06-01T17:29:00Z">
        <w:r w:rsidR="00634BE2" w:rsidRPr="0056774E">
          <w:rPr>
            <w:rFonts w:ascii="Times New Roman" w:hAnsi="Times New Roman" w:cs="Times New Roman"/>
            <w:spacing w:val="5"/>
            <w:sz w:val="24"/>
            <w:szCs w:val="24"/>
            <w:shd w:val="clear" w:color="auto" w:fill="FFFFFF"/>
          </w:rPr>
          <w:t xml:space="preserve"> and</w:t>
        </w:r>
      </w:ins>
      <w:r w:rsidR="005A0423" w:rsidRPr="0056774E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Canos-Daros</w:t>
      </w:r>
      <w:ins w:id="474" w:author="RAS7" w:date="2018-06-01T17:29:00Z">
        <w:r w:rsidR="00634BE2" w:rsidRPr="0056774E">
          <w:rPr>
            <w:rFonts w:ascii="Times New Roman" w:hAnsi="Times New Roman" w:cs="Times New Roman"/>
            <w:spacing w:val="5"/>
            <w:sz w:val="24"/>
            <w:szCs w:val="24"/>
            <w:shd w:val="clear" w:color="auto" w:fill="FFFFFF"/>
          </w:rPr>
          <w:t xml:space="preserve"> (2011)</w:t>
        </w:r>
      </w:ins>
      <w:r w:rsidR="005A0423" w:rsidRPr="0056774E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ins w:id="475" w:author="RAS7" w:date="2018-06-01T17:30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reported that</w:t>
        </w:r>
      </w:ins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Poka</w:t>
      </w:r>
      <w:ins w:id="476" w:author="RAS7" w:date="2018-06-01T17:31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-</w:t>
        </w:r>
      </w:ins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>Yoke is implemented for physically disabled</w:t>
      </w:r>
      <w:r w:rsidR="005A0423"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people </w:t>
      </w:r>
      <w:ins w:id="477" w:author="RAS7" w:date="2018-06-01T17:31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for</w:t>
        </w:r>
      </w:ins>
      <w:r w:rsidR="005A0423"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>improv</w:t>
      </w:r>
      <w:ins w:id="478" w:author="RAS7" w:date="2018-06-01T17:31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ing</w:t>
        </w:r>
      </w:ins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the work procedure</w:t>
      </w:r>
      <w:ins w:id="479" w:author="RAS7" w:date="2018-06-01T17:31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.</w:t>
        </w:r>
      </w:ins>
      <w:r w:rsidR="00AB1BC7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</w:t>
      </w:r>
      <w:ins w:id="480" w:author="RAS7" w:date="2018-06-01T17:32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S</w:t>
        </w:r>
      </w:ins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>ome technique</w:t>
      </w:r>
      <w:ins w:id="481" w:author="RAS7" w:date="2018-06-01T17:32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s</w:t>
        </w:r>
      </w:ins>
      <w:r w:rsidR="005A0423"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</w:t>
      </w:r>
      <w:ins w:id="482" w:author="RAS7" w:date="2018-06-01T17:32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are</w:t>
        </w:r>
      </w:ins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used</w:t>
      </w:r>
      <w:r w:rsidR="005A0423"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>to count and</w:t>
      </w:r>
      <w:r w:rsidR="005A0423"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weigh </w:t>
      </w:r>
      <w:ins w:id="483" w:author="RAS7" w:date="2018-06-01T17:32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 xml:space="preserve">and </w:t>
        </w:r>
      </w:ins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>certain procedure</w:t>
      </w:r>
      <w:ins w:id="484" w:author="RAS7" w:date="2018-06-01T17:32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s</w:t>
        </w:r>
      </w:ins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like</w:t>
      </w:r>
      <w:r w:rsidR="005A0423"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>boards are used</w:t>
      </w:r>
      <w:ins w:id="485" w:author="RAS7" w:date="2018-06-01T17:32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,</w:t>
        </w:r>
      </w:ins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which will be helpful. Poka</w:t>
      </w:r>
      <w:ins w:id="486" w:author="RAS7" w:date="2018-06-01T17:32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-Y</w:t>
        </w:r>
      </w:ins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>oke is one of the potential tool</w:t>
      </w:r>
      <w:ins w:id="487" w:author="RAS7" w:date="2018-06-01T17:32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s</w:t>
        </w:r>
      </w:ins>
      <w:r w:rsidR="005A0423"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</w:t>
      </w:r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>used in the universal design</w:t>
      </w:r>
      <w:ins w:id="488" w:author="RAS7" w:date="2018-06-01T17:32:00Z">
        <w:r w:rsidR="00A16BDB" w:rsidRPr="0056774E">
          <w:rPr>
            <w:rFonts w:ascii="Times New Roman" w:hAnsi="Times New Roman" w:cs="Times New Roman"/>
            <w:iCs/>
            <w:spacing w:val="5"/>
            <w:sz w:val="24"/>
            <w:szCs w:val="24"/>
            <w:shd w:val="clear" w:color="auto" w:fill="FFFFFF"/>
          </w:rPr>
          <w:t>,</w:t>
        </w:r>
      </w:ins>
      <w:r w:rsidRPr="0056774E">
        <w:rPr>
          <w:rFonts w:ascii="Times New Roman" w:hAnsi="Times New Roman" w:cs="Times New Roman"/>
          <w:iCs/>
          <w:spacing w:val="5"/>
          <w:sz w:val="24"/>
          <w:szCs w:val="24"/>
          <w:shd w:val="clear" w:color="auto" w:fill="FFFFFF"/>
        </w:rPr>
        <w:t xml:space="preserve"> which has helped employees.</w:t>
      </w:r>
    </w:p>
    <w:p w:rsidR="005A0423" w:rsidRPr="0056774E" w:rsidRDefault="005A0423" w:rsidP="005A04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0423" w:rsidRPr="0056774E" w:rsidRDefault="005A0423" w:rsidP="005A042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7676" w:rsidRPr="0056774E" w:rsidRDefault="00F17BC7" w:rsidP="003874C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>Turley</w:t>
      </w:r>
      <w:ins w:id="489" w:author="RAS7" w:date="2018-06-01T17:33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(2010) posited</w:t>
        </w:r>
      </w:ins>
      <w:r w:rsidR="005A0423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that Poka</w:t>
      </w:r>
      <w:ins w:id="490" w:author="RAS7" w:date="2018-06-01T17:33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-Y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oke plays an important role on the service provider</w:t>
      </w:r>
      <w:ins w:id="491" w:author="RAS7" w:date="2018-06-01T17:34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ins w:id="492" w:author="RAS7" w:date="2018-06-01T17:34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ustomer</w:t>
      </w:r>
      <w:ins w:id="493" w:author="RAS7" w:date="2018-06-01T17:34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94" w:author="RAS7" w:date="2018-06-01T17:34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The 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ervice provider must be keen about the task</w:t>
      </w:r>
      <w:ins w:id="495" w:author="RAS7" w:date="2018-06-01T17:36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496" w:author="RAS7" w:date="2018-06-01T17:37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, the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perform</w:t>
      </w:r>
      <w:ins w:id="497" w:author="RAS7" w:date="2018-06-01T17:35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ance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and the treatments</w:t>
      </w:r>
      <w:ins w:id="498" w:author="RAS7" w:date="2018-06-01T17:37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5A0423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ins w:id="499" w:author="RAS7" w:date="2018-06-01T17:37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must all be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tangible so </w:t>
      </w:r>
      <w:ins w:id="500" w:author="RAS7" w:date="2018-06-01T17:37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that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ins w:id="501" w:author="RAS7" w:date="2018-06-01T17:37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rendered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services are effective</w:t>
      </w:r>
      <w:ins w:id="502" w:author="RAS7" w:date="2018-06-01T17:37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="005A0423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03" w:author="RAS7" w:date="2018-06-01T17:38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Such quality services increase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the customer</w:t>
      </w:r>
      <w:ins w:id="504" w:author="RAS7" w:date="2018-06-01T17:38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s’ satisfaction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. Service provider</w:t>
      </w:r>
      <w:ins w:id="505" w:author="RAS7" w:date="2018-06-01T17:38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must </w:t>
      </w:r>
      <w:ins w:id="506" w:author="RAS7" w:date="2018-06-01T17:38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interact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with customer</w:t>
      </w:r>
      <w:ins w:id="507" w:author="RAS7" w:date="2018-06-01T17:39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ins w:id="508" w:author="RAS7" w:date="2018-06-01T17:39:00Z">
        <w:r w:rsidR="006937BA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update their service delivery systems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as and when required. </w:t>
      </w:r>
      <w:ins w:id="509" w:author="RAS7" w:date="2018-06-01T17:39:00Z">
        <w:r w:rsidR="00446118" w:rsidRPr="0056774E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ins w:id="510" w:author="RAS7" w:date="2018-06-01T17:39:00Z">
        <w:r w:rsidR="00446118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entire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process becomes effective</w:t>
      </w:r>
      <w:ins w:id="511" w:author="RAS7" w:date="2018-06-01T17:40:00Z">
        <w:r w:rsidR="00446118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through such endeavors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74C5" w:rsidRPr="0056774E" w:rsidRDefault="003874C5" w:rsidP="003874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74C5" w:rsidRPr="0056774E" w:rsidRDefault="003874C5" w:rsidP="003874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74C5" w:rsidRPr="0056774E" w:rsidRDefault="003874C5" w:rsidP="003874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74C5" w:rsidRPr="0056774E" w:rsidRDefault="003874C5" w:rsidP="003874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74C5" w:rsidRPr="0056774E" w:rsidRDefault="003874C5" w:rsidP="003874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74C5" w:rsidRPr="0056774E" w:rsidDel="00CA584E" w:rsidRDefault="003874C5" w:rsidP="003874C5">
      <w:pPr>
        <w:spacing w:after="0" w:line="360" w:lineRule="auto"/>
        <w:jc w:val="both"/>
        <w:rPr>
          <w:del w:id="512" w:author="RAS7" w:date="2018-05-30T17:05:00Z"/>
          <w:rFonts w:ascii="Times New Roman" w:eastAsia="Times New Roman" w:hAnsi="Times New Roman" w:cs="Times New Roman"/>
          <w:sz w:val="24"/>
          <w:szCs w:val="24"/>
        </w:rPr>
      </w:pPr>
    </w:p>
    <w:p w:rsidR="00867676" w:rsidRPr="0056774E" w:rsidDel="00CA584E" w:rsidRDefault="00867676" w:rsidP="00487BB8">
      <w:pPr>
        <w:pStyle w:val="ChapterTitle"/>
        <w:numPr>
          <w:ilvl w:val="0"/>
          <w:numId w:val="0"/>
        </w:numPr>
        <w:ind w:left="720"/>
        <w:jc w:val="left"/>
        <w:rPr>
          <w:del w:id="513" w:author="RAS7" w:date="2018-05-30T17:05:00Z"/>
        </w:rPr>
      </w:pPr>
    </w:p>
    <w:p w:rsidR="001A248C" w:rsidRPr="0056774E" w:rsidRDefault="001A248C" w:rsidP="003874C5">
      <w:pPr>
        <w:pStyle w:val="ChapterTitle"/>
        <w:numPr>
          <w:ilvl w:val="0"/>
          <w:numId w:val="0"/>
        </w:numPr>
        <w:jc w:val="left"/>
      </w:pPr>
    </w:p>
    <w:p w:rsidR="003874C5" w:rsidRPr="0056774E" w:rsidRDefault="003874C5" w:rsidP="003874C5">
      <w:pPr>
        <w:pStyle w:val="Body1"/>
      </w:pPr>
    </w:p>
    <w:p w:rsidR="003874C5" w:rsidRPr="0056774E" w:rsidRDefault="003874C5" w:rsidP="003874C5">
      <w:pPr>
        <w:pStyle w:val="Body1"/>
      </w:pPr>
    </w:p>
    <w:p w:rsidR="003874C5" w:rsidRPr="0056774E" w:rsidDel="00CA584E" w:rsidRDefault="003874C5" w:rsidP="003874C5">
      <w:pPr>
        <w:pStyle w:val="Body1"/>
        <w:rPr>
          <w:del w:id="514" w:author="RAS7" w:date="2018-05-30T17:05:00Z"/>
        </w:rPr>
      </w:pPr>
    </w:p>
    <w:p w:rsidR="00867676" w:rsidRPr="0056774E" w:rsidRDefault="00867676" w:rsidP="003874C5">
      <w:pPr>
        <w:pStyle w:val="ChapterTitle"/>
        <w:numPr>
          <w:ilvl w:val="0"/>
          <w:numId w:val="15"/>
        </w:numPr>
      </w:pPr>
      <w:r w:rsidRPr="0056774E">
        <w:lastRenderedPageBreak/>
        <w:t>References</w:t>
      </w:r>
    </w:p>
    <w:p w:rsidR="00867676" w:rsidRPr="0056774E" w:rsidRDefault="00875A22" w:rsidP="0058167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ins w:id="515" w:author="RAS7" w:date="2018-06-02T12:52:00Z">
        <w:r w:rsidR="003A7394" w:rsidRPr="0056774E">
          <w:rPr>
            <w:rFonts w:ascii="Times New Roman" w:eastAsia="Times New Roman" w:hAnsi="Times New Roman" w:cs="Times New Roman"/>
            <w:sz w:val="24"/>
            <w:szCs w:val="24"/>
          </w:rPr>
          <w:t>e Brito, A. C., Cerqueira, R. C., Dorneles, M. G., &amp; Trabasso, L. G. (2009).</w:t>
        </w:r>
      </w:ins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>Use of</w:t>
      </w:r>
      <w:r w:rsid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 xml:space="preserve">Poka-Yoke </w:t>
      </w:r>
      <w:r w:rsidR="003A7394" w:rsidRPr="0056774E">
        <w:rPr>
          <w:rFonts w:ascii="Times New Roman" w:eastAsia="Times New Roman" w:hAnsi="Times New Roman" w:cs="Times New Roman"/>
          <w:sz w:val="24"/>
          <w:szCs w:val="24"/>
        </w:rPr>
        <w:t>and design for manufacturing and assembly on</w:t>
      </w:r>
      <w:r w:rsidR="006C46A1" w:rsidRPr="00567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394" w:rsidRPr="0056774E">
        <w:rPr>
          <w:rFonts w:ascii="Times New Roman" w:eastAsia="Times New Roman" w:hAnsi="Times New Roman" w:cs="Times New Roman"/>
          <w:sz w:val="24"/>
          <w:szCs w:val="24"/>
        </w:rPr>
        <w:t>new products development</w:t>
      </w:r>
      <w:ins w:id="516" w:author="RAS7" w:date="2018-06-02T12:52:00Z">
        <w:r w:rsidR="003A7394" w:rsidRPr="0056774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17" w:author="RAS7" w:date="2018-06-02T12:52:00Z">
        <w:r w:rsidR="00867676" w:rsidRPr="0056774E" w:rsidDel="003A739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867676" w:rsidRPr="0056774E">
        <w:rPr>
          <w:rFonts w:ascii="Times New Roman" w:eastAsia="Times New Roman" w:hAnsi="Times New Roman" w:cs="Times New Roman"/>
          <w:i/>
          <w:sz w:val="24"/>
          <w:szCs w:val="24"/>
        </w:rPr>
        <w:t>20</w:t>
      </w:r>
      <w:r w:rsidR="00867676" w:rsidRPr="0056774E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 w:rsidR="00867676" w:rsidRPr="0056774E">
        <w:rPr>
          <w:rFonts w:ascii="Times New Roman" w:eastAsia="Times New Roman" w:hAnsi="Times New Roman" w:cs="Times New Roman"/>
          <w:i/>
          <w:sz w:val="24"/>
          <w:szCs w:val="24"/>
        </w:rPr>
        <w:t>International Congress of Mechanical Engineering</w:t>
      </w:r>
      <w:ins w:id="518" w:author="RAS7" w:date="2018-06-02T12:52:00Z">
        <w:r w:rsidR="003A7394" w:rsidRPr="0056774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 xml:space="preserve"> November 15-20, 2009, Gramado, RS, Brazil.</w:t>
      </w:r>
    </w:p>
    <w:p w:rsidR="00000D5E" w:rsidRPr="0056774E" w:rsidRDefault="00000D5E" w:rsidP="00000D5E">
      <w:pPr>
        <w:spacing w:after="0" w:line="360" w:lineRule="auto"/>
        <w:jc w:val="both"/>
        <w:rPr>
          <w:ins w:id="519" w:author="RAS7" w:date="2018-06-02T12:51:00Z"/>
          <w:rFonts w:ascii="Times New Roman" w:eastAsia="Times New Roman" w:hAnsi="Times New Roman" w:cs="Times New Roman"/>
          <w:sz w:val="24"/>
          <w:szCs w:val="24"/>
        </w:rPr>
      </w:pPr>
    </w:p>
    <w:p w:rsidR="00000D5E" w:rsidRDefault="004D674A" w:rsidP="0056774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520" w:author="RAS7" w:date="2018-06-02T12:55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Shahin, A., &amp; Ghasemaghaei, M. (2010). Service Poka-Yoke. </w:t>
        </w:r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International Journal of Marketing Studies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, </w:t>
        </w:r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2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(2), 190.</w:t>
        </w:r>
      </w:ins>
    </w:p>
    <w:p w:rsidR="00875A22" w:rsidRPr="00875A22" w:rsidRDefault="00875A22" w:rsidP="00875A2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75A22" w:rsidRPr="0056774E" w:rsidRDefault="00875A22" w:rsidP="00875A2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D5E" w:rsidRDefault="00867676" w:rsidP="00567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Armistead, C.G., Clark, G., &amp; Stanley, P. (1995). </w:t>
      </w:r>
      <w:r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>Managing Service Recovery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, Cranfield School of Management</w:t>
      </w:r>
      <w:ins w:id="521" w:author="RAS7" w:date="2018-06-02T12:58:00Z">
        <w:r w:rsidR="004C0AFD" w:rsidRPr="0056774E">
          <w:rPr>
            <w:rFonts w:ascii="Times New Roman" w:eastAsia="Times New Roman" w:hAnsi="Times New Roman" w:cs="Times New Roman"/>
            <w:sz w:val="24"/>
            <w:szCs w:val="24"/>
          </w:rPr>
          <w:t>, Cranfield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A22" w:rsidRPr="0056774E" w:rsidRDefault="00875A22" w:rsidP="00875A2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7676" w:rsidRPr="0056774E" w:rsidRDefault="00925893" w:rsidP="0058167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ins w:id="522" w:author="RAS7" w:date="2018-06-02T13:01:00Z"/>
          <w:rFonts w:ascii="Times New Roman" w:eastAsia="Times New Roman" w:hAnsi="Times New Roman" w:cs="Times New Roman"/>
          <w:sz w:val="24"/>
          <w:szCs w:val="24"/>
        </w:rPr>
      </w:pPr>
      <w:ins w:id="523" w:author="RAS7" w:date="2018-06-02T13:03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Kurhade, A. J. (2015). Review on “Poka-Yoke: Technique to prevent defects”. </w:t>
        </w:r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International Journal of Engineering Sciences &amp; Research Technology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 xml:space="preserve">ISSN:2277-9655, </w:t>
      </w:r>
      <w:ins w:id="524" w:author="RAS7" w:date="2018-06-02T13:04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>I</w:t>
      </w:r>
      <w:del w:id="525" w:author="RAS7" w:date="2018-06-02T13:04:00Z">
        <w:r w:rsidR="00867676" w:rsidRPr="0056774E" w:rsidDel="00925893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ins w:id="526" w:author="RAS7" w:date="2018-06-02T13:04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2</w:t>
        </w:r>
      </w:ins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>OR</w:t>
      </w:r>
      <w:ins w:id="527" w:author="RAS7" w:date="2018-06-02T13:04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),</w:t>
        </w:r>
      </w:ins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 xml:space="preserve"> Publication Impact Factor:3.785</w:t>
      </w:r>
    </w:p>
    <w:p w:rsidR="00A6191F" w:rsidRPr="0056774E" w:rsidDel="00925893" w:rsidRDefault="00A6191F" w:rsidP="00000D5E">
      <w:pPr>
        <w:pStyle w:val="ListParagraph"/>
        <w:spacing w:after="0" w:line="360" w:lineRule="auto"/>
        <w:jc w:val="both"/>
        <w:rPr>
          <w:del w:id="528" w:author="RAS7" w:date="2018-06-02T13:03:00Z"/>
          <w:rFonts w:ascii="Times New Roman" w:eastAsia="Times New Roman" w:hAnsi="Times New Roman" w:cs="Times New Roman"/>
          <w:sz w:val="24"/>
          <w:szCs w:val="24"/>
        </w:rPr>
      </w:pPr>
    </w:p>
    <w:p w:rsidR="00000D5E" w:rsidRPr="0056774E" w:rsidDel="00E41601" w:rsidRDefault="00E41601" w:rsidP="00000D5E">
      <w:pPr>
        <w:pStyle w:val="ListParagraph"/>
        <w:numPr>
          <w:ilvl w:val="0"/>
          <w:numId w:val="13"/>
        </w:numPr>
        <w:spacing w:line="360" w:lineRule="auto"/>
        <w:jc w:val="both"/>
        <w:rPr>
          <w:del w:id="529" w:author="RAS7" w:date="2018-06-01T16:30:00Z"/>
          <w:rFonts w:ascii="Times New Roman" w:eastAsia="Times New Roman" w:hAnsi="Times New Roman" w:cs="Times New Roman"/>
          <w:sz w:val="24"/>
          <w:szCs w:val="24"/>
        </w:rPr>
      </w:pPr>
      <w:ins w:id="530" w:author="RAS7" w:date="2018-06-01T16:30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Ahmad, A. A., Rashid, A. A., Wong, F. R., &amp; Iqbal, M. (2017). Worker </w:t>
        </w:r>
        <w:r w:rsidR="000F4821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safety improvement at paper pleating production line using 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Poka-Yoke </w:t>
        </w:r>
        <w:r w:rsidR="000F4821" w:rsidRPr="0056774E">
          <w:rPr>
            <w:rFonts w:ascii="Times New Roman" w:eastAsia="Times New Roman" w:hAnsi="Times New Roman" w:cs="Times New Roman"/>
            <w:sz w:val="24"/>
            <w:szCs w:val="24"/>
          </w:rPr>
          <w:t>concept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-A </w:t>
        </w:r>
        <w:r w:rsidR="000F4821" w:rsidRPr="0056774E">
          <w:rPr>
            <w:rFonts w:ascii="Times New Roman" w:eastAsia="Times New Roman" w:hAnsi="Times New Roman" w:cs="Times New Roman"/>
            <w:sz w:val="24"/>
            <w:szCs w:val="24"/>
          </w:rPr>
          <w:t>case study in automotive industry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="00867676" w:rsidRPr="0056774E">
        <w:rPr>
          <w:rFonts w:ascii="Times New Roman" w:eastAsia="Times New Roman" w:hAnsi="Times New Roman" w:cs="Times New Roman"/>
          <w:i/>
          <w:sz w:val="24"/>
          <w:szCs w:val="24"/>
        </w:rPr>
        <w:t>Journal of Mechan</w:t>
      </w:r>
      <w:ins w:id="531" w:author="RAS7" w:date="2018-06-01T16:30:00Z"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i</w:t>
        </w:r>
      </w:ins>
      <w:r w:rsidR="00867676" w:rsidRPr="0056774E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del w:id="532" w:author="RAS7" w:date="2018-06-01T16:30:00Z">
        <w:r w:rsidR="00867676" w:rsidRPr="0056774E" w:rsidDel="00E41601">
          <w:rPr>
            <w:rFonts w:ascii="Times New Roman" w:eastAsia="Times New Roman" w:hAnsi="Times New Roman" w:cs="Times New Roman"/>
            <w:i/>
            <w:sz w:val="24"/>
            <w:szCs w:val="24"/>
          </w:rPr>
          <w:delText>i</w:delText>
        </w:r>
      </w:del>
      <w:r w:rsidR="00867676" w:rsidRPr="0056774E">
        <w:rPr>
          <w:rFonts w:ascii="Times New Roman" w:eastAsia="Times New Roman" w:hAnsi="Times New Roman" w:cs="Times New Roman"/>
          <w:i/>
          <w:sz w:val="24"/>
          <w:szCs w:val="24"/>
        </w:rPr>
        <w:t>al Engineering</w:t>
      </w:r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>,</w:t>
      </w:r>
      <w:ins w:id="533" w:author="RAS7" w:date="2018-06-01T16:33:00Z">
        <w:r w:rsidR="0011079E"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4</w:t>
        </w:r>
        <w:r w:rsidR="0011079E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(5), 183-196, </w:t>
        </w:r>
      </w:ins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>ISSN 1823-5514, eISSN2550-164</w:t>
      </w:r>
      <w:ins w:id="534" w:author="RAS7" w:date="2018-06-01T16:31:00Z">
        <w:r w:rsidR="003259BB" w:rsidRPr="0056774E">
          <w:rPr>
            <w:rFonts w:ascii="Times New Roman" w:eastAsia="Times New Roman" w:hAnsi="Times New Roman" w:cs="Times New Roman"/>
            <w:sz w:val="24"/>
            <w:szCs w:val="24"/>
          </w:rPr>
          <w:t>X,</w:t>
        </w:r>
      </w:ins>
      <w:del w:id="535" w:author="RAS7" w:date="2018-06-01T16:31:00Z">
        <w:r w:rsidR="00867676" w:rsidRPr="0056774E" w:rsidDel="003259BB">
          <w:rPr>
            <w:rFonts w:ascii="Times New Roman" w:eastAsia="Times New Roman" w:hAnsi="Times New Roman" w:cs="Times New Roman"/>
            <w:sz w:val="24"/>
            <w:szCs w:val="24"/>
          </w:rPr>
          <w:delText>xI</w:delText>
        </w:r>
      </w:del>
      <w:ins w:id="536" w:author="RAS7" w:date="2018-06-01T16:31:00Z">
        <w:r w:rsidR="003259BB" w:rsidRPr="0056774E">
          <w:rPr>
            <w:rFonts w:ascii="Times New Roman" w:eastAsia="Times New Roman" w:hAnsi="Times New Roman" w:cs="Times New Roman"/>
            <w:sz w:val="24"/>
            <w:szCs w:val="24"/>
          </w:rPr>
          <w:t>U</w:t>
        </w:r>
      </w:ins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>niversiti Teknologi (MARA)( U</w:t>
      </w:r>
      <w:del w:id="537" w:author="RAS7" w:date="2018-06-01T16:31:00Z">
        <w:r w:rsidR="00867676" w:rsidRPr="0056774E" w:rsidDel="003259BB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ins w:id="538" w:author="RAS7" w:date="2018-06-01T16:31:00Z">
        <w:r w:rsidR="003259BB" w:rsidRPr="0056774E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>TM)</w:t>
      </w:r>
      <w:ins w:id="539" w:author="RAS7" w:date="2018-06-01T16:32:00Z">
        <w:r w:rsidR="003259BB" w:rsidRPr="0056774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867676" w:rsidRPr="0056774E">
        <w:rPr>
          <w:rFonts w:ascii="Times New Roman" w:eastAsia="Times New Roman" w:hAnsi="Times New Roman" w:cs="Times New Roman"/>
          <w:sz w:val="24"/>
          <w:szCs w:val="24"/>
        </w:rPr>
        <w:t>Malaysia.</w:t>
      </w:r>
    </w:p>
    <w:p w:rsidR="00867676" w:rsidRPr="0056774E" w:rsidRDefault="00867676" w:rsidP="005816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Bailey, D. (1994). Recovery from customer service shortfalls. </w:t>
      </w:r>
      <w:r w:rsidRPr="0056774E">
        <w:rPr>
          <w:rFonts w:ascii="Times New Roman" w:eastAsia="Times New Roman" w:hAnsi="Times New Roman" w:cs="Times New Roman"/>
          <w:i/>
          <w:sz w:val="24"/>
          <w:szCs w:val="24"/>
        </w:rPr>
        <w:t>Managing Service Quality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74E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(6), 8-25.</w:t>
      </w:r>
    </w:p>
    <w:p w:rsidR="00867676" w:rsidRPr="0056774E" w:rsidRDefault="00867676" w:rsidP="005816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Bamford. D., &amp; Xystouri, T. (2005). A case study of service failure and recovery within an international airline. </w:t>
      </w:r>
      <w:r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>Managing Service Quality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74E">
        <w:rPr>
          <w:rFonts w:ascii="Times New Roman" w:eastAsia="Times New Roman" w:hAnsi="Times New Roman" w:cs="Times New Roman"/>
          <w:i/>
          <w:sz w:val="24"/>
          <w:szCs w:val="24"/>
        </w:rPr>
        <w:t>15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(3), 306-322.</w:t>
      </w:r>
    </w:p>
    <w:p w:rsidR="00867676" w:rsidRPr="0056774E" w:rsidRDefault="00867676" w:rsidP="005816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Bitner, M.J. (1990). Evaluating service encounters: </w:t>
      </w:r>
      <w:r w:rsidR="00311859" w:rsidRPr="005677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effects of physical surroundings and employee responses. </w:t>
      </w:r>
      <w:r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Marketing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74E">
        <w:rPr>
          <w:rFonts w:ascii="Times New Roman" w:eastAsia="Times New Roman" w:hAnsi="Times New Roman" w:cs="Times New Roman"/>
          <w:i/>
          <w:sz w:val="24"/>
          <w:szCs w:val="24"/>
        </w:rPr>
        <w:t>52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(2), 69-82.</w:t>
      </w:r>
    </w:p>
    <w:p w:rsidR="00867676" w:rsidRPr="0056774E" w:rsidRDefault="00867676" w:rsidP="005816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Boshoff, C. (1997). An experimental study of service recovery options. </w:t>
      </w:r>
      <w:r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Service Industry Management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74E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(2)</w:t>
      </w:r>
      <w:del w:id="540" w:author="RAS7" w:date="2018-06-02T13:08:00Z">
        <w:r w:rsidRPr="0056774E" w:rsidDel="0031185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541" w:author="RAS7" w:date="2018-06-02T13:08:00Z">
        <w:r w:rsidR="00311859" w:rsidRPr="0056774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30-110.</w:t>
      </w:r>
    </w:p>
    <w:p w:rsidR="00867676" w:rsidRPr="0056774E" w:rsidRDefault="00867676" w:rsidP="005816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Chase, R., &amp; Stewart, D. (1994). Make </w:t>
      </w:r>
      <w:r w:rsidR="00311859" w:rsidRPr="0056774E">
        <w:rPr>
          <w:rFonts w:ascii="Times New Roman" w:eastAsia="Times New Roman" w:hAnsi="Times New Roman" w:cs="Times New Roman"/>
          <w:sz w:val="24"/>
          <w:szCs w:val="24"/>
        </w:rPr>
        <w:t>your service fail-safe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>Sloan Management Review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, 35(3), 35-44.</w:t>
      </w:r>
    </w:p>
    <w:p w:rsidR="00867676" w:rsidRPr="0056774E" w:rsidRDefault="00867676" w:rsidP="005816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lastRenderedPageBreak/>
        <w:t>Chris Turley –Poka-Yoke in the Service Sector</w:t>
      </w:r>
      <w:ins w:id="542" w:author="RAS7" w:date="2018-06-02T13:09:00Z">
        <w:r w:rsidR="00311859" w:rsidRPr="0056774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August</w:t>
      </w:r>
      <w:del w:id="543" w:author="RAS7" w:date="2018-06-02T13:09:00Z">
        <w:r w:rsidRPr="0056774E" w:rsidDel="0031185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56774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5677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2010 , </w:t>
      </w:r>
      <w:hyperlink r:id="rId8" w:history="1">
        <w:r w:rsidRPr="0056774E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www.leanqcd.com</w:t>
        </w:r>
      </w:hyperlink>
    </w:p>
    <w:p w:rsidR="00000D5E" w:rsidRPr="0056774E" w:rsidRDefault="00000D5E" w:rsidP="00000D5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BE2" w:rsidRPr="0056774E" w:rsidRDefault="00634BE2" w:rsidP="005816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544" w:author="RAS7" w:date="2018-06-01T17:29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Miralles, C., Holt, R., Marin-Garcia, J. A., &amp; Canos-Daros, L. (2011). Universal design of workplaces through the use of Poka-Yokes: Case study and implications. </w:t>
        </w:r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Journal of Industrial Engineering and Management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4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(3), 436-452.</w:t>
        </w:r>
      </w:ins>
    </w:p>
    <w:p w:rsidR="00000D5E" w:rsidRPr="0056774E" w:rsidRDefault="00000D5E" w:rsidP="00000D5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D5E" w:rsidRPr="0056774E" w:rsidRDefault="00867676" w:rsidP="00567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iCs/>
          <w:sz w:val="24"/>
          <w:szCs w:val="24"/>
        </w:rPr>
        <w:t>Deshmukh</w:t>
      </w:r>
      <w:ins w:id="545" w:author="RAS7" w:date="2018-06-02T13:10:00Z">
        <w:r w:rsidR="00311859" w:rsidRPr="0056774E">
          <w:rPr>
            <w:rFonts w:ascii="Times New Roman" w:eastAsia="Times New Roman" w:hAnsi="Times New Roman" w:cs="Times New Roman"/>
            <w:iCs/>
            <w:sz w:val="24"/>
            <w:szCs w:val="24"/>
          </w:rPr>
          <w:t>,</w:t>
        </w:r>
      </w:ins>
      <w:del w:id="546" w:author="RAS7" w:date="2018-06-02T13:10:00Z">
        <w:r w:rsidRPr="0056774E" w:rsidDel="00311859">
          <w:rPr>
            <w:rFonts w:ascii="Times New Roman" w:eastAsia="Times New Roman" w:hAnsi="Times New Roman" w:cs="Times New Roman"/>
            <w:iCs/>
            <w:sz w:val="24"/>
            <w:szCs w:val="24"/>
          </w:rPr>
          <w:delText>.</w:delText>
        </w:r>
      </w:del>
      <w:r w:rsidRPr="0056774E">
        <w:rPr>
          <w:rFonts w:ascii="Times New Roman" w:eastAsia="Times New Roman" w:hAnsi="Times New Roman" w:cs="Times New Roman"/>
          <w:iCs/>
          <w:sz w:val="24"/>
          <w:szCs w:val="24"/>
        </w:rPr>
        <w:t>D.B</w:t>
      </w:r>
      <w:ins w:id="547" w:author="RAS7" w:date="2018-06-02T13:10:00Z">
        <w:r w:rsidR="00311859" w:rsidRPr="0056774E">
          <w:rPr>
            <w:rFonts w:ascii="Times New Roman" w:eastAsia="Times New Roman" w:hAnsi="Times New Roman" w:cs="Times New Roman"/>
            <w:iCs/>
            <w:sz w:val="24"/>
            <w:szCs w:val="24"/>
          </w:rPr>
          <w:t>.</w:t>
        </w:r>
      </w:ins>
      <w:r w:rsidRPr="0056774E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M</w:t>
      </w:r>
      <w:ins w:id="548" w:author="RAS7" w:date="2018-06-02T13:10:00Z">
        <w:r w:rsidR="00311859" w:rsidRPr="0056774E">
          <w:rPr>
            <w:rFonts w:ascii="Times New Roman" w:eastAsia="Times New Roman" w:hAnsi="Times New Roman" w:cs="Times New Roman"/>
            <w:iCs/>
            <w:sz w:val="24"/>
            <w:szCs w:val="24"/>
          </w:rPr>
          <w:t>a</w:t>
        </w:r>
      </w:ins>
      <w:del w:id="549" w:author="RAS7" w:date="2018-06-02T13:10:00Z">
        <w:r w:rsidRPr="0056774E" w:rsidDel="00311859">
          <w:rPr>
            <w:rFonts w:ascii="Times New Roman" w:eastAsia="Times New Roman" w:hAnsi="Times New Roman" w:cs="Times New Roman"/>
            <w:iCs/>
            <w:sz w:val="24"/>
            <w:szCs w:val="24"/>
          </w:rPr>
          <w:delText>A</w:delText>
        </w:r>
      </w:del>
      <w:r w:rsidRPr="0056774E">
        <w:rPr>
          <w:rFonts w:ascii="Times New Roman" w:eastAsia="Times New Roman" w:hAnsi="Times New Roman" w:cs="Times New Roman"/>
          <w:iCs/>
          <w:sz w:val="24"/>
          <w:szCs w:val="24"/>
        </w:rPr>
        <w:t>ndale M.B</w:t>
      </w:r>
      <w:ins w:id="550" w:author="RAS7" w:date="2018-06-02T13:10:00Z">
        <w:r w:rsidR="00311859" w:rsidRPr="0056774E">
          <w:rPr>
            <w:rFonts w:ascii="Times New Roman" w:eastAsia="Times New Roman" w:hAnsi="Times New Roman" w:cs="Times New Roman"/>
            <w:iCs/>
            <w:sz w:val="24"/>
            <w:szCs w:val="24"/>
          </w:rPr>
          <w:t>.</w:t>
        </w:r>
      </w:ins>
      <w:ins w:id="551" w:author="RAS7" w:date="2018-06-02T13:13:00Z">
        <w:r w:rsidR="00311859" w:rsidRPr="0056774E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(2013). </w:t>
        </w:r>
      </w:ins>
      <w:r w:rsidRPr="0056774E">
        <w:rPr>
          <w:rFonts w:ascii="Times New Roman" w:eastAsia="Times New Roman" w:hAnsi="Times New Roman" w:cs="Times New Roman"/>
          <w:iCs/>
          <w:sz w:val="24"/>
          <w:szCs w:val="24"/>
        </w:rPr>
        <w:t>Passenger</w:t>
      </w:r>
      <w:r w:rsidR="00311859" w:rsidRPr="0056774E">
        <w:rPr>
          <w:rFonts w:ascii="Times New Roman" w:eastAsia="Times New Roman" w:hAnsi="Times New Roman" w:cs="Times New Roman"/>
          <w:iCs/>
          <w:sz w:val="24"/>
          <w:szCs w:val="24"/>
        </w:rPr>
        <w:t xml:space="preserve">car seatquality improvementthrough </w:t>
      </w:r>
      <w:r w:rsidRPr="0056774E">
        <w:rPr>
          <w:rFonts w:ascii="Times New Roman" w:eastAsia="Times New Roman" w:hAnsi="Times New Roman" w:cs="Times New Roman"/>
          <w:iCs/>
          <w:sz w:val="24"/>
          <w:szCs w:val="24"/>
        </w:rPr>
        <w:t xml:space="preserve">Poka-Yoke </w:t>
      </w:r>
      <w:r w:rsidR="00311859" w:rsidRPr="0056774E">
        <w:rPr>
          <w:rFonts w:ascii="Times New Roman" w:eastAsia="Times New Roman" w:hAnsi="Times New Roman" w:cs="Times New Roman"/>
          <w:iCs/>
          <w:sz w:val="24"/>
          <w:szCs w:val="24"/>
        </w:rPr>
        <w:t>technique</w:t>
      </w:r>
      <w:ins w:id="552" w:author="RAS7" w:date="2018-06-02T13:10:00Z">
        <w:r w:rsidR="00311859" w:rsidRPr="0056774E">
          <w:rPr>
            <w:rFonts w:ascii="Times New Roman" w:eastAsia="Times New Roman" w:hAnsi="Times New Roman" w:cs="Times New Roman"/>
            <w:iCs/>
            <w:sz w:val="24"/>
            <w:szCs w:val="24"/>
          </w:rPr>
          <w:t>.</w:t>
        </w:r>
      </w:ins>
      <w:r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International Journal on </w:t>
      </w:r>
      <w:del w:id="553" w:author="RAS7" w:date="2018-06-02T13:13:00Z">
        <w:r w:rsidRPr="0056774E" w:rsidDel="0031185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m</w:delText>
        </w:r>
      </w:del>
      <w:r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>Mechanical Engineering and Robotics</w:t>
      </w:r>
      <w:r w:rsidRPr="0056774E">
        <w:rPr>
          <w:rFonts w:ascii="Times New Roman" w:eastAsia="Times New Roman" w:hAnsi="Times New Roman" w:cs="Times New Roman"/>
          <w:iCs/>
          <w:sz w:val="24"/>
          <w:szCs w:val="24"/>
        </w:rPr>
        <w:t xml:space="preserve"> (IJMER), </w:t>
      </w:r>
      <w:del w:id="554" w:author="RAS7" w:date="2018-06-02T13:14:00Z">
        <w:r w:rsidRPr="0056774E" w:rsidDel="00311859">
          <w:rPr>
            <w:rFonts w:ascii="Times New Roman" w:eastAsia="Times New Roman" w:hAnsi="Times New Roman" w:cs="Times New Roman"/>
            <w:iCs/>
            <w:sz w:val="24"/>
            <w:szCs w:val="24"/>
          </w:rPr>
          <w:delText xml:space="preserve">ISSN:2321-5747, </w:delText>
        </w:r>
      </w:del>
      <w:del w:id="555" w:author="RAS7" w:date="2018-06-02T13:13:00Z">
        <w:r w:rsidRPr="0056774E" w:rsidDel="0031185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Volume -</w:delText>
        </w:r>
      </w:del>
      <w:r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del w:id="556" w:author="RAS7" w:date="2018-06-02T13:14:00Z">
        <w:r w:rsidRPr="0056774E" w:rsidDel="00311859">
          <w:rPr>
            <w:rFonts w:ascii="Times New Roman" w:eastAsia="Times New Roman" w:hAnsi="Times New Roman" w:cs="Times New Roman"/>
            <w:iCs/>
            <w:sz w:val="24"/>
            <w:szCs w:val="24"/>
          </w:rPr>
          <w:delText xml:space="preserve"> Issue-</w:delText>
        </w:r>
      </w:del>
      <w:ins w:id="557" w:author="RAS7" w:date="2018-06-02T13:14:00Z">
        <w:r w:rsidR="00311859" w:rsidRPr="0056774E">
          <w:rPr>
            <w:rFonts w:ascii="Times New Roman" w:eastAsia="Times New Roman" w:hAnsi="Times New Roman" w:cs="Times New Roman"/>
            <w:iCs/>
            <w:sz w:val="24"/>
            <w:szCs w:val="24"/>
          </w:rPr>
          <w:t>(</w:t>
        </w:r>
      </w:ins>
      <w:r w:rsidRPr="0056774E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ins w:id="558" w:author="RAS7" w:date="2018-06-02T13:14:00Z">
        <w:r w:rsidR="00311859" w:rsidRPr="0056774E">
          <w:rPr>
            <w:rFonts w:ascii="Times New Roman" w:eastAsia="Times New Roman" w:hAnsi="Times New Roman" w:cs="Times New Roman"/>
            <w:iCs/>
            <w:sz w:val="24"/>
            <w:szCs w:val="24"/>
          </w:rPr>
          <w:t>) 82-85</w:t>
        </w:r>
      </w:ins>
      <w:del w:id="559" w:author="RAS7" w:date="2018-06-02T13:14:00Z">
        <w:r w:rsidRPr="0056774E" w:rsidDel="00311859">
          <w:rPr>
            <w:rFonts w:ascii="Times New Roman" w:eastAsia="Times New Roman" w:hAnsi="Times New Roman" w:cs="Times New Roman"/>
            <w:iCs/>
            <w:sz w:val="24"/>
            <w:szCs w:val="24"/>
          </w:rPr>
          <w:delText xml:space="preserve"> 2013</w:delText>
        </w:r>
      </w:del>
      <w:ins w:id="560" w:author="RAS7" w:date="2018-06-02T13:14:00Z">
        <w:r w:rsidR="00311859" w:rsidRPr="0056774E">
          <w:rPr>
            <w:rFonts w:ascii="Times New Roman" w:eastAsia="Times New Roman" w:hAnsi="Times New Roman" w:cs="Times New Roman"/>
            <w:iCs/>
            <w:sz w:val="24"/>
            <w:szCs w:val="24"/>
          </w:rPr>
          <w:t>. ISSN:2321-5747.</w:t>
        </w:r>
      </w:ins>
    </w:p>
    <w:p w:rsidR="00000D5E" w:rsidRPr="0056774E" w:rsidRDefault="00867676" w:rsidP="00567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Foster, S.T. (2001). </w:t>
      </w:r>
      <w:r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Managing </w:t>
      </w:r>
      <w:r w:rsidR="00311859"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quality </w:t>
      </w:r>
      <w:ins w:id="561" w:author="RAS7" w:date="2018-06-02T13:15:00Z">
        <w:r w:rsidR="00311859" w:rsidRPr="0056774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- </w:t>
        </w:r>
      </w:ins>
      <w:r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 </w:t>
      </w:r>
      <w:r w:rsidR="00311859" w:rsidRPr="0056774E">
        <w:rPr>
          <w:rFonts w:ascii="Times New Roman" w:eastAsia="Times New Roman" w:hAnsi="Times New Roman" w:cs="Times New Roman"/>
          <w:i/>
          <w:iCs/>
          <w:sz w:val="24"/>
          <w:szCs w:val="24"/>
        </w:rPr>
        <w:t>integrative approach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. New Jersey: Prentice Hall.</w:t>
      </w:r>
    </w:p>
    <w:p w:rsidR="00311859" w:rsidRPr="0056774E" w:rsidRDefault="00311859" w:rsidP="0058167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562" w:author="RAS7" w:date="2018-06-02T13:15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Dudek-Burlikowska, M., &amp; Szewieczek, D. (2009). The Poka-Yoke method as an improving quality tool of operations in the process. </w:t>
        </w:r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Journal of Achievements in Materials and Manufacturing Engineering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, </w:t>
        </w:r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36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(1), 95-102.</w:t>
        </w:r>
      </w:ins>
    </w:p>
    <w:p w:rsidR="00867676" w:rsidRDefault="00867676" w:rsidP="005816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>Grout,</w:t>
      </w:r>
      <w:ins w:id="563" w:author="RAS7" w:date="2018-06-02T13:16:00Z">
        <w:r w:rsidR="00C216E3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J. R.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Campbell</w:t>
      </w:r>
      <w:r w:rsidR="0087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School of Business, Berry College , Mt Berry Georgia. </w:t>
      </w:r>
    </w:p>
    <w:p w:rsidR="00875A22" w:rsidRPr="0056774E" w:rsidRDefault="00875A22" w:rsidP="00875A2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D5E" w:rsidRDefault="00990843" w:rsidP="00000D5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564" w:author="RAS7" w:date="2018-06-02T13:23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Patil, P. S., Parit, S. P., &amp; Burali, Y. N. (2013). Review paper on</w:t>
        </w:r>
      </w:ins>
      <w:ins w:id="565" w:author="RAS7" w:date="2018-06-02T13:24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“</w:t>
        </w:r>
      </w:ins>
      <w:ins w:id="566" w:author="RAS7" w:date="2018-06-02T13:23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Poka Yoke: The revolutionary idea in total productive management</w:t>
        </w:r>
      </w:ins>
      <w:ins w:id="567" w:author="RAS7" w:date="2018-06-02T13:25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ins w:id="568" w:author="RAS7" w:date="2018-06-02T13:23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. </w:t>
        </w:r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Research Inventy: International Journal of Engineering and Science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, </w:t>
        </w:r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2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(4), 19-24.</w:t>
        </w:r>
      </w:ins>
    </w:p>
    <w:p w:rsidR="00875A22" w:rsidRPr="00875A22" w:rsidRDefault="00875A22" w:rsidP="00875A2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75A22" w:rsidRPr="0056774E" w:rsidRDefault="00875A22" w:rsidP="00875A2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7676" w:rsidRDefault="00867676" w:rsidP="005816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>Patel P</w:t>
      </w:r>
      <w:ins w:id="569" w:author="RAS7" w:date="2018-06-02T13:28:00Z">
        <w:r w:rsidR="00BA1636" w:rsidRPr="0056774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K</w:t>
      </w:r>
      <w:ins w:id="570" w:author="RAS7" w:date="2018-06-02T13:28:00Z">
        <w:r w:rsidR="00BA1636" w:rsidRPr="0056774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, Nair, </w:t>
      </w:r>
      <w:ins w:id="571" w:author="RAS7" w:date="2018-06-02T13:28:00Z">
        <w:r w:rsidR="00BA1636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V., 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>Patel</w:t>
      </w:r>
      <w:ins w:id="572" w:author="RAS7" w:date="2018-06-02T13:28:00Z">
        <w:r w:rsidR="00BA1636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N. (2013). </w:t>
        </w:r>
      </w:ins>
      <w:del w:id="573" w:author="RAS7" w:date="2018-06-02T13:28:00Z">
        <w:r w:rsidRPr="0056774E" w:rsidDel="00BA163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A Review on use of </w:t>
      </w:r>
      <w:r w:rsidR="00BA1636" w:rsidRPr="0056774E">
        <w:rPr>
          <w:rFonts w:ascii="Times New Roman" w:eastAsia="Times New Roman" w:hAnsi="Times New Roman" w:cs="Times New Roman"/>
          <w:sz w:val="24"/>
          <w:szCs w:val="24"/>
        </w:rPr>
        <w:t>mistake proofing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(Poka</w:t>
      </w:r>
      <w:del w:id="574" w:author="RAS7" w:date="2018-06-02T13:28:00Z">
        <w:r w:rsidRPr="0056774E" w:rsidDel="00BA163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56774E">
        <w:rPr>
          <w:rFonts w:ascii="Times New Roman" w:eastAsia="Times New Roman" w:hAnsi="Times New Roman" w:cs="Times New Roman"/>
          <w:sz w:val="24"/>
          <w:szCs w:val="24"/>
        </w:rPr>
        <w:t>Yoke</w:t>
      </w:r>
      <w:r w:rsidR="00BA1636" w:rsidRPr="0056774E">
        <w:rPr>
          <w:rFonts w:ascii="Times New Roman" w:eastAsia="Times New Roman" w:hAnsi="Times New Roman" w:cs="Times New Roman"/>
          <w:sz w:val="24"/>
          <w:szCs w:val="24"/>
        </w:rPr>
        <w:t>) tool in blowmolding process</w:t>
      </w:r>
      <w:ins w:id="575" w:author="RAS7" w:date="2018-06-02T13:29:00Z">
        <w:r w:rsidR="00BA1636" w:rsidRPr="0056774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76" w:author="RAS7" w:date="2018-06-02T13:29:00Z">
        <w:r w:rsidRPr="0056774E" w:rsidDel="00BA163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56774E">
        <w:rPr>
          <w:rFonts w:ascii="Times New Roman" w:eastAsia="Times New Roman" w:hAnsi="Times New Roman" w:cs="Times New Roman"/>
          <w:i/>
          <w:sz w:val="24"/>
          <w:szCs w:val="24"/>
        </w:rPr>
        <w:t>InternationalJournal of Science and Research(IJSR)</w:t>
      </w:r>
      <w:r w:rsidRPr="0056774E">
        <w:rPr>
          <w:rFonts w:ascii="Times New Roman" w:eastAsia="Times New Roman" w:hAnsi="Times New Roman" w:cs="Times New Roman"/>
          <w:sz w:val="24"/>
          <w:szCs w:val="24"/>
        </w:rPr>
        <w:t>,</w:t>
      </w:r>
      <w:ins w:id="577" w:author="RAS7" w:date="2018-06-02T13:29:00Z">
        <w:r w:rsidR="00BA1636"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2</w:t>
        </w:r>
        <w:r w:rsidR="00BA1636" w:rsidRPr="0056774E">
          <w:rPr>
            <w:rFonts w:ascii="Times New Roman" w:eastAsia="Times New Roman" w:hAnsi="Times New Roman" w:cs="Times New Roman"/>
            <w:sz w:val="24"/>
            <w:szCs w:val="24"/>
          </w:rPr>
          <w:t>(2), 93-97.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India Online ISSN:2319-7064</w:t>
      </w:r>
    </w:p>
    <w:p w:rsidR="00875A22" w:rsidRPr="0056774E" w:rsidRDefault="00875A22" w:rsidP="00875A2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D5E" w:rsidRPr="0056774E" w:rsidRDefault="006D132B" w:rsidP="00000D5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578" w:author="RAS7" w:date="2018-06-02T13:30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Sadri, R.,</w:t>
        </w:r>
      </w:ins>
      <w:ins w:id="579" w:author="RAS7" w:date="2018-06-02T13:31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Taheri, P., Azarsa, P.,</w:t>
        </w:r>
      </w:ins>
      <w:ins w:id="580" w:author="RAS7" w:date="2018-06-02T13:30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&amp; Ghavam, H. (2011). Improving productivity through mistake-proofing of construction processes. In </w:t>
        </w:r>
        <w:r w:rsidRPr="0056774E">
          <w:rPr>
            <w:rFonts w:ascii="Times New Roman" w:eastAsia="Times New Roman" w:hAnsi="Times New Roman" w:cs="Times New Roman"/>
            <w:i/>
            <w:sz w:val="24"/>
            <w:szCs w:val="24"/>
          </w:rPr>
          <w:t>2011 International Conference on Intelligent Building and Management</w:t>
        </w:r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> (p. 280).</w:t>
        </w:r>
      </w:ins>
      <w:ins w:id="581" w:author="RAS7" w:date="2018-06-02T13:32:00Z">
        <w:r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Proc. of CSIT Vol. 5, IACSIT Press, Singapore.</w:t>
        </w:r>
      </w:ins>
    </w:p>
    <w:p w:rsidR="00000D5E" w:rsidRPr="0056774E" w:rsidRDefault="00000D5E" w:rsidP="00000D5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774E" w:rsidRPr="00875A22" w:rsidRDefault="00867676" w:rsidP="00000D5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774E">
        <w:rPr>
          <w:rFonts w:ascii="Times New Roman" w:eastAsia="Times New Roman" w:hAnsi="Times New Roman" w:cs="Times New Roman"/>
          <w:sz w:val="24"/>
          <w:szCs w:val="24"/>
        </w:rPr>
        <w:t>Ujjal Rao,</w:t>
      </w:r>
      <w:ins w:id="582" w:author="RAS7" w:date="2018-06-02T13:34:00Z">
        <w:r w:rsidR="00581674" w:rsidRPr="0056774E">
          <w:rPr>
            <w:rFonts w:ascii="Times New Roman" w:eastAsia="Times New Roman" w:hAnsi="Times New Roman" w:cs="Times New Roman"/>
            <w:sz w:val="24"/>
            <w:szCs w:val="24"/>
          </w:rPr>
          <w:t xml:space="preserve"> U.</w:t>
        </w:r>
      </w:ins>
      <w:r w:rsidRPr="0056774E">
        <w:rPr>
          <w:rFonts w:ascii="Times New Roman" w:eastAsia="Times New Roman" w:hAnsi="Times New Roman" w:cs="Times New Roman"/>
          <w:sz w:val="24"/>
          <w:szCs w:val="24"/>
        </w:rPr>
        <w:t xml:space="preserve"> MBBS, PhD, Ordersets: A poka-yoke for Clinical Decisions-Elsevier.</w:t>
      </w:r>
    </w:p>
    <w:p w:rsidR="0056774E" w:rsidRPr="0056774E" w:rsidDel="00CA584E" w:rsidRDefault="0056774E" w:rsidP="00000D5E">
      <w:pPr>
        <w:spacing w:line="360" w:lineRule="auto"/>
        <w:jc w:val="both"/>
        <w:rPr>
          <w:del w:id="583" w:author="RAS7" w:date="2018-05-30T17:05:00Z"/>
          <w:rFonts w:ascii="Times New Roman" w:eastAsia="Times New Roman" w:hAnsi="Times New Roman" w:cs="Times New Roman"/>
          <w:sz w:val="24"/>
          <w:szCs w:val="24"/>
        </w:rPr>
      </w:pPr>
    </w:p>
    <w:p w:rsidR="0004217C" w:rsidRPr="0056774E" w:rsidRDefault="0004217C" w:rsidP="00000D5E">
      <w:pPr>
        <w:pStyle w:val="ChapterTitle"/>
        <w:numPr>
          <w:ilvl w:val="0"/>
          <w:numId w:val="15"/>
        </w:numPr>
      </w:pPr>
      <w:r w:rsidRPr="0056774E">
        <w:t>Objectives of the Study</w:t>
      </w:r>
    </w:p>
    <w:p w:rsidR="00211497" w:rsidRPr="0056774E" w:rsidRDefault="00867676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The objectives of the </w:t>
      </w:r>
      <w:ins w:id="584" w:author="RAS7" w:date="2018-06-02T09:15:00Z">
        <w:r w:rsidR="00E852D1" w:rsidRPr="0056774E">
          <w:rPr>
            <w:rFonts w:ascii="Times New Roman" w:hAnsi="Times New Roman" w:cs="Times New Roman"/>
            <w:sz w:val="24"/>
            <w:szCs w:val="24"/>
          </w:rPr>
          <w:t>present study are</w:t>
        </w:r>
      </w:ins>
      <w:r w:rsidR="0004217C" w:rsidRPr="0056774E">
        <w:rPr>
          <w:rFonts w:ascii="Times New Roman" w:hAnsi="Times New Roman" w:cs="Times New Roman"/>
          <w:sz w:val="24"/>
          <w:szCs w:val="24"/>
        </w:rPr>
        <w:t>:</w:t>
      </w:r>
    </w:p>
    <w:p w:rsidR="00211497" w:rsidRPr="0056774E" w:rsidRDefault="0004217C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1. To</w:t>
      </w:r>
      <w:r w:rsidR="00867676" w:rsidRPr="0056774E">
        <w:rPr>
          <w:rFonts w:ascii="Times New Roman" w:hAnsi="Times New Roman" w:cs="Times New Roman"/>
          <w:sz w:val="24"/>
          <w:szCs w:val="24"/>
        </w:rPr>
        <w:t xml:space="preserve"> identify the most commonly occurring errors in hospital administration system</w:t>
      </w:r>
      <w:ins w:id="585" w:author="RAS7" w:date="2018-06-02T09:15:00Z">
        <w:r w:rsidR="00E852D1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 with respect to OPD services, prescriptions, dispensing, medication</w:t>
      </w:r>
      <w:del w:id="586" w:author="RAS7" w:date="2018-06-02T09:16:00Z">
        <w:r w:rsidR="00867676" w:rsidRPr="0056774E" w:rsidDel="00E852D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867676" w:rsidRPr="0056774E">
        <w:rPr>
          <w:rFonts w:ascii="Times New Roman" w:hAnsi="Times New Roman" w:cs="Times New Roman"/>
          <w:sz w:val="24"/>
          <w:szCs w:val="24"/>
        </w:rPr>
        <w:t xml:space="preserve"> and follow-ups.</w:t>
      </w:r>
    </w:p>
    <w:p w:rsidR="00211497" w:rsidRPr="0056774E" w:rsidRDefault="00E852D1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587" w:author="RAS7" w:date="2018-06-02T09:16:00Z">
        <w:r w:rsidRPr="0056774E">
          <w:rPr>
            <w:rFonts w:ascii="Times New Roman" w:hAnsi="Times New Roman" w:cs="Times New Roman"/>
            <w:sz w:val="24"/>
            <w:szCs w:val="24"/>
          </w:rPr>
          <w:t xml:space="preserve">Human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errors are inevitable and they occur </w:t>
      </w:r>
      <w:ins w:id="588" w:author="RAS7" w:date="2018-06-02T09:21:00Z">
        <w:r w:rsidR="005F0328" w:rsidRPr="0056774E">
          <w:rPr>
            <w:rFonts w:ascii="Times New Roman" w:hAnsi="Times New Roman" w:cs="Times New Roman"/>
            <w:sz w:val="24"/>
            <w:szCs w:val="24"/>
          </w:rPr>
          <w:t>in hospitals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589" w:author="RAS7" w:date="2018-06-02T09:21:00Z">
        <w:r w:rsidR="005F0328" w:rsidRPr="0056774E">
          <w:rPr>
            <w:rFonts w:ascii="Times New Roman" w:hAnsi="Times New Roman" w:cs="Times New Roman"/>
            <w:sz w:val="24"/>
            <w:szCs w:val="24"/>
          </w:rPr>
          <w:t xml:space="preserve">during 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590" w:author="RAS7" w:date="2018-06-02T09:17:00Z">
        <w:r w:rsidRPr="0056774E">
          <w:rPr>
            <w:rFonts w:ascii="Times New Roman" w:hAnsi="Times New Roman" w:cs="Times New Roman"/>
            <w:sz w:val="24"/>
            <w:szCs w:val="24"/>
          </w:rPr>
          <w:t>routine administrative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 activities like maintenance of files, fixing appointment</w:t>
      </w:r>
      <w:ins w:id="591" w:author="RAS7" w:date="2018-06-02T09:17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, </w:t>
      </w:r>
      <w:ins w:id="592" w:author="RAS7" w:date="2018-06-02T09:17:00Z">
        <w:r w:rsidRPr="0056774E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communication between doctors and patients. </w:t>
      </w:r>
      <w:ins w:id="593" w:author="RAS7" w:date="2018-06-02T09:18:00Z">
        <w:r w:rsidR="0018648D" w:rsidRPr="0056774E">
          <w:rPr>
            <w:rFonts w:ascii="Times New Roman" w:hAnsi="Times New Roman" w:cs="Times New Roman"/>
            <w:sz w:val="24"/>
            <w:szCs w:val="24"/>
          </w:rPr>
          <w:t>Thus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, </w:t>
      </w:r>
      <w:ins w:id="594" w:author="RAS7" w:date="2018-06-02T09:18:00Z">
        <w:r w:rsidR="0018648D" w:rsidRPr="0056774E">
          <w:rPr>
            <w:rFonts w:ascii="Times New Roman" w:hAnsi="Times New Roman" w:cs="Times New Roman"/>
            <w:sz w:val="24"/>
            <w:szCs w:val="24"/>
          </w:rPr>
          <w:t xml:space="preserve">the first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objective is to identify the mistakes</w:t>
      </w:r>
      <w:ins w:id="595" w:author="RAS7" w:date="2018-06-02T09:18:00Z">
        <w:r w:rsidR="0018648D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ins w:id="596" w:author="RAS7" w:date="2018-06-02T09:19:00Z">
        <w:r w:rsidR="0018648D" w:rsidRPr="0056774E">
          <w:rPr>
            <w:rFonts w:ascii="Times New Roman" w:hAnsi="Times New Roman" w:cs="Times New Roman"/>
            <w:sz w:val="24"/>
            <w:szCs w:val="24"/>
          </w:rPr>
          <w:t xml:space="preserve"> followed by their reduction and elimination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597" w:author="RAS7" w:date="2018-06-02T09:19:00Z">
        <w:r w:rsidR="0018648D" w:rsidRPr="0056774E">
          <w:rPr>
            <w:rFonts w:ascii="Times New Roman" w:hAnsi="Times New Roman" w:cs="Times New Roman"/>
            <w:sz w:val="24"/>
            <w:szCs w:val="24"/>
          </w:rPr>
          <w:t>by implementing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 simple Poka-Yoke procedures. This objective </w:t>
      </w:r>
      <w:ins w:id="598" w:author="RAS7" w:date="2018-06-02T09:20:00Z">
        <w:r w:rsidR="0018648D" w:rsidRPr="0056774E">
          <w:rPr>
            <w:rFonts w:ascii="Times New Roman" w:hAnsi="Times New Roman" w:cs="Times New Roman"/>
            <w:sz w:val="24"/>
            <w:szCs w:val="24"/>
          </w:rPr>
          <w:t>can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867676" w:rsidRPr="0056774E">
        <w:rPr>
          <w:rFonts w:ascii="Times New Roman" w:hAnsi="Times New Roman" w:cs="Times New Roman"/>
          <w:sz w:val="24"/>
          <w:szCs w:val="24"/>
        </w:rPr>
        <w:t xml:space="preserve">be achieved through </w:t>
      </w:r>
      <w:ins w:id="599" w:author="RAS7" w:date="2018-06-02T09:20:00Z">
        <w:r w:rsidR="0018648D" w:rsidRPr="0056774E">
          <w:rPr>
            <w:rFonts w:ascii="Times New Roman" w:hAnsi="Times New Roman" w:cs="Times New Roman"/>
            <w:sz w:val="24"/>
            <w:szCs w:val="24"/>
          </w:rPr>
          <w:t>p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rimary data </w:t>
      </w:r>
      <w:ins w:id="600" w:author="RAS7" w:date="2018-06-02T09:20:00Z">
        <w:r w:rsidR="0018648D" w:rsidRPr="0056774E">
          <w:rPr>
            <w:rFonts w:ascii="Times New Roman" w:hAnsi="Times New Roman" w:cs="Times New Roman"/>
            <w:sz w:val="24"/>
            <w:szCs w:val="24"/>
          </w:rPr>
          <w:t xml:space="preserve">collected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 xml:space="preserve">from </w:t>
      </w:r>
      <w:ins w:id="601" w:author="RAS7" w:date="2018-06-02T09:22:00Z">
        <w:r w:rsidR="001B292B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867676" w:rsidRPr="0056774E">
        <w:rPr>
          <w:rFonts w:ascii="Times New Roman" w:hAnsi="Times New Roman" w:cs="Times New Roman"/>
          <w:sz w:val="24"/>
          <w:szCs w:val="24"/>
        </w:rPr>
        <w:t>respondents</w:t>
      </w:r>
      <w:r w:rsidR="00211497" w:rsidRPr="0056774E">
        <w:rPr>
          <w:rFonts w:ascii="Times New Roman" w:hAnsi="Times New Roman" w:cs="Times New Roman"/>
          <w:sz w:val="24"/>
          <w:szCs w:val="24"/>
        </w:rPr>
        <w:t>.</w:t>
      </w:r>
    </w:p>
    <w:p w:rsidR="00211497" w:rsidRPr="0056774E" w:rsidRDefault="00211497" w:rsidP="00042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2. To design </w:t>
      </w:r>
      <w:ins w:id="602" w:author="RAS7" w:date="2018-06-02T09:22:00Z">
        <w:r w:rsidR="00E627E7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Poka-Yoke system </w:t>
      </w:r>
      <w:ins w:id="603" w:author="RAS7" w:date="2018-06-02T09:22:00Z">
        <w:r w:rsidR="00E627E7" w:rsidRPr="0056774E">
          <w:rPr>
            <w:rFonts w:ascii="Times New Roman" w:hAnsi="Times New Roman" w:cs="Times New Roman"/>
            <w:sz w:val="24"/>
            <w:szCs w:val="24"/>
          </w:rPr>
          <w:t>for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avoid</w:t>
      </w:r>
      <w:ins w:id="604" w:author="RAS7" w:date="2018-06-02T09:22:00Z">
        <w:r w:rsidR="00E627E7" w:rsidRPr="0056774E">
          <w:rPr>
            <w:rFonts w:ascii="Times New Roman" w:hAnsi="Times New Roman" w:cs="Times New Roman"/>
            <w:sz w:val="24"/>
            <w:szCs w:val="24"/>
          </w:rPr>
          <w:t>ing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miscommunication between doctors and patients. </w:t>
      </w:r>
    </w:p>
    <w:p w:rsidR="001A248C" w:rsidRPr="0056774E" w:rsidRDefault="00E627E7" w:rsidP="0000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605" w:author="RAS7" w:date="2018-06-02T09:23:00Z">
        <w:r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relationship </w:t>
      </w:r>
      <w:ins w:id="606" w:author="RAS7" w:date="2018-06-02T09:23:00Z">
        <w:r w:rsidRPr="0056774E">
          <w:rPr>
            <w:rFonts w:ascii="Times New Roman" w:hAnsi="Times New Roman" w:cs="Times New Roman"/>
            <w:sz w:val="24"/>
            <w:szCs w:val="24"/>
          </w:rPr>
          <w:t xml:space="preserve">between doctors and patients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is </w:t>
      </w:r>
      <w:ins w:id="607" w:author="RAS7" w:date="2018-06-02T09:34:00Z">
        <w:r w:rsidR="0036229F" w:rsidRPr="0056774E">
          <w:rPr>
            <w:rFonts w:ascii="Times New Roman" w:hAnsi="Times New Roman" w:cs="Times New Roman"/>
            <w:sz w:val="24"/>
            <w:szCs w:val="24"/>
          </w:rPr>
          <w:t>crucial</w:t>
        </w:r>
      </w:ins>
      <w:del w:id="608" w:author="RAS7" w:date="2018-06-02T09:23:00Z">
        <w:r w:rsidR="00211497" w:rsidRPr="0056774E" w:rsidDel="00E627E7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609" w:author="RAS7" w:date="2018-06-02T09:23:00Z">
        <w:r w:rsidRPr="0056774E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610" w:author="RAS7" w:date="2018-06-02T09:34:00Z">
        <w:r w:rsidR="0036229F" w:rsidRPr="0056774E">
          <w:rPr>
            <w:rFonts w:ascii="Times New Roman" w:hAnsi="Times New Roman" w:cs="Times New Roman"/>
            <w:sz w:val="24"/>
            <w:szCs w:val="24"/>
          </w:rPr>
          <w:t>if there is a communication gap between them</w:t>
        </w:r>
      </w:ins>
      <w:ins w:id="611" w:author="RAS7" w:date="2018-06-02T09:35:00Z">
        <w:r w:rsidR="0036229F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612" w:author="RAS7" w:date="2018-06-02T09:36:00Z">
        <w:r w:rsidR="00A04998" w:rsidRPr="0056774E">
          <w:rPr>
            <w:rFonts w:ascii="Times New Roman" w:hAnsi="Times New Roman" w:cs="Times New Roman"/>
            <w:sz w:val="24"/>
            <w:szCs w:val="24"/>
          </w:rPr>
          <w:t xml:space="preserve">then </w:t>
        </w:r>
      </w:ins>
      <w:ins w:id="613" w:author="RAS7" w:date="2018-06-02T09:35:00Z">
        <w:r w:rsidR="0036229F" w:rsidRPr="0056774E">
          <w:rPr>
            <w:rFonts w:ascii="Times New Roman" w:hAnsi="Times New Roman" w:cs="Times New Roman"/>
            <w:sz w:val="24"/>
            <w:szCs w:val="24"/>
          </w:rPr>
          <w:t>their</w:t>
        </w:r>
      </w:ins>
      <w:del w:id="614" w:author="RAS7" w:date="2018-06-02T09:24:00Z">
        <w:r w:rsidR="00211497" w:rsidRPr="0056774E" w:rsidDel="00E627E7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="00211497" w:rsidRPr="0056774E">
        <w:rPr>
          <w:rFonts w:ascii="Times New Roman" w:hAnsi="Times New Roman" w:cs="Times New Roman"/>
          <w:sz w:val="24"/>
          <w:szCs w:val="24"/>
        </w:rPr>
        <w:t xml:space="preserve"> relationship</w:t>
      </w:r>
      <w:ins w:id="615" w:author="RAS7" w:date="2018-06-02T09:36:00Z">
        <w:r w:rsidR="00A04998" w:rsidRPr="0056774E">
          <w:rPr>
            <w:rFonts w:ascii="Times New Roman" w:hAnsi="Times New Roman" w:cs="Times New Roman"/>
            <w:sz w:val="24"/>
            <w:szCs w:val="24"/>
          </w:rPr>
          <w:t xml:space="preserve"> can get complicated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. </w:t>
      </w:r>
      <w:ins w:id="616" w:author="RAS7" w:date="2018-06-02T09:37:00Z">
        <w:r w:rsidR="003F2581" w:rsidRPr="0056774E">
          <w:rPr>
            <w:rFonts w:ascii="Times New Roman" w:hAnsi="Times New Roman" w:cs="Times New Roman"/>
            <w:sz w:val="24"/>
            <w:szCs w:val="24"/>
          </w:rPr>
          <w:t>In order t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o avoid </w:t>
      </w:r>
      <w:ins w:id="617" w:author="RAS7" w:date="2018-06-02T09:37:00Z">
        <w:r w:rsidR="003F2581" w:rsidRPr="0056774E">
          <w:rPr>
            <w:rFonts w:ascii="Times New Roman" w:hAnsi="Times New Roman" w:cs="Times New Roman"/>
            <w:sz w:val="24"/>
            <w:szCs w:val="24"/>
          </w:rPr>
          <w:t>such a situation,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618" w:author="RAS7" w:date="2018-06-02T09:37:00Z">
        <w:r w:rsidR="003F2581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doctor</w:t>
      </w:r>
      <w:ins w:id="619" w:author="RAS7" w:date="2018-06-02T09:37:00Z">
        <w:r w:rsidR="003F2581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620" w:author="RAS7" w:date="2018-06-02T09:37:00Z">
        <w:r w:rsidR="003F2581" w:rsidRPr="0056774E">
          <w:rPr>
            <w:rFonts w:ascii="Times New Roman" w:hAnsi="Times New Roman" w:cs="Times New Roman"/>
            <w:sz w:val="24"/>
            <w:szCs w:val="24"/>
          </w:rPr>
          <w:t>m</w:t>
        </w:r>
      </w:ins>
      <w:ins w:id="621" w:author="RAS7" w:date="2018-06-02T09:38:00Z">
        <w:r w:rsidR="003F2581" w:rsidRPr="0056774E">
          <w:rPr>
            <w:rFonts w:ascii="Times New Roman" w:hAnsi="Times New Roman" w:cs="Times New Roman"/>
            <w:sz w:val="24"/>
            <w:szCs w:val="24"/>
          </w:rPr>
          <w:t>ust devote their time in conversing with patients and understanding their needs.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622" w:author="RAS7" w:date="2018-06-02T09:38:00Z">
        <w:r w:rsidR="003F2581" w:rsidRPr="0056774E">
          <w:rPr>
            <w:rFonts w:ascii="Times New Roman" w:hAnsi="Times New Roman" w:cs="Times New Roman"/>
            <w:sz w:val="24"/>
            <w:szCs w:val="24"/>
          </w:rPr>
          <w:t xml:space="preserve">Such efforts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help</w:t>
      </w:r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623" w:author="RAS7" w:date="2018-06-02T09:38:00Z">
        <w:r w:rsidR="003F2581" w:rsidRPr="0056774E">
          <w:rPr>
            <w:rFonts w:ascii="Times New Roman" w:hAnsi="Times New Roman" w:cs="Times New Roman"/>
            <w:sz w:val="24"/>
            <w:szCs w:val="24"/>
          </w:rPr>
          <w:t xml:space="preserve">them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to build </w:t>
      </w:r>
      <w:ins w:id="624" w:author="RAS7" w:date="2018-06-02T09:39:00Z">
        <w:r w:rsidR="003F2581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good rapport with </w:t>
      </w:r>
      <w:ins w:id="625" w:author="RAS7" w:date="2018-06-02T09:39:00Z">
        <w:r w:rsidR="003F2581" w:rsidRPr="0056774E">
          <w:rPr>
            <w:rFonts w:ascii="Times New Roman" w:hAnsi="Times New Roman" w:cs="Times New Roman"/>
            <w:sz w:val="24"/>
            <w:szCs w:val="24"/>
          </w:rPr>
          <w:t xml:space="preserve">their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patients, </w:t>
      </w:r>
      <w:ins w:id="626" w:author="RAS7" w:date="2018-06-02T09:39:00Z">
        <w:r w:rsidR="003F2581" w:rsidRPr="0056774E">
          <w:rPr>
            <w:rFonts w:ascii="Times New Roman" w:hAnsi="Times New Roman" w:cs="Times New Roman"/>
            <w:sz w:val="24"/>
            <w:szCs w:val="24"/>
          </w:rPr>
          <w:t xml:space="preserve">while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respecting their dignity and privacy </w:t>
      </w:r>
      <w:ins w:id="627" w:author="RAS7" w:date="2018-06-02T09:39:00Z">
        <w:r w:rsidR="003F2581" w:rsidRPr="0056774E">
          <w:rPr>
            <w:rFonts w:ascii="Times New Roman" w:hAnsi="Times New Roman" w:cs="Times New Roman"/>
            <w:sz w:val="24"/>
            <w:szCs w:val="24"/>
          </w:rPr>
          <w:t xml:space="preserve">at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all times.</w:t>
      </w:r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211497" w:rsidRPr="0056774E">
        <w:rPr>
          <w:rFonts w:ascii="Times New Roman" w:hAnsi="Times New Roman" w:cs="Times New Roman"/>
          <w:sz w:val="24"/>
          <w:szCs w:val="24"/>
        </w:rPr>
        <w:t xml:space="preserve">Miscommunication </w:t>
      </w:r>
      <w:ins w:id="628" w:author="RAS7" w:date="2018-06-02T09:40:00Z">
        <w:r w:rsidR="004E6EF8" w:rsidRPr="0056774E">
          <w:rPr>
            <w:rFonts w:ascii="Times New Roman" w:hAnsi="Times New Roman" w:cs="Times New Roman"/>
            <w:sz w:val="24"/>
            <w:szCs w:val="24"/>
          </w:rPr>
          <w:t xml:space="preserve">between doctors and patients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can be reduced </w:t>
      </w:r>
      <w:ins w:id="629" w:author="RAS7" w:date="2018-06-02T09:40:00Z">
        <w:r w:rsidR="004E6EF8" w:rsidRPr="0056774E">
          <w:rPr>
            <w:rFonts w:ascii="Times New Roman" w:hAnsi="Times New Roman" w:cs="Times New Roman"/>
            <w:sz w:val="24"/>
            <w:szCs w:val="24"/>
          </w:rPr>
          <w:t>through written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 prescription</w:t>
      </w:r>
      <w:ins w:id="630" w:author="RAS7" w:date="2018-06-02T09:40:00Z">
        <w:r w:rsidR="004E6EF8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ins w:id="631" w:author="RAS7" w:date="2018-06-02T09:39:00Z">
        <w:r w:rsidR="003F2581" w:rsidRPr="0056774E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DC322F" w:rsidRPr="0056774E" w:rsidDel="000B3919" w:rsidRDefault="00DC322F" w:rsidP="00000D5E">
      <w:pPr>
        <w:spacing w:line="360" w:lineRule="auto"/>
        <w:jc w:val="both"/>
        <w:rPr>
          <w:del w:id="632" w:author="RAS7" w:date="2018-05-30T17:23:00Z"/>
          <w:rFonts w:ascii="Times New Roman" w:hAnsi="Times New Roman" w:cs="Times New Roman"/>
          <w:sz w:val="24"/>
          <w:szCs w:val="24"/>
        </w:rPr>
      </w:pPr>
    </w:p>
    <w:p w:rsidR="00211497" w:rsidRPr="0056774E" w:rsidRDefault="001A248C" w:rsidP="000B3919">
      <w:pPr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3. To</w:t>
      </w:r>
      <w:r w:rsidR="00211497" w:rsidRPr="0056774E">
        <w:rPr>
          <w:rFonts w:ascii="Times New Roman" w:hAnsi="Times New Roman" w:cs="Times New Roman"/>
          <w:sz w:val="24"/>
          <w:szCs w:val="24"/>
        </w:rPr>
        <w:t xml:space="preserve"> enable </w:t>
      </w:r>
      <w:ins w:id="633" w:author="RAS7" w:date="2018-06-02T09:40:00Z">
        <w:r w:rsidR="0017448A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smooth flow of </w:t>
      </w:r>
      <w:ins w:id="634" w:author="RAS7" w:date="2018-06-02T10:20:00Z">
        <w:r w:rsidR="00EA5B9F" w:rsidRPr="0056774E">
          <w:rPr>
            <w:rFonts w:ascii="Times New Roman" w:hAnsi="Times New Roman" w:cs="Times New Roman"/>
            <w:sz w:val="24"/>
            <w:szCs w:val="24"/>
          </w:rPr>
          <w:t xml:space="preserve">patient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follow</w:t>
      </w:r>
      <w:ins w:id="635" w:author="RAS7" w:date="2018-06-02T09:40:00Z">
        <w:r w:rsidR="0017448A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ups</w:t>
      </w:r>
    </w:p>
    <w:p w:rsidR="003C482B" w:rsidRPr="0056774E" w:rsidRDefault="00A04F06" w:rsidP="00487BB8">
      <w:pPr>
        <w:pStyle w:val="ChapterTitle"/>
        <w:numPr>
          <w:ilvl w:val="0"/>
          <w:numId w:val="0"/>
        </w:numPr>
        <w:jc w:val="left"/>
        <w:rPr>
          <w:b w:val="0"/>
        </w:rPr>
      </w:pPr>
      <w:ins w:id="636" w:author="RAS7" w:date="2018-06-02T09:41:00Z">
        <w:r w:rsidRPr="0056774E">
          <w:rPr>
            <w:b w:val="0"/>
            <w:sz w:val="24"/>
          </w:rPr>
          <w:t>Patient f</w:t>
        </w:r>
      </w:ins>
      <w:r w:rsidR="00211497" w:rsidRPr="0056774E">
        <w:rPr>
          <w:b w:val="0"/>
          <w:sz w:val="24"/>
        </w:rPr>
        <w:t xml:space="preserve">ollow-up is </w:t>
      </w:r>
      <w:ins w:id="637" w:author="RAS7" w:date="2018-06-02T09:41:00Z">
        <w:r w:rsidRPr="0056774E">
          <w:rPr>
            <w:b w:val="0"/>
            <w:sz w:val="24"/>
          </w:rPr>
          <w:t>important</w:t>
        </w:r>
      </w:ins>
      <w:r w:rsidR="00000D5E" w:rsidRPr="0056774E">
        <w:rPr>
          <w:b w:val="0"/>
          <w:sz w:val="24"/>
        </w:rPr>
        <w:t xml:space="preserve"> </w:t>
      </w:r>
      <w:ins w:id="638" w:author="RAS7" w:date="2018-06-02T09:41:00Z">
        <w:r w:rsidRPr="0056774E">
          <w:rPr>
            <w:b w:val="0"/>
            <w:sz w:val="24"/>
          </w:rPr>
          <w:t>in healthcare systems</w:t>
        </w:r>
      </w:ins>
      <w:del w:id="639" w:author="RAS7" w:date="2018-06-02T09:41:00Z">
        <w:r w:rsidR="00211497" w:rsidRPr="0056774E" w:rsidDel="00A04F06">
          <w:rPr>
            <w:b w:val="0"/>
            <w:sz w:val="24"/>
          </w:rPr>
          <w:delText>,</w:delText>
        </w:r>
      </w:del>
      <w:ins w:id="640" w:author="RAS7" w:date="2018-06-02T09:41:00Z">
        <w:r w:rsidRPr="0056774E">
          <w:rPr>
            <w:b w:val="0"/>
            <w:sz w:val="24"/>
          </w:rPr>
          <w:t xml:space="preserve"> and the</w:t>
        </w:r>
      </w:ins>
      <w:r w:rsidR="00211497" w:rsidRPr="0056774E">
        <w:rPr>
          <w:b w:val="0"/>
          <w:sz w:val="24"/>
        </w:rPr>
        <w:t xml:space="preserve"> hospital administration </w:t>
      </w:r>
      <w:ins w:id="641" w:author="RAS7" w:date="2018-06-02T09:41:00Z">
        <w:r w:rsidRPr="0056774E">
          <w:rPr>
            <w:b w:val="0"/>
            <w:sz w:val="24"/>
          </w:rPr>
          <w:t>must</w:t>
        </w:r>
      </w:ins>
      <w:r w:rsidR="00211497" w:rsidRPr="0056774E">
        <w:rPr>
          <w:b w:val="0"/>
          <w:sz w:val="24"/>
        </w:rPr>
        <w:t xml:space="preserve"> plan check-up</w:t>
      </w:r>
      <w:ins w:id="642" w:author="RAS7" w:date="2018-06-02T09:42:00Z">
        <w:r w:rsidRPr="0056774E">
          <w:rPr>
            <w:b w:val="0"/>
            <w:sz w:val="24"/>
          </w:rPr>
          <w:t>s</w:t>
        </w:r>
      </w:ins>
      <w:r w:rsidR="00211497" w:rsidRPr="0056774E">
        <w:rPr>
          <w:b w:val="0"/>
          <w:sz w:val="24"/>
        </w:rPr>
        <w:t xml:space="preserve"> with </w:t>
      </w:r>
      <w:ins w:id="643" w:author="RAS7" w:date="2018-06-02T09:42:00Z">
        <w:r w:rsidRPr="0056774E">
          <w:rPr>
            <w:b w:val="0"/>
            <w:sz w:val="24"/>
          </w:rPr>
          <w:t>the appropriate</w:t>
        </w:r>
      </w:ins>
      <w:r w:rsidR="00211497" w:rsidRPr="0056774E">
        <w:rPr>
          <w:b w:val="0"/>
          <w:sz w:val="24"/>
        </w:rPr>
        <w:t xml:space="preserve"> date and time. Poke-Yoke software </w:t>
      </w:r>
      <w:ins w:id="644" w:author="RAS7" w:date="2018-06-02T09:43:00Z">
        <w:r w:rsidR="000138EC" w:rsidRPr="0056774E">
          <w:rPr>
            <w:b w:val="0"/>
            <w:sz w:val="24"/>
          </w:rPr>
          <w:t xml:space="preserve">can be used to </w:t>
        </w:r>
      </w:ins>
      <w:ins w:id="645" w:author="RAS7" w:date="2018-06-02T10:27:00Z">
        <w:r w:rsidR="00B37796" w:rsidRPr="0056774E">
          <w:rPr>
            <w:b w:val="0"/>
            <w:sz w:val="24"/>
          </w:rPr>
          <w:t xml:space="preserve">set appointments, </w:t>
        </w:r>
      </w:ins>
      <w:r w:rsidR="00211497" w:rsidRPr="0056774E">
        <w:rPr>
          <w:b w:val="0"/>
          <w:sz w:val="24"/>
        </w:rPr>
        <w:t>remind</w:t>
      </w:r>
      <w:r w:rsidR="00000D5E" w:rsidRPr="0056774E">
        <w:rPr>
          <w:b w:val="0"/>
          <w:sz w:val="24"/>
        </w:rPr>
        <w:t xml:space="preserve"> </w:t>
      </w:r>
      <w:r w:rsidR="00211497" w:rsidRPr="0056774E">
        <w:rPr>
          <w:b w:val="0"/>
          <w:sz w:val="24"/>
        </w:rPr>
        <w:t>patient</w:t>
      </w:r>
      <w:ins w:id="646" w:author="RAS7" w:date="2018-06-02T09:44:00Z">
        <w:r w:rsidR="000138EC" w:rsidRPr="0056774E">
          <w:rPr>
            <w:b w:val="0"/>
            <w:sz w:val="24"/>
          </w:rPr>
          <w:t>s</w:t>
        </w:r>
      </w:ins>
      <w:r w:rsidR="00000D5E" w:rsidRPr="0056774E">
        <w:rPr>
          <w:b w:val="0"/>
          <w:sz w:val="24"/>
        </w:rPr>
        <w:t xml:space="preserve"> </w:t>
      </w:r>
      <w:r w:rsidR="00211497" w:rsidRPr="0056774E">
        <w:rPr>
          <w:b w:val="0"/>
          <w:sz w:val="24"/>
        </w:rPr>
        <w:t>through telephonic call</w:t>
      </w:r>
      <w:ins w:id="647" w:author="RAS7" w:date="2018-06-02T09:45:00Z">
        <w:r w:rsidR="000138EC" w:rsidRPr="0056774E">
          <w:rPr>
            <w:b w:val="0"/>
            <w:sz w:val="24"/>
          </w:rPr>
          <w:t>s</w:t>
        </w:r>
      </w:ins>
      <w:ins w:id="648" w:author="RAS7" w:date="2018-06-02T10:27:00Z">
        <w:r w:rsidR="00B37796" w:rsidRPr="0056774E">
          <w:rPr>
            <w:b w:val="0"/>
            <w:sz w:val="24"/>
          </w:rPr>
          <w:t>,</w:t>
        </w:r>
      </w:ins>
      <w:r w:rsidR="00000D5E" w:rsidRPr="0056774E">
        <w:rPr>
          <w:b w:val="0"/>
          <w:sz w:val="24"/>
        </w:rPr>
        <w:t xml:space="preserve"> </w:t>
      </w:r>
      <w:ins w:id="649" w:author="RAS7" w:date="2018-06-02T10:26:00Z">
        <w:r w:rsidR="00B37796" w:rsidRPr="0056774E">
          <w:rPr>
            <w:b w:val="0"/>
            <w:sz w:val="24"/>
          </w:rPr>
          <w:t>and enable</w:t>
        </w:r>
      </w:ins>
      <w:ins w:id="650" w:author="RAS7" w:date="2018-06-02T10:27:00Z">
        <w:r w:rsidR="00B37796" w:rsidRPr="0056774E">
          <w:rPr>
            <w:b w:val="0"/>
            <w:sz w:val="24"/>
          </w:rPr>
          <w:t xml:space="preserve"> the doctors and the administrative staff </w:t>
        </w:r>
      </w:ins>
      <w:ins w:id="651" w:author="RAS7" w:date="2018-06-02T10:28:00Z">
        <w:r w:rsidR="00B37796" w:rsidRPr="0056774E">
          <w:rPr>
            <w:b w:val="0"/>
            <w:sz w:val="24"/>
          </w:rPr>
          <w:t xml:space="preserve">members </w:t>
        </w:r>
      </w:ins>
      <w:ins w:id="652" w:author="RAS7" w:date="2018-06-02T10:27:00Z">
        <w:r w:rsidR="00B37796" w:rsidRPr="0056774E">
          <w:rPr>
            <w:b w:val="0"/>
            <w:sz w:val="24"/>
          </w:rPr>
          <w:t>to prepare</w:t>
        </w:r>
      </w:ins>
      <w:ins w:id="653" w:author="RAS7" w:date="2018-06-02T10:28:00Z">
        <w:r w:rsidR="00B37796" w:rsidRPr="0056774E">
          <w:rPr>
            <w:b w:val="0"/>
            <w:sz w:val="24"/>
          </w:rPr>
          <w:t xml:space="preserve"> themselves accordingly.</w:t>
        </w:r>
      </w:ins>
    </w:p>
    <w:p w:rsidR="00745DEA" w:rsidRDefault="00745DEA" w:rsidP="00745DEA">
      <w:pPr>
        <w:pStyle w:val="Body1"/>
      </w:pPr>
    </w:p>
    <w:p w:rsidR="0056774E" w:rsidRDefault="0056774E" w:rsidP="00745DEA">
      <w:pPr>
        <w:pStyle w:val="Body1"/>
      </w:pPr>
    </w:p>
    <w:p w:rsidR="0056774E" w:rsidRPr="0056774E" w:rsidDel="000B3919" w:rsidRDefault="0056774E" w:rsidP="00745DEA">
      <w:pPr>
        <w:pStyle w:val="Body1"/>
        <w:rPr>
          <w:del w:id="654" w:author="RAS7" w:date="2018-05-30T17:23:00Z"/>
        </w:rPr>
      </w:pPr>
    </w:p>
    <w:p w:rsidR="00211497" w:rsidRPr="0056774E" w:rsidRDefault="00211497" w:rsidP="00745DEA">
      <w:pPr>
        <w:pStyle w:val="ChapterTitle"/>
        <w:numPr>
          <w:ilvl w:val="0"/>
          <w:numId w:val="4"/>
        </w:numPr>
      </w:pPr>
      <w:r w:rsidRPr="0056774E">
        <w:lastRenderedPageBreak/>
        <w:t>Work Carried So Far</w:t>
      </w:r>
      <w:del w:id="655" w:author="RAS7" w:date="2018-05-30T17:25:00Z">
        <w:r w:rsidRPr="0056774E" w:rsidDel="000B3919">
          <w:delText>:</w:delText>
        </w:r>
      </w:del>
    </w:p>
    <w:p w:rsidR="00211497" w:rsidRPr="0056774E" w:rsidRDefault="00D87765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656" w:author="RAS7" w:date="2018-06-02T11:12:00Z">
        <w:r w:rsidRPr="0056774E">
          <w:rPr>
            <w:rFonts w:ascii="Times New Roman" w:hAnsi="Times New Roman" w:cs="Times New Roman"/>
            <w:sz w:val="24"/>
            <w:szCs w:val="24"/>
          </w:rPr>
          <w:t xml:space="preserve">Continuous research is required for the </w:t>
        </w:r>
      </w:ins>
      <w:ins w:id="657" w:author="RAS7" w:date="2018-06-02T11:13:00Z">
        <w:r w:rsidRPr="0056774E">
          <w:rPr>
            <w:rFonts w:ascii="Times New Roman" w:hAnsi="Times New Roman" w:cs="Times New Roman"/>
            <w:sz w:val="24"/>
            <w:szCs w:val="24"/>
          </w:rPr>
          <w:t xml:space="preserve">proposed topic of the </w:t>
        </w:r>
      </w:ins>
      <w:ins w:id="658" w:author="RAS7" w:date="2018-06-02T11:12:00Z">
        <w:r w:rsidRPr="0056774E">
          <w:rPr>
            <w:rFonts w:ascii="Times New Roman" w:hAnsi="Times New Roman" w:cs="Times New Roman"/>
            <w:sz w:val="24"/>
            <w:szCs w:val="24"/>
          </w:rPr>
          <w:t xml:space="preserve">present study.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The work carried so far includes:</w:t>
      </w:r>
    </w:p>
    <w:p w:rsidR="00211497" w:rsidRPr="0056774E" w:rsidRDefault="00211497" w:rsidP="000D05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Contin</w:t>
      </w:r>
      <w:ins w:id="659" w:author="RAS7" w:date="2018-06-02T11:13:00Z">
        <w:r w:rsidR="00D87765" w:rsidRPr="0056774E">
          <w:rPr>
            <w:rFonts w:ascii="Times New Roman" w:hAnsi="Times New Roman" w:cs="Times New Roman"/>
            <w:sz w:val="24"/>
            <w:szCs w:val="24"/>
          </w:rPr>
          <w:t>uous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D87765" w:rsidRPr="0056774E">
        <w:rPr>
          <w:rFonts w:ascii="Times New Roman" w:hAnsi="Times New Roman" w:cs="Times New Roman"/>
          <w:sz w:val="24"/>
          <w:szCs w:val="24"/>
        </w:rPr>
        <w:t xml:space="preserve">work </w:t>
      </w:r>
      <w:r w:rsidRPr="0056774E">
        <w:rPr>
          <w:rFonts w:ascii="Times New Roman" w:hAnsi="Times New Roman" w:cs="Times New Roman"/>
          <w:sz w:val="24"/>
          <w:szCs w:val="24"/>
        </w:rPr>
        <w:t xml:space="preserve">on </w:t>
      </w:r>
      <w:r w:rsidR="00D87765" w:rsidRPr="0056774E">
        <w:rPr>
          <w:rFonts w:ascii="Times New Roman" w:hAnsi="Times New Roman" w:cs="Times New Roman"/>
          <w:sz w:val="24"/>
          <w:szCs w:val="24"/>
        </w:rPr>
        <w:t xml:space="preserve">literature </w:t>
      </w:r>
      <w:r w:rsidRPr="0056774E">
        <w:rPr>
          <w:rFonts w:ascii="Times New Roman" w:hAnsi="Times New Roman" w:cs="Times New Roman"/>
          <w:sz w:val="24"/>
          <w:szCs w:val="24"/>
        </w:rPr>
        <w:t xml:space="preserve">survey </w:t>
      </w:r>
    </w:p>
    <w:p w:rsidR="00211497" w:rsidRPr="0056774E" w:rsidRDefault="00211497" w:rsidP="000D05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Revised </w:t>
      </w:r>
      <w:ins w:id="660" w:author="RAS7" w:date="2018-06-02T11:14:00Z">
        <w:r w:rsidR="00D87765" w:rsidRPr="0056774E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esearch </w:t>
      </w:r>
      <w:ins w:id="661" w:author="RAS7" w:date="2018-06-02T11:14:00Z">
        <w:r w:rsidR="00D87765" w:rsidRPr="0056774E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56774E">
        <w:rPr>
          <w:rFonts w:ascii="Times New Roman" w:hAnsi="Times New Roman" w:cs="Times New Roman"/>
          <w:sz w:val="24"/>
          <w:szCs w:val="24"/>
        </w:rPr>
        <w:t>ethodology</w:t>
      </w:r>
    </w:p>
    <w:p w:rsidR="00211497" w:rsidRPr="0056774E" w:rsidRDefault="00211497" w:rsidP="000D05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Scope of </w:t>
      </w:r>
      <w:ins w:id="662" w:author="RAS7" w:date="2018-06-02T11:14:00Z">
        <w:r w:rsidR="00D87765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>tudy</w:t>
      </w:r>
    </w:p>
    <w:p w:rsidR="00211497" w:rsidRPr="0056774E" w:rsidRDefault="00211497" w:rsidP="00910B23">
      <w:pPr>
        <w:pStyle w:val="Chapter5"/>
      </w:pPr>
      <w:r w:rsidRPr="0056774E">
        <w:t>Continu</w:t>
      </w:r>
      <w:ins w:id="663" w:author="RAS7" w:date="2018-06-02T11:14:00Z">
        <w:r w:rsidR="00D87765" w:rsidRPr="0056774E">
          <w:t>ous</w:t>
        </w:r>
      </w:ins>
      <w:r w:rsidRPr="0056774E">
        <w:t xml:space="preserve"> Work on Literature Survey</w:t>
      </w:r>
    </w:p>
    <w:p w:rsidR="00211497" w:rsidRPr="0056774E" w:rsidRDefault="004E388E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664" w:author="RAS7" w:date="2018-06-02T11:16:00Z">
        <w:r w:rsidRPr="0056774E">
          <w:rPr>
            <w:rFonts w:ascii="Times New Roman" w:hAnsi="Times New Roman" w:cs="Times New Roman"/>
            <w:sz w:val="24"/>
            <w:szCs w:val="24"/>
          </w:rPr>
          <w:t xml:space="preserve">The existing literature is surveyed and reviewed continuously through various </w:t>
        </w:r>
      </w:ins>
      <w:ins w:id="665" w:author="RAS7" w:date="2018-06-02T11:18:00Z">
        <w:r w:rsidR="00A6544B" w:rsidRPr="0056774E">
          <w:rPr>
            <w:rFonts w:ascii="Times New Roman" w:hAnsi="Times New Roman" w:cs="Times New Roman"/>
            <w:sz w:val="24"/>
            <w:szCs w:val="24"/>
          </w:rPr>
          <w:t xml:space="preserve">online and offline </w:t>
        </w:r>
      </w:ins>
      <w:ins w:id="666" w:author="RAS7" w:date="2018-06-02T11:17:00Z">
        <w:r w:rsidR="00ED71D6" w:rsidRPr="0056774E">
          <w:rPr>
            <w:rFonts w:ascii="Times New Roman" w:hAnsi="Times New Roman" w:cs="Times New Roman"/>
            <w:sz w:val="24"/>
            <w:szCs w:val="24"/>
          </w:rPr>
          <w:t>sources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 like </w:t>
      </w:r>
      <w:ins w:id="667" w:author="RAS7" w:date="2018-06-02T11:17:00Z">
        <w:r w:rsidR="00ED71D6" w:rsidRPr="0056774E">
          <w:rPr>
            <w:rFonts w:ascii="Times New Roman" w:hAnsi="Times New Roman" w:cs="Times New Roman"/>
            <w:sz w:val="24"/>
            <w:szCs w:val="24"/>
          </w:rPr>
          <w:t>j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ournals, </w:t>
      </w:r>
      <w:ins w:id="668" w:author="RAS7" w:date="2018-06-02T11:17:00Z">
        <w:r w:rsidR="00ED71D6" w:rsidRPr="0056774E">
          <w:rPr>
            <w:rFonts w:ascii="Times New Roman" w:hAnsi="Times New Roman" w:cs="Times New Roman"/>
            <w:sz w:val="24"/>
            <w:szCs w:val="24"/>
          </w:rPr>
          <w:t>a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rticles and </w:t>
      </w:r>
      <w:ins w:id="669" w:author="RAS7" w:date="2018-06-02T11:17:00Z">
        <w:r w:rsidR="00ED71D6" w:rsidRPr="0056774E">
          <w:rPr>
            <w:rFonts w:ascii="Times New Roman" w:hAnsi="Times New Roman" w:cs="Times New Roman"/>
            <w:sz w:val="24"/>
            <w:szCs w:val="24"/>
          </w:rPr>
          <w:t>w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ebsites.</w:t>
      </w:r>
    </w:p>
    <w:p w:rsidR="00211497" w:rsidRPr="0056774E" w:rsidRDefault="00211497" w:rsidP="00910B23">
      <w:pPr>
        <w:pStyle w:val="Chapter5"/>
      </w:pPr>
      <w:r w:rsidRPr="0056774E">
        <w:t>Research Methodology</w:t>
      </w:r>
    </w:p>
    <w:p w:rsidR="00211497" w:rsidRPr="0056774E" w:rsidRDefault="004B4A0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670" w:author="RAS7" w:date="2018-06-02T11:19:00Z">
        <w:r w:rsidRPr="0056774E">
          <w:rPr>
            <w:rFonts w:ascii="Times New Roman" w:hAnsi="Times New Roman" w:cs="Times New Roman"/>
            <w:sz w:val="24"/>
            <w:szCs w:val="24"/>
          </w:rPr>
          <w:t>The e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arlier studies on </w:t>
      </w:r>
      <w:r w:rsidR="001525B0" w:rsidRPr="0056774E">
        <w:rPr>
          <w:rFonts w:ascii="Times New Roman" w:hAnsi="Times New Roman" w:cs="Times New Roman"/>
          <w:sz w:val="24"/>
          <w:szCs w:val="24"/>
        </w:rPr>
        <w:t>Poka</w:t>
      </w:r>
      <w:r w:rsidR="00211497" w:rsidRPr="0056774E">
        <w:rPr>
          <w:rFonts w:ascii="Times New Roman" w:hAnsi="Times New Roman" w:cs="Times New Roman"/>
          <w:sz w:val="24"/>
          <w:szCs w:val="24"/>
        </w:rPr>
        <w:t xml:space="preserve">-Yoke were mostly concentrated on </w:t>
      </w:r>
      <w:ins w:id="671" w:author="RAS7" w:date="2018-06-02T11:19:00Z">
        <w:r w:rsidRPr="0056774E">
          <w:rPr>
            <w:rFonts w:ascii="Times New Roman" w:hAnsi="Times New Roman" w:cs="Times New Roman"/>
            <w:sz w:val="24"/>
            <w:szCs w:val="24"/>
          </w:rPr>
          <w:t>the a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utomobile </w:t>
      </w:r>
      <w:ins w:id="672" w:author="RAS7" w:date="2018-06-02T11:19:00Z">
        <w:r w:rsidRPr="0056774E">
          <w:rPr>
            <w:rFonts w:ascii="Times New Roman" w:hAnsi="Times New Roman" w:cs="Times New Roman"/>
            <w:sz w:val="24"/>
            <w:szCs w:val="24"/>
          </w:rPr>
          <w:t>i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ndustry, </w:t>
      </w:r>
      <w:ins w:id="673" w:author="RAS7" w:date="2018-06-02T11:19:00Z">
        <w:r w:rsidRPr="0056774E">
          <w:rPr>
            <w:rFonts w:ascii="Times New Roman" w:hAnsi="Times New Roman" w:cs="Times New Roman"/>
            <w:sz w:val="24"/>
            <w:szCs w:val="24"/>
          </w:rPr>
          <w:t>t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extile </w:t>
      </w:r>
      <w:ins w:id="674" w:author="RAS7" w:date="2018-06-02T11:19:00Z">
        <w:r w:rsidRPr="0056774E">
          <w:rPr>
            <w:rFonts w:ascii="Times New Roman" w:hAnsi="Times New Roman" w:cs="Times New Roman"/>
            <w:sz w:val="24"/>
            <w:szCs w:val="24"/>
          </w:rPr>
          <w:t>i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ndustry, </w:t>
      </w:r>
      <w:ins w:id="675" w:author="RAS7" w:date="2018-06-02T11:19:00Z">
        <w:r w:rsidRPr="0056774E">
          <w:rPr>
            <w:rFonts w:ascii="Times New Roman" w:hAnsi="Times New Roman" w:cs="Times New Roman"/>
            <w:sz w:val="24"/>
            <w:szCs w:val="24"/>
          </w:rPr>
          <w:t>a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ssembly line, </w:t>
      </w:r>
      <w:ins w:id="676" w:author="RAS7" w:date="2018-06-02T11:20:00Z">
        <w:r w:rsidRPr="0056774E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ins w:id="677" w:author="RAS7" w:date="2018-06-02T11:19:00Z">
        <w:r w:rsidRPr="0056774E">
          <w:rPr>
            <w:rFonts w:ascii="Times New Roman" w:hAnsi="Times New Roman" w:cs="Times New Roman"/>
            <w:sz w:val="24"/>
            <w:szCs w:val="24"/>
          </w:rPr>
          <w:t>e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lectronic</w:t>
      </w:r>
      <w:ins w:id="678" w:author="RAS7" w:date="2018-06-02T11:20:00Z">
        <w:r w:rsidRPr="0056774E">
          <w:rPr>
            <w:rFonts w:ascii="Times New Roman" w:hAnsi="Times New Roman" w:cs="Times New Roman"/>
            <w:sz w:val="24"/>
            <w:szCs w:val="24"/>
          </w:rPr>
          <w:t xml:space="preserve"> goods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 manufacturing. </w:t>
      </w:r>
      <w:ins w:id="679" w:author="RAS7" w:date="2018-06-02T11:21:00Z">
        <w:r w:rsidRPr="0056774E">
          <w:rPr>
            <w:rFonts w:ascii="Times New Roman" w:hAnsi="Times New Roman" w:cs="Times New Roman"/>
            <w:sz w:val="24"/>
            <w:szCs w:val="24"/>
          </w:rPr>
          <w:t xml:space="preserve">However, the present study on Poka-Yoke is focused on the service sector of hospital </w:t>
        </w:r>
      </w:ins>
      <w:ins w:id="680" w:author="RAS7" w:date="2018-06-02T11:22:00Z">
        <w:r w:rsidRPr="0056774E">
          <w:rPr>
            <w:rFonts w:ascii="Times New Roman" w:hAnsi="Times New Roman" w:cs="Times New Roman"/>
            <w:sz w:val="24"/>
            <w:szCs w:val="24"/>
          </w:rPr>
          <w:t xml:space="preserve">management and 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>administration, as</w:t>
      </w:r>
      <w:r w:rsidR="00211497" w:rsidRPr="0056774E">
        <w:rPr>
          <w:rFonts w:ascii="Times New Roman" w:hAnsi="Times New Roman" w:cs="Times New Roman"/>
          <w:sz w:val="24"/>
          <w:szCs w:val="24"/>
        </w:rPr>
        <w:t xml:space="preserve"> the need to explore</w:t>
      </w:r>
      <w:r w:rsidR="001525B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211497" w:rsidRPr="0056774E">
        <w:rPr>
          <w:rFonts w:ascii="Times New Roman" w:hAnsi="Times New Roman" w:cs="Times New Roman"/>
          <w:sz w:val="24"/>
          <w:szCs w:val="24"/>
        </w:rPr>
        <w:t xml:space="preserve">the </w:t>
      </w:r>
      <w:ins w:id="681" w:author="RAS7" w:date="2018-06-02T11:23:00Z">
        <w:r w:rsidRPr="0056774E">
          <w:rPr>
            <w:rFonts w:ascii="Times New Roman" w:hAnsi="Times New Roman" w:cs="Times New Roman"/>
            <w:sz w:val="24"/>
            <w:szCs w:val="24"/>
          </w:rPr>
          <w:t>healthcare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 industry</w:t>
      </w:r>
      <w:ins w:id="682" w:author="RAS7" w:date="2018-06-02T11:23:00Z">
        <w:r w:rsidRPr="0056774E">
          <w:rPr>
            <w:rFonts w:ascii="Times New Roman" w:hAnsi="Times New Roman" w:cs="Times New Roman"/>
            <w:sz w:val="24"/>
            <w:szCs w:val="24"/>
          </w:rPr>
          <w:t xml:space="preserve"> is felt by the researcher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1497" w:rsidRPr="0056774E" w:rsidRDefault="0021149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A hospital is a healthcare institution </w:t>
      </w:r>
      <w:ins w:id="683" w:author="RAS7" w:date="2018-06-02T11:27:00Z">
        <w:r w:rsidR="003F30F2" w:rsidRPr="0056774E">
          <w:rPr>
            <w:rFonts w:ascii="Times New Roman" w:hAnsi="Times New Roman" w:cs="Times New Roman"/>
            <w:sz w:val="24"/>
            <w:szCs w:val="24"/>
          </w:rPr>
          <w:t>that treats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patient</w:t>
      </w:r>
      <w:ins w:id="684" w:author="RAS7" w:date="2018-06-02T11:27:00Z">
        <w:r w:rsidR="003F30F2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with </w:t>
      </w:r>
      <w:ins w:id="685" w:author="RAS7" w:date="2018-06-02T11:27:00Z">
        <w:r w:rsidR="003F30F2" w:rsidRPr="0056774E">
          <w:rPr>
            <w:rFonts w:ascii="Times New Roman" w:hAnsi="Times New Roman" w:cs="Times New Roman"/>
            <w:sz w:val="24"/>
            <w:szCs w:val="24"/>
          </w:rPr>
          <w:t xml:space="preserve">the help of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specialized staff and equipment. </w:t>
      </w:r>
      <w:ins w:id="686" w:author="RAS7" w:date="2018-06-02T11:27:00Z">
        <w:r w:rsidR="003F30F2" w:rsidRPr="0056774E">
          <w:rPr>
            <w:rFonts w:ascii="Times New Roman" w:hAnsi="Times New Roman" w:cs="Times New Roman"/>
            <w:sz w:val="24"/>
            <w:szCs w:val="24"/>
          </w:rPr>
          <w:t>The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safety of patients </w:t>
      </w:r>
      <w:ins w:id="687" w:author="RAS7" w:date="2018-06-02T11:27:00Z">
        <w:r w:rsidR="003F30F2" w:rsidRPr="0056774E">
          <w:rPr>
            <w:rFonts w:ascii="Times New Roman" w:hAnsi="Times New Roman" w:cs="Times New Roman"/>
            <w:sz w:val="24"/>
            <w:szCs w:val="24"/>
          </w:rPr>
          <w:t>is dependent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on </w:t>
      </w:r>
      <w:ins w:id="688" w:author="RAS7" w:date="2018-06-02T11:28:00Z">
        <w:r w:rsidR="003F30F2" w:rsidRPr="0056774E">
          <w:rPr>
            <w:rFonts w:ascii="Times New Roman" w:hAnsi="Times New Roman" w:cs="Times New Roman"/>
            <w:sz w:val="24"/>
            <w:szCs w:val="24"/>
          </w:rPr>
          <w:t>the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doctors, nurses and hospital </w:t>
      </w:r>
      <w:r w:rsidR="001525B0" w:rsidRPr="0056774E">
        <w:rPr>
          <w:rFonts w:ascii="Times New Roman" w:hAnsi="Times New Roman" w:cs="Times New Roman"/>
          <w:sz w:val="24"/>
          <w:szCs w:val="24"/>
        </w:rPr>
        <w:t>administration. Thus</w:t>
      </w:r>
      <w:r w:rsidRPr="0056774E">
        <w:rPr>
          <w:rFonts w:ascii="Times New Roman" w:hAnsi="Times New Roman" w:cs="Times New Roman"/>
          <w:sz w:val="24"/>
          <w:szCs w:val="24"/>
        </w:rPr>
        <w:t xml:space="preserve">, it is </w:t>
      </w:r>
      <w:ins w:id="689" w:author="RAS7" w:date="2018-06-02T11:28:00Z">
        <w:r w:rsidR="003F30F2" w:rsidRPr="0056774E">
          <w:rPr>
            <w:rFonts w:ascii="Times New Roman" w:hAnsi="Times New Roman" w:cs="Times New Roman"/>
            <w:sz w:val="24"/>
            <w:szCs w:val="24"/>
          </w:rPr>
          <w:t>necessary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690" w:author="RAS7" w:date="2018-06-02T11:28:00Z">
        <w:r w:rsidR="003F30F2" w:rsidRPr="0056774E">
          <w:rPr>
            <w:rFonts w:ascii="Times New Roman" w:hAnsi="Times New Roman" w:cs="Times New Roman"/>
            <w:sz w:val="24"/>
            <w:szCs w:val="24"/>
          </w:rPr>
          <w:t>for the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doctors and </w:t>
      </w:r>
      <w:ins w:id="691" w:author="RAS7" w:date="2018-06-02T11:28:00Z">
        <w:r w:rsidR="003F30F2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>staff</w:t>
      </w:r>
      <w:ins w:id="692" w:author="RAS7" w:date="2018-06-02T11:28:00Z">
        <w:r w:rsidR="003F30F2" w:rsidRPr="0056774E">
          <w:rPr>
            <w:rFonts w:ascii="Times New Roman" w:hAnsi="Times New Roman" w:cs="Times New Roman"/>
            <w:sz w:val="24"/>
            <w:szCs w:val="24"/>
          </w:rPr>
          <w:t xml:space="preserve"> member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s </w:t>
      </w:r>
      <w:ins w:id="693" w:author="RAS7" w:date="2018-06-02T11:28:00Z">
        <w:r w:rsidR="003F30F2" w:rsidRPr="0056774E">
          <w:rPr>
            <w:rFonts w:ascii="Times New Roman" w:hAnsi="Times New Roman" w:cs="Times New Roman"/>
            <w:sz w:val="24"/>
            <w:szCs w:val="24"/>
          </w:rPr>
          <w:t>to be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knowledgeable. </w:t>
      </w:r>
      <w:ins w:id="694" w:author="RAS7" w:date="2018-06-02T11:29:00Z">
        <w:r w:rsidR="003F30F2" w:rsidRPr="0056774E">
          <w:rPr>
            <w:rFonts w:ascii="Times New Roman" w:hAnsi="Times New Roman" w:cs="Times New Roman"/>
            <w:sz w:val="24"/>
            <w:szCs w:val="24"/>
          </w:rPr>
          <w:t xml:space="preserve">Patients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must provide </w:t>
      </w:r>
      <w:ins w:id="695" w:author="RAS7" w:date="2018-06-02T11:29:00Z">
        <w:r w:rsidR="003F30F2" w:rsidRPr="0056774E">
          <w:rPr>
            <w:rFonts w:ascii="Times New Roman" w:hAnsi="Times New Roman" w:cs="Times New Roman"/>
            <w:sz w:val="24"/>
            <w:szCs w:val="24"/>
          </w:rPr>
          <w:t xml:space="preserve">the relevant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information </w:t>
      </w:r>
      <w:ins w:id="696" w:author="RAS7" w:date="2018-06-02T11:30:00Z">
        <w:r w:rsidR="003F30F2" w:rsidRPr="0056774E">
          <w:rPr>
            <w:rFonts w:ascii="Times New Roman" w:hAnsi="Times New Roman" w:cs="Times New Roman"/>
            <w:sz w:val="24"/>
            <w:szCs w:val="24"/>
          </w:rPr>
          <w:t>to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enable </w:t>
      </w:r>
      <w:ins w:id="697" w:author="RAS7" w:date="2018-06-02T11:30:00Z">
        <w:r w:rsidR="003F30F2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healthcare professionals to </w:t>
      </w:r>
      <w:ins w:id="698" w:author="RAS7" w:date="2018-06-02T11:30:00Z">
        <w:r w:rsidR="003F30F2" w:rsidRPr="0056774E">
          <w:rPr>
            <w:rFonts w:ascii="Times New Roman" w:hAnsi="Times New Roman" w:cs="Times New Roman"/>
            <w:sz w:val="24"/>
            <w:szCs w:val="24"/>
          </w:rPr>
          <w:t>render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appropriate care and advice.</w:t>
      </w:r>
    </w:p>
    <w:p w:rsidR="00211497" w:rsidRDefault="00507EB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699" w:author="RAS7" w:date="2018-06-02T11:33:00Z">
        <w:r w:rsidRPr="0056774E">
          <w:rPr>
            <w:rFonts w:ascii="Times New Roman" w:hAnsi="Times New Roman" w:cs="Times New Roman"/>
            <w:sz w:val="24"/>
            <w:szCs w:val="24"/>
          </w:rPr>
          <w:t xml:space="preserve">In order to gain </w:t>
        </w:r>
      </w:ins>
      <w:ins w:id="700" w:author="RAS7" w:date="2018-06-02T11:34:00Z">
        <w:r w:rsidR="00BA6422" w:rsidRPr="0056774E">
          <w:rPr>
            <w:rFonts w:ascii="Times New Roman" w:hAnsi="Times New Roman" w:cs="Times New Roman"/>
            <w:sz w:val="24"/>
            <w:szCs w:val="24"/>
          </w:rPr>
          <w:t>in</w:t>
        </w:r>
        <w:r w:rsidR="00D2363F" w:rsidRPr="0056774E">
          <w:rPr>
            <w:rFonts w:ascii="Times New Roman" w:hAnsi="Times New Roman" w:cs="Times New Roman"/>
            <w:sz w:val="24"/>
            <w:szCs w:val="24"/>
          </w:rPr>
          <w:t>-depth</w:t>
        </w:r>
      </w:ins>
      <w:ins w:id="701" w:author="RAS7" w:date="2018-06-02T11:33:00Z">
        <w:r w:rsidRPr="0056774E">
          <w:rPr>
            <w:rFonts w:ascii="Times New Roman" w:hAnsi="Times New Roman" w:cs="Times New Roman"/>
            <w:sz w:val="24"/>
            <w:szCs w:val="24"/>
          </w:rPr>
          <w:t xml:space="preserve"> and detailed information on the implementation of Poka-Yoke in hospital administration, the required d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ata for the study </w:t>
      </w:r>
      <w:ins w:id="702" w:author="RAS7" w:date="2018-06-02T11:33:00Z">
        <w:r w:rsidRPr="0056774E">
          <w:rPr>
            <w:rFonts w:ascii="Times New Roman" w:hAnsi="Times New Roman" w:cs="Times New Roman"/>
            <w:sz w:val="24"/>
            <w:szCs w:val="24"/>
          </w:rPr>
          <w:t xml:space="preserve">was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collected from both primary as well as secondary sources.</w:t>
      </w:r>
      <w:r w:rsidR="001525B0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703" w:author="RAS7" w:date="2018-06-02T11:34:00Z">
        <w:r w:rsidR="00BA6422" w:rsidRPr="0056774E">
          <w:rPr>
            <w:rFonts w:ascii="Times New Roman" w:hAnsi="Times New Roman" w:cs="Times New Roman"/>
            <w:sz w:val="24"/>
            <w:szCs w:val="24"/>
          </w:rPr>
          <w:t xml:space="preserve">The gathered information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help</w:t>
      </w:r>
      <w:ins w:id="704" w:author="RAS7" w:date="2018-06-02T11:34:00Z">
        <w:r w:rsidR="00BA6422" w:rsidRPr="0056774E">
          <w:rPr>
            <w:rFonts w:ascii="Times New Roman" w:hAnsi="Times New Roman" w:cs="Times New Roman"/>
            <w:sz w:val="24"/>
            <w:szCs w:val="24"/>
          </w:rPr>
          <w:t>ed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 to explore the </w:t>
      </w:r>
      <w:ins w:id="705" w:author="RAS7" w:date="2018-06-02T11:35:00Z">
        <w:r w:rsidR="0032031A" w:rsidRPr="0056774E">
          <w:rPr>
            <w:rFonts w:ascii="Times New Roman" w:hAnsi="Times New Roman" w:cs="Times New Roman"/>
            <w:sz w:val="24"/>
            <w:szCs w:val="24"/>
          </w:rPr>
          <w:t xml:space="preserve">dual </w:t>
        </w:r>
        <w:r w:rsidR="00BA6422" w:rsidRPr="0056774E">
          <w:rPr>
            <w:rFonts w:ascii="Times New Roman" w:hAnsi="Times New Roman" w:cs="Times New Roman"/>
            <w:sz w:val="24"/>
            <w:szCs w:val="24"/>
          </w:rPr>
          <w:t xml:space="preserve">aspects of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customer satisfaction and </w:t>
      </w:r>
      <w:ins w:id="706" w:author="RAS7" w:date="2018-06-02T11:35:00Z">
        <w:r w:rsidR="00BA6422" w:rsidRPr="0056774E">
          <w:rPr>
            <w:rFonts w:ascii="Times New Roman" w:hAnsi="Times New Roman" w:cs="Times New Roman"/>
            <w:sz w:val="24"/>
            <w:szCs w:val="24"/>
          </w:rPr>
          <w:t xml:space="preserve">process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improvement in hospital</w:t>
      </w:r>
      <w:ins w:id="707" w:author="RAS7" w:date="2018-06-02T11:35:00Z">
        <w:r w:rsidR="00BA6422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>.</w:t>
      </w:r>
    </w:p>
    <w:p w:rsidR="00AB1BC7" w:rsidRPr="0056774E" w:rsidRDefault="00AB1BC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1497" w:rsidRPr="0056774E" w:rsidRDefault="00211497" w:rsidP="00306924">
      <w:pPr>
        <w:pStyle w:val="Chapter5"/>
        <w:numPr>
          <w:ilvl w:val="2"/>
          <w:numId w:val="18"/>
        </w:numPr>
        <w:outlineLvl w:val="2"/>
      </w:pPr>
      <w:r w:rsidRPr="0056774E">
        <w:lastRenderedPageBreak/>
        <w:t xml:space="preserve">Primary </w:t>
      </w:r>
      <w:r w:rsidR="00F02BB9" w:rsidRPr="0056774E">
        <w:t>data</w:t>
      </w:r>
    </w:p>
    <w:p w:rsidR="00211497" w:rsidRPr="0056774E" w:rsidRDefault="00211497" w:rsidP="001F48B4">
      <w:pPr>
        <w:pStyle w:val="Body1"/>
      </w:pPr>
      <w:r w:rsidRPr="0056774E">
        <w:t xml:space="preserve">Primary data is the </w:t>
      </w:r>
      <w:ins w:id="708" w:author="RAS7" w:date="2018-06-02T11:42:00Z">
        <w:r w:rsidR="001F48B4" w:rsidRPr="0056774E">
          <w:t xml:space="preserve">information </w:t>
        </w:r>
      </w:ins>
      <w:r w:rsidRPr="0056774E">
        <w:t xml:space="preserve">collected for </w:t>
      </w:r>
      <w:ins w:id="709" w:author="RAS7" w:date="2018-06-02T11:39:00Z">
        <w:r w:rsidR="007443C6" w:rsidRPr="0056774E">
          <w:t xml:space="preserve">a </w:t>
        </w:r>
      </w:ins>
      <w:r w:rsidRPr="0056774E">
        <w:t xml:space="preserve">specific purpose. Primary data </w:t>
      </w:r>
      <w:ins w:id="710" w:author="RAS7" w:date="2018-06-02T11:42:00Z">
        <w:r w:rsidR="001F48B4" w:rsidRPr="0056774E">
          <w:t>is the</w:t>
        </w:r>
      </w:ins>
      <w:r w:rsidRPr="0056774E">
        <w:t xml:space="preserve"> collecti</w:t>
      </w:r>
      <w:ins w:id="711" w:author="RAS7" w:date="2018-06-02T11:42:00Z">
        <w:r w:rsidR="001F48B4" w:rsidRPr="0056774E">
          <w:t>o</w:t>
        </w:r>
      </w:ins>
      <w:r w:rsidRPr="0056774E">
        <w:t>n</w:t>
      </w:r>
      <w:r w:rsidR="001525B0" w:rsidRPr="0056774E">
        <w:t xml:space="preserve"> </w:t>
      </w:r>
      <w:ins w:id="712" w:author="RAS7" w:date="2018-06-02T11:42:00Z">
        <w:r w:rsidR="001F48B4" w:rsidRPr="0056774E">
          <w:t xml:space="preserve">of </w:t>
        </w:r>
      </w:ins>
      <w:ins w:id="713" w:author="RAS7" w:date="2018-06-02T11:39:00Z">
        <w:r w:rsidR="007443C6" w:rsidRPr="0056774E">
          <w:t>highly</w:t>
        </w:r>
      </w:ins>
      <w:r w:rsidR="001525B0" w:rsidRPr="0056774E">
        <w:t xml:space="preserve"> </w:t>
      </w:r>
      <w:r w:rsidRPr="0056774E">
        <w:t xml:space="preserve">accurate information </w:t>
      </w:r>
      <w:ins w:id="714" w:author="RAS7" w:date="2018-06-02T11:43:00Z">
        <w:r w:rsidR="001F48B4" w:rsidRPr="0056774E">
          <w:t>pertaining to</w:t>
        </w:r>
      </w:ins>
      <w:r w:rsidR="001525B0" w:rsidRPr="0056774E">
        <w:t xml:space="preserve"> </w:t>
      </w:r>
      <w:ins w:id="715" w:author="RAS7" w:date="2018-06-02T11:40:00Z">
        <w:r w:rsidR="007443C6" w:rsidRPr="0056774E">
          <w:t xml:space="preserve">a </w:t>
        </w:r>
      </w:ins>
      <w:r w:rsidRPr="0056774E">
        <w:t xml:space="preserve">specific </w:t>
      </w:r>
      <w:r w:rsidR="001525B0" w:rsidRPr="0056774E">
        <w:t>topic. The</w:t>
      </w:r>
      <w:r w:rsidRPr="0056774E">
        <w:t xml:space="preserve"> </w:t>
      </w:r>
      <w:ins w:id="716" w:author="RAS7" w:date="2018-06-02T11:43:00Z">
        <w:r w:rsidR="001F48B4" w:rsidRPr="0056774E">
          <w:t xml:space="preserve">primary </w:t>
        </w:r>
      </w:ins>
      <w:r w:rsidRPr="0056774E">
        <w:t xml:space="preserve">data can be collected </w:t>
      </w:r>
      <w:ins w:id="717" w:author="RAS7" w:date="2018-06-02T11:45:00Z">
        <w:r w:rsidR="00E36729" w:rsidRPr="0056774E">
          <w:t>through various instruments</w:t>
        </w:r>
      </w:ins>
      <w:r w:rsidRPr="0056774E">
        <w:t xml:space="preserve"> like</w:t>
      </w:r>
      <w:r w:rsidR="001525B0" w:rsidRPr="0056774E">
        <w:t xml:space="preserve"> </w:t>
      </w:r>
      <w:ins w:id="718" w:author="RAS7" w:date="2018-06-02T11:44:00Z">
        <w:r w:rsidR="00E36729" w:rsidRPr="0056774E">
          <w:t>interviews, surveys,</w:t>
        </w:r>
      </w:ins>
      <w:r w:rsidR="001525B0" w:rsidRPr="0056774E">
        <w:t xml:space="preserve"> </w:t>
      </w:r>
      <w:ins w:id="719" w:author="RAS7" w:date="2018-06-02T11:44:00Z">
        <w:r w:rsidR="00E36729" w:rsidRPr="0056774E">
          <w:t>and questionnaires.</w:t>
        </w:r>
      </w:ins>
    </w:p>
    <w:p w:rsidR="00211497" w:rsidRPr="0056774E" w:rsidRDefault="0021149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The </w:t>
      </w:r>
      <w:ins w:id="720" w:author="RAS7" w:date="2018-06-02T11:45:00Z">
        <w:r w:rsidR="008B417B" w:rsidRPr="0056774E">
          <w:rPr>
            <w:rFonts w:ascii="Times New Roman" w:hAnsi="Times New Roman" w:cs="Times New Roman"/>
            <w:sz w:val="24"/>
            <w:szCs w:val="24"/>
          </w:rPr>
          <w:t>q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uestionnaire method is proposed for </w:t>
      </w:r>
      <w:ins w:id="721" w:author="RAS7" w:date="2018-06-02T11:45:00Z">
        <w:r w:rsidR="008B417B" w:rsidRPr="0056774E">
          <w:rPr>
            <w:rFonts w:ascii="Times New Roman" w:hAnsi="Times New Roman" w:cs="Times New Roman"/>
            <w:sz w:val="24"/>
            <w:szCs w:val="24"/>
          </w:rPr>
          <w:t>the present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study to gain </w:t>
      </w:r>
      <w:ins w:id="722" w:author="RAS7" w:date="2018-06-02T11:45:00Z">
        <w:r w:rsidR="008B417B" w:rsidRPr="0056774E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insight and knowledge to understand different factors </w:t>
      </w:r>
      <w:ins w:id="723" w:author="RAS7" w:date="2018-06-02T11:46:00Z">
        <w:r w:rsidR="008B417B" w:rsidRPr="0056774E">
          <w:rPr>
            <w:rFonts w:ascii="Times New Roman" w:hAnsi="Times New Roman" w:cs="Times New Roman"/>
            <w:sz w:val="24"/>
            <w:szCs w:val="24"/>
          </w:rPr>
          <w:t>that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determine the </w:t>
      </w:r>
      <w:ins w:id="724" w:author="RAS7" w:date="2018-06-02T11:46:00Z">
        <w:r w:rsidR="008B417B" w:rsidRPr="0056774E">
          <w:rPr>
            <w:rFonts w:ascii="Times New Roman" w:hAnsi="Times New Roman" w:cs="Times New Roman"/>
            <w:sz w:val="24"/>
            <w:szCs w:val="24"/>
          </w:rPr>
          <w:t>i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mplementation of Poka-Yoke. The </w:t>
      </w:r>
      <w:ins w:id="725" w:author="RAS7" w:date="2018-06-02T11:46:00Z">
        <w:r w:rsidR="008B417B" w:rsidRPr="0056774E">
          <w:rPr>
            <w:rFonts w:ascii="Times New Roman" w:hAnsi="Times New Roman" w:cs="Times New Roman"/>
            <w:sz w:val="24"/>
            <w:szCs w:val="24"/>
          </w:rPr>
          <w:t xml:space="preserve">primary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data for the proposed </w:t>
      </w:r>
      <w:r w:rsidR="001525B0" w:rsidRPr="0056774E">
        <w:rPr>
          <w:rFonts w:ascii="Times New Roman" w:hAnsi="Times New Roman" w:cs="Times New Roman"/>
          <w:sz w:val="24"/>
          <w:szCs w:val="24"/>
        </w:rPr>
        <w:t>study will be</w:t>
      </w:r>
      <w:r w:rsidRPr="0056774E">
        <w:rPr>
          <w:rFonts w:ascii="Times New Roman" w:hAnsi="Times New Roman" w:cs="Times New Roman"/>
          <w:sz w:val="24"/>
          <w:szCs w:val="24"/>
        </w:rPr>
        <w:t xml:space="preserve"> collected </w:t>
      </w:r>
      <w:ins w:id="726" w:author="RAS7" w:date="2018-06-02T11:47:00Z">
        <w:r w:rsidR="008B417B" w:rsidRPr="0056774E">
          <w:rPr>
            <w:rFonts w:ascii="Times New Roman" w:hAnsi="Times New Roman" w:cs="Times New Roman"/>
            <w:sz w:val="24"/>
            <w:szCs w:val="24"/>
          </w:rPr>
          <w:t xml:space="preserve">through 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>questionnaires. The</w:t>
      </w:r>
      <w:ins w:id="727" w:author="RAS7" w:date="2018-06-02T11:47:00Z">
        <w:r w:rsidR="008B417B" w:rsidRPr="0056774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E2E23" w:rsidRPr="0056774E">
          <w:rPr>
            <w:rFonts w:ascii="Times New Roman" w:hAnsi="Times New Roman" w:cs="Times New Roman"/>
            <w:sz w:val="24"/>
            <w:szCs w:val="24"/>
          </w:rPr>
          <w:t>esse</w:t>
        </w:r>
      </w:ins>
      <w:ins w:id="728" w:author="RAS7" w:date="2018-06-02T11:48:00Z">
        <w:r w:rsidR="000E2E23" w:rsidRPr="0056774E">
          <w:rPr>
            <w:rFonts w:ascii="Times New Roman" w:hAnsi="Times New Roman" w:cs="Times New Roman"/>
            <w:sz w:val="24"/>
            <w:szCs w:val="24"/>
          </w:rPr>
          <w:t xml:space="preserve">ntial </w:t>
        </w:r>
      </w:ins>
      <w:ins w:id="729" w:author="RAS7" w:date="2018-06-02T11:47:00Z">
        <w:r w:rsidR="008B417B" w:rsidRPr="0056774E">
          <w:rPr>
            <w:rFonts w:ascii="Times New Roman" w:hAnsi="Times New Roman" w:cs="Times New Roman"/>
            <w:sz w:val="24"/>
            <w:szCs w:val="24"/>
          </w:rPr>
          <w:t>i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nformation </w:t>
      </w:r>
      <w:ins w:id="730" w:author="RAS7" w:date="2018-06-02T11:47:00Z">
        <w:r w:rsidR="008B417B" w:rsidRPr="0056774E">
          <w:rPr>
            <w:rFonts w:ascii="Times New Roman" w:hAnsi="Times New Roman" w:cs="Times New Roman"/>
            <w:sz w:val="24"/>
            <w:szCs w:val="24"/>
          </w:rPr>
          <w:t>w</w:t>
        </w:r>
      </w:ins>
      <w:r w:rsidR="001525B0" w:rsidRPr="0056774E">
        <w:rPr>
          <w:rFonts w:ascii="Times New Roman" w:hAnsi="Times New Roman" w:cs="Times New Roman"/>
          <w:sz w:val="24"/>
          <w:szCs w:val="24"/>
        </w:rPr>
        <w:t>ill be</w:t>
      </w:r>
      <w:r w:rsidRPr="0056774E">
        <w:rPr>
          <w:rFonts w:ascii="Times New Roman" w:hAnsi="Times New Roman" w:cs="Times New Roman"/>
          <w:sz w:val="24"/>
          <w:szCs w:val="24"/>
        </w:rPr>
        <w:t xml:space="preserve"> collected from </w:t>
      </w:r>
      <w:ins w:id="731" w:author="RAS7" w:date="2018-06-02T11:47:00Z">
        <w:r w:rsidR="008B417B" w:rsidRPr="0056774E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octors, </w:t>
      </w:r>
      <w:ins w:id="732" w:author="RAS7" w:date="2018-06-02T11:47:00Z">
        <w:r w:rsidR="008B417B" w:rsidRPr="0056774E">
          <w:rPr>
            <w:rFonts w:ascii="Times New Roman" w:hAnsi="Times New Roman" w:cs="Times New Roman"/>
            <w:sz w:val="24"/>
            <w:szCs w:val="24"/>
          </w:rPr>
          <w:t>p</w:t>
        </w:r>
      </w:ins>
      <w:r w:rsidRPr="0056774E">
        <w:rPr>
          <w:rFonts w:ascii="Times New Roman" w:hAnsi="Times New Roman" w:cs="Times New Roman"/>
          <w:sz w:val="24"/>
          <w:szCs w:val="24"/>
        </w:rPr>
        <w:t>atients</w:t>
      </w:r>
      <w:ins w:id="733" w:author="RAS7" w:date="2018-06-02T11:48:00Z">
        <w:r w:rsidR="0027102B" w:rsidRPr="0056774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and </w:t>
      </w:r>
      <w:ins w:id="734" w:author="RAS7" w:date="2018-06-02T11:47:00Z">
        <w:r w:rsidR="008B417B" w:rsidRPr="0056774E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56774E">
        <w:rPr>
          <w:rFonts w:ascii="Times New Roman" w:hAnsi="Times New Roman" w:cs="Times New Roman"/>
          <w:sz w:val="24"/>
          <w:szCs w:val="24"/>
        </w:rPr>
        <w:t>epartment</w:t>
      </w:r>
      <w:ins w:id="735" w:author="RAS7" w:date="2018-06-02T11:47:00Z">
        <w:r w:rsidR="008B417B" w:rsidRPr="0056774E">
          <w:rPr>
            <w:rFonts w:ascii="Times New Roman" w:hAnsi="Times New Roman" w:cs="Times New Roman"/>
            <w:sz w:val="24"/>
            <w:szCs w:val="24"/>
          </w:rPr>
          <w:t>al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heads.</w:t>
      </w:r>
    </w:p>
    <w:p w:rsidR="00211497" w:rsidRPr="0056774E" w:rsidRDefault="00211497" w:rsidP="00306924">
      <w:pPr>
        <w:pStyle w:val="Chapter5"/>
        <w:numPr>
          <w:ilvl w:val="2"/>
          <w:numId w:val="18"/>
        </w:numPr>
        <w:outlineLvl w:val="2"/>
      </w:pPr>
      <w:r w:rsidRPr="0056774E">
        <w:t xml:space="preserve">Secondary </w:t>
      </w:r>
      <w:r w:rsidR="00F02BB9" w:rsidRPr="0056774E">
        <w:t>data</w:t>
      </w:r>
    </w:p>
    <w:p w:rsidR="00211497" w:rsidRPr="0056774E" w:rsidRDefault="0021149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Secondary data refers to </w:t>
      </w:r>
      <w:ins w:id="736" w:author="RAS7" w:date="2018-06-02T11:48:00Z">
        <w:r w:rsidR="000016EF" w:rsidRPr="0056774E">
          <w:rPr>
            <w:rFonts w:ascii="Times New Roman" w:hAnsi="Times New Roman" w:cs="Times New Roman"/>
            <w:sz w:val="24"/>
            <w:szCs w:val="24"/>
          </w:rPr>
          <w:t>the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737" w:author="RAS7" w:date="2018-06-02T11:49:00Z">
        <w:r w:rsidR="000016EF" w:rsidRPr="0056774E">
          <w:rPr>
            <w:rFonts w:ascii="Times New Roman" w:hAnsi="Times New Roman" w:cs="Times New Roman"/>
            <w:sz w:val="24"/>
            <w:szCs w:val="24"/>
          </w:rPr>
          <w:t xml:space="preserve">information </w:t>
        </w:r>
      </w:ins>
      <w:ins w:id="738" w:author="RAS7" w:date="2018-06-02T11:55:00Z">
        <w:r w:rsidR="00087C9B" w:rsidRPr="0056774E">
          <w:rPr>
            <w:rFonts w:ascii="Times New Roman" w:hAnsi="Times New Roman" w:cs="Times New Roman"/>
            <w:sz w:val="24"/>
            <w:szCs w:val="24"/>
          </w:rPr>
          <w:t xml:space="preserve">that is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already collected. </w:t>
      </w:r>
      <w:ins w:id="739" w:author="RAS7" w:date="2018-06-02T11:49:00Z">
        <w:r w:rsidR="000016EF" w:rsidRPr="0056774E">
          <w:rPr>
            <w:rFonts w:ascii="Times New Roman" w:hAnsi="Times New Roman" w:cs="Times New Roman"/>
            <w:sz w:val="24"/>
            <w:szCs w:val="24"/>
          </w:rPr>
          <w:t xml:space="preserve">Secondary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data is </w:t>
      </w:r>
      <w:ins w:id="740" w:author="RAS7" w:date="2018-06-02T11:56:00Z">
        <w:r w:rsidR="00087C9B" w:rsidRPr="0056774E">
          <w:rPr>
            <w:rFonts w:ascii="Times New Roman" w:hAnsi="Times New Roman" w:cs="Times New Roman"/>
            <w:sz w:val="24"/>
            <w:szCs w:val="24"/>
          </w:rPr>
          <w:t>readily available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741" w:author="RAS7" w:date="2018-06-02T11:49:00Z">
        <w:r w:rsidR="000016EF" w:rsidRPr="0056774E">
          <w:rPr>
            <w:rFonts w:ascii="Times New Roman" w:hAnsi="Times New Roman" w:cs="Times New Roman"/>
            <w:sz w:val="24"/>
            <w:szCs w:val="24"/>
          </w:rPr>
          <w:t xml:space="preserve">when compared to </w:t>
        </w:r>
      </w:ins>
      <w:r w:rsidRPr="0056774E">
        <w:rPr>
          <w:rFonts w:ascii="Times New Roman" w:hAnsi="Times New Roman" w:cs="Times New Roman"/>
          <w:sz w:val="24"/>
          <w:szCs w:val="24"/>
        </w:rPr>
        <w:t>the primary data.</w:t>
      </w:r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The secondary data </w:t>
      </w:r>
      <w:ins w:id="742" w:author="RAS7" w:date="2018-06-02T11:50:00Z">
        <w:r w:rsidR="006668D0" w:rsidRPr="0056774E">
          <w:rPr>
            <w:rFonts w:ascii="Times New Roman" w:hAnsi="Times New Roman" w:cs="Times New Roman"/>
            <w:sz w:val="24"/>
            <w:szCs w:val="24"/>
          </w:rPr>
          <w:t>can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be collected from newspaper</w:t>
      </w:r>
      <w:ins w:id="743" w:author="RAS7" w:date="2018-06-02T11:50:00Z">
        <w:r w:rsidR="006668D0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, journals, and </w:t>
      </w:r>
      <w:ins w:id="744" w:author="RAS7" w:date="2018-06-02T11:54:00Z">
        <w:r w:rsidR="00087C9B" w:rsidRPr="0056774E">
          <w:rPr>
            <w:rFonts w:ascii="Times New Roman" w:hAnsi="Times New Roman" w:cs="Times New Roman"/>
            <w:sz w:val="24"/>
            <w:szCs w:val="24"/>
          </w:rPr>
          <w:t>articles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745" w:author="RAS7" w:date="2018-06-02T11:52:00Z">
        <w:r w:rsidR="00087C9B" w:rsidRPr="0056774E">
          <w:rPr>
            <w:rFonts w:ascii="Times New Roman" w:hAnsi="Times New Roman" w:cs="Times New Roman"/>
            <w:sz w:val="24"/>
            <w:szCs w:val="24"/>
          </w:rPr>
          <w:t xml:space="preserve">published </w:t>
        </w:r>
      </w:ins>
      <w:r w:rsidRPr="0056774E">
        <w:rPr>
          <w:rFonts w:ascii="Times New Roman" w:hAnsi="Times New Roman" w:cs="Times New Roman"/>
          <w:sz w:val="24"/>
          <w:szCs w:val="24"/>
        </w:rPr>
        <w:t>by research institution</w:t>
      </w:r>
      <w:ins w:id="746" w:author="RAS7" w:date="2018-06-02T11:52:00Z">
        <w:r w:rsidR="00087C9B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ins w:id="747" w:author="RAS7" w:date="2018-06-02T11:53:00Z">
        <w:r w:rsidR="00087C9B" w:rsidRPr="0056774E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university librar</w:t>
      </w:r>
      <w:ins w:id="748" w:author="RAS7" w:date="2018-06-02T11:53:00Z">
        <w:r w:rsidR="00087C9B" w:rsidRPr="0056774E">
          <w:rPr>
            <w:rFonts w:ascii="Times New Roman" w:hAnsi="Times New Roman" w:cs="Times New Roman"/>
            <w:sz w:val="24"/>
            <w:szCs w:val="24"/>
          </w:rPr>
          <w:t>ies</w:t>
        </w:r>
      </w:ins>
      <w:ins w:id="749" w:author="RAS7" w:date="2018-06-02T11:54:00Z">
        <w:r w:rsidR="00087C9B" w:rsidRPr="0056774E">
          <w:rPr>
            <w:rFonts w:ascii="Times New Roman" w:hAnsi="Times New Roman" w:cs="Times New Roman"/>
            <w:sz w:val="24"/>
            <w:szCs w:val="24"/>
          </w:rPr>
          <w:t>.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750" w:author="RAS7" w:date="2018-06-02T11:55:00Z">
        <w:r w:rsidR="00087C9B" w:rsidRPr="0056774E">
          <w:rPr>
            <w:rFonts w:ascii="Times New Roman" w:hAnsi="Times New Roman" w:cs="Times New Roman"/>
            <w:sz w:val="24"/>
            <w:szCs w:val="24"/>
          </w:rPr>
          <w:t>Such publications can also be accessed online</w:t>
        </w:r>
      </w:ins>
      <w:r w:rsidRPr="0056774E">
        <w:rPr>
          <w:rFonts w:ascii="Times New Roman" w:hAnsi="Times New Roman" w:cs="Times New Roman"/>
          <w:sz w:val="24"/>
          <w:szCs w:val="24"/>
        </w:rPr>
        <w:t>.</w:t>
      </w:r>
    </w:p>
    <w:p w:rsidR="00211497" w:rsidRPr="0056774E" w:rsidRDefault="00211497" w:rsidP="00306924">
      <w:pPr>
        <w:pStyle w:val="Chapter5"/>
        <w:numPr>
          <w:ilvl w:val="2"/>
          <w:numId w:val="18"/>
        </w:numPr>
        <w:outlineLvl w:val="2"/>
      </w:pPr>
      <w:r w:rsidRPr="0056774E">
        <w:t xml:space="preserve">Sampling </w:t>
      </w:r>
      <w:r w:rsidR="00F02BB9" w:rsidRPr="0056774E">
        <w:t>design</w:t>
      </w:r>
    </w:p>
    <w:p w:rsidR="00211497" w:rsidRPr="0056774E" w:rsidRDefault="006673FE" w:rsidP="000421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ins w:id="751" w:author="RAS7" w:date="2018-06-02T11:56:00Z">
        <w:r w:rsidRPr="0056774E">
          <w:rPr>
            <w:rFonts w:ascii="Times New Roman" w:hAnsi="Times New Roman" w:cs="Times New Roman"/>
            <w:sz w:val="24"/>
            <w:szCs w:val="24"/>
          </w:rPr>
          <w:t>Sampling design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 is the conceptual basis and the practical means </w:t>
      </w:r>
      <w:ins w:id="752" w:author="RAS7" w:date="2018-06-02T11:59:00Z">
        <w:r w:rsidRPr="0056774E">
          <w:rPr>
            <w:rFonts w:ascii="Times New Roman" w:hAnsi="Times New Roman" w:cs="Times New Roman"/>
            <w:sz w:val="24"/>
            <w:szCs w:val="24"/>
          </w:rPr>
          <w:t>through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211497" w:rsidRPr="0056774E">
        <w:rPr>
          <w:rFonts w:ascii="Times New Roman" w:hAnsi="Times New Roman" w:cs="Times New Roman"/>
          <w:sz w:val="24"/>
          <w:szCs w:val="24"/>
        </w:rPr>
        <w:t xml:space="preserve">which </w:t>
      </w:r>
      <w:ins w:id="753" w:author="RAS7" w:date="2018-06-02T11:59:00Z">
        <w:r w:rsidRPr="0056774E">
          <w:rPr>
            <w:rFonts w:ascii="Times New Roman" w:hAnsi="Times New Roman" w:cs="Times New Roman"/>
            <w:sz w:val="24"/>
            <w:szCs w:val="24"/>
          </w:rPr>
          <w:t xml:space="preserve">the required 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data are collected </w:t>
      </w:r>
      <w:ins w:id="754" w:author="RAS7" w:date="2018-06-02T11:59:00Z">
        <w:r w:rsidRPr="0056774E">
          <w:rPr>
            <w:rFonts w:ascii="Times New Roman" w:hAnsi="Times New Roman" w:cs="Times New Roman"/>
            <w:sz w:val="24"/>
            <w:szCs w:val="24"/>
          </w:rPr>
          <w:t>such</w:t>
        </w:r>
      </w:ins>
      <w:r w:rsidR="00211497" w:rsidRPr="0056774E">
        <w:rPr>
          <w:rFonts w:ascii="Times New Roman" w:hAnsi="Times New Roman" w:cs="Times New Roman"/>
          <w:sz w:val="24"/>
          <w:szCs w:val="24"/>
        </w:rPr>
        <w:t xml:space="preserve"> that the uniqueness of a population can be inferred with </w:t>
      </w:r>
      <w:ins w:id="755" w:author="RAS7" w:date="2018-06-02T11:59:00Z">
        <w:r w:rsidRPr="0056774E">
          <w:rPr>
            <w:rFonts w:ascii="Times New Roman" w:hAnsi="Times New Roman" w:cs="Times New Roman"/>
            <w:sz w:val="24"/>
            <w:szCs w:val="24"/>
          </w:rPr>
          <w:t xml:space="preserve">acceptable </w:t>
        </w:r>
      </w:ins>
      <w:ins w:id="756" w:author="RAS7" w:date="2018-06-02T12:00:00Z">
        <w:r w:rsidR="00AB3061" w:rsidRPr="0056774E">
          <w:rPr>
            <w:rFonts w:ascii="Times New Roman" w:hAnsi="Times New Roman" w:cs="Times New Roman"/>
            <w:sz w:val="24"/>
            <w:szCs w:val="24"/>
          </w:rPr>
          <w:t>levels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211497" w:rsidRPr="0056774E">
        <w:rPr>
          <w:rFonts w:ascii="Times New Roman" w:hAnsi="Times New Roman" w:cs="Times New Roman"/>
          <w:sz w:val="24"/>
          <w:szCs w:val="24"/>
        </w:rPr>
        <w:t>of error.</w:t>
      </w:r>
    </w:p>
    <w:p w:rsidR="00211497" w:rsidRPr="0056774E" w:rsidRDefault="0021149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Survey is </w:t>
      </w:r>
      <w:ins w:id="757" w:author="RAS7" w:date="2018-06-02T12:01:00Z">
        <w:r w:rsidR="00AB3061" w:rsidRPr="0056774E">
          <w:rPr>
            <w:rFonts w:ascii="Times New Roman" w:hAnsi="Times New Roman" w:cs="Times New Roman"/>
            <w:sz w:val="24"/>
            <w:szCs w:val="24"/>
          </w:rPr>
          <w:t>conducted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758" w:author="RAS7" w:date="2018-06-02T12:01:00Z">
        <w:r w:rsidR="00AB3061" w:rsidRPr="0056774E">
          <w:rPr>
            <w:rFonts w:ascii="Times New Roman" w:hAnsi="Times New Roman" w:cs="Times New Roman"/>
            <w:sz w:val="24"/>
            <w:szCs w:val="24"/>
          </w:rPr>
          <w:t xml:space="preserve">by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using </w:t>
      </w:r>
      <w:ins w:id="759" w:author="RAS7" w:date="2018-06-02T12:01:00Z">
        <w:r w:rsidR="00AB3061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AB3061" w:rsidRPr="0056774E">
        <w:rPr>
          <w:rFonts w:ascii="Times New Roman" w:hAnsi="Times New Roman" w:cs="Times New Roman"/>
          <w:sz w:val="24"/>
          <w:szCs w:val="24"/>
        </w:rPr>
        <w:t>non-probability sampling technique</w:t>
      </w:r>
      <w:r w:rsidR="00487BB8" w:rsidRPr="0056774E">
        <w:rPr>
          <w:rFonts w:ascii="Times New Roman" w:hAnsi="Times New Roman" w:cs="Times New Roman"/>
          <w:sz w:val="24"/>
          <w:szCs w:val="24"/>
        </w:rPr>
        <w:t xml:space="preserve">, wherein </w:t>
      </w:r>
      <w:r w:rsidRPr="0056774E">
        <w:rPr>
          <w:rFonts w:ascii="Times New Roman" w:hAnsi="Times New Roman" w:cs="Times New Roman"/>
          <w:sz w:val="24"/>
          <w:szCs w:val="24"/>
        </w:rPr>
        <w:t>convenience sampling method is implemented to select the respondents.</w:t>
      </w:r>
    </w:p>
    <w:p w:rsidR="00211497" w:rsidRPr="0056774E" w:rsidRDefault="0021149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Convenience sampling method is used for the following reasons:</w:t>
      </w:r>
    </w:p>
    <w:p w:rsidR="00211497" w:rsidRPr="0056774E" w:rsidRDefault="0021149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a. Respondent</w:t>
      </w:r>
      <w:ins w:id="760" w:author="RAS7" w:date="2018-06-02T12:02:00Z">
        <w:r w:rsidR="00307669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>’ availability</w:t>
      </w:r>
    </w:p>
    <w:p w:rsidR="00211497" w:rsidRPr="0056774E" w:rsidRDefault="0021149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b. Timely </w:t>
      </w:r>
      <w:r w:rsidR="00487BB8" w:rsidRPr="0056774E">
        <w:rPr>
          <w:rFonts w:ascii="Times New Roman" w:hAnsi="Times New Roman" w:cs="Times New Roman"/>
          <w:sz w:val="24"/>
          <w:szCs w:val="24"/>
        </w:rPr>
        <w:t>reachable</w:t>
      </w:r>
    </w:p>
    <w:p w:rsidR="00211497" w:rsidRPr="0056774E" w:rsidRDefault="0021149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c. </w:t>
      </w:r>
      <w:ins w:id="761" w:author="RAS7" w:date="2018-06-02T12:02:00Z">
        <w:r w:rsidR="00307669" w:rsidRPr="0056774E">
          <w:rPr>
            <w:rFonts w:ascii="Times New Roman" w:hAnsi="Times New Roman" w:cs="Times New Roman"/>
            <w:sz w:val="24"/>
            <w:szCs w:val="24"/>
          </w:rPr>
          <w:t>Rapid collection of i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nformation </w:t>
      </w:r>
    </w:p>
    <w:p w:rsidR="00211497" w:rsidRPr="0056774E" w:rsidRDefault="00211497" w:rsidP="00306924">
      <w:pPr>
        <w:pStyle w:val="Chapter5"/>
        <w:numPr>
          <w:ilvl w:val="2"/>
          <w:numId w:val="18"/>
        </w:numPr>
        <w:outlineLvl w:val="2"/>
      </w:pPr>
      <w:r w:rsidRPr="0056774E">
        <w:lastRenderedPageBreak/>
        <w:t xml:space="preserve">Selection of </w:t>
      </w:r>
      <w:ins w:id="762" w:author="RAS7" w:date="2018-06-02T12:03:00Z">
        <w:r w:rsidR="001638C4" w:rsidRPr="0056774E">
          <w:t xml:space="preserve">the </w:t>
        </w:r>
      </w:ins>
      <w:r w:rsidR="00F02BB9" w:rsidRPr="0056774E">
        <w:t xml:space="preserve">sampling area </w:t>
      </w:r>
    </w:p>
    <w:p w:rsidR="00DC322F" w:rsidRDefault="0021149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The </w:t>
      </w:r>
      <w:ins w:id="763" w:author="RAS7" w:date="2018-06-02T12:03:00Z">
        <w:r w:rsidR="001638C4" w:rsidRPr="0056774E">
          <w:rPr>
            <w:rFonts w:ascii="Times New Roman" w:hAnsi="Times New Roman" w:cs="Times New Roman"/>
            <w:sz w:val="24"/>
            <w:szCs w:val="24"/>
          </w:rPr>
          <w:t xml:space="preserve">present </w:t>
        </w:r>
      </w:ins>
      <w:r w:rsidRPr="0056774E">
        <w:rPr>
          <w:rFonts w:ascii="Times New Roman" w:hAnsi="Times New Roman" w:cs="Times New Roman"/>
          <w:sz w:val="24"/>
          <w:szCs w:val="24"/>
        </w:rPr>
        <w:t>stud</w:t>
      </w:r>
      <w:r w:rsidR="0001031C" w:rsidRPr="0056774E">
        <w:rPr>
          <w:rFonts w:ascii="Times New Roman" w:hAnsi="Times New Roman" w:cs="Times New Roman"/>
          <w:sz w:val="24"/>
          <w:szCs w:val="24"/>
        </w:rPr>
        <w:t xml:space="preserve">y covers </w:t>
      </w:r>
      <w:ins w:id="764" w:author="RAS7" w:date="2018-06-02T12:03:00Z">
        <w:r w:rsidR="001638C4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01031C" w:rsidRPr="0056774E">
        <w:rPr>
          <w:rFonts w:ascii="Times New Roman" w:hAnsi="Times New Roman" w:cs="Times New Roman"/>
          <w:sz w:val="24"/>
          <w:szCs w:val="24"/>
        </w:rPr>
        <w:t>detailed examination on</w:t>
      </w:r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765" w:author="RAS7" w:date="2018-06-02T12:03:00Z">
        <w:r w:rsidR="001638C4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>“I</w:t>
      </w:r>
      <w:r w:rsidRPr="0056774E">
        <w:rPr>
          <w:rFonts w:ascii="Times New Roman" w:hAnsi="Times New Roman" w:cs="Times New Roman"/>
          <w:sz w:val="24"/>
          <w:szCs w:val="24"/>
        </w:rPr>
        <w:t xml:space="preserve">mplementation of Poka-Yoke </w:t>
      </w:r>
      <w:r w:rsidR="00487BB8" w:rsidRPr="0056774E">
        <w:rPr>
          <w:rFonts w:ascii="Times New Roman" w:hAnsi="Times New Roman" w:cs="Times New Roman"/>
          <w:sz w:val="24"/>
          <w:szCs w:val="24"/>
        </w:rPr>
        <w:t xml:space="preserve"> in </w:t>
      </w:r>
      <w:r w:rsidRPr="0056774E">
        <w:rPr>
          <w:rFonts w:ascii="Times New Roman" w:hAnsi="Times New Roman" w:cs="Times New Roman"/>
          <w:sz w:val="24"/>
          <w:szCs w:val="24"/>
        </w:rPr>
        <w:t xml:space="preserve">Hospital Administration </w:t>
      </w:r>
      <w:r w:rsidR="00487BB8" w:rsidRPr="0056774E">
        <w:rPr>
          <w:rFonts w:ascii="Times New Roman" w:hAnsi="Times New Roman" w:cs="Times New Roman"/>
          <w:sz w:val="24"/>
          <w:szCs w:val="24"/>
        </w:rPr>
        <w:t xml:space="preserve">at </w:t>
      </w:r>
      <w:ins w:id="766" w:author="RAS7" w:date="2018-06-02T12:05:00Z">
        <w:r w:rsidR="001638C4" w:rsidRPr="0056774E">
          <w:rPr>
            <w:rFonts w:ascii="Times New Roman" w:hAnsi="Times New Roman" w:cs="Times New Roman"/>
            <w:sz w:val="24"/>
            <w:szCs w:val="24"/>
          </w:rPr>
          <w:t>various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M</w:t>
      </w:r>
      <w:r w:rsidRPr="0056774E">
        <w:rPr>
          <w:rFonts w:ascii="Times New Roman" w:hAnsi="Times New Roman" w:cs="Times New Roman"/>
          <w:sz w:val="24"/>
          <w:szCs w:val="24"/>
        </w:rPr>
        <w:t xml:space="preserve">ulti-Specialty </w:t>
      </w:r>
      <w:r w:rsidR="00487BB8" w:rsidRPr="0056774E">
        <w:rPr>
          <w:rFonts w:ascii="Times New Roman" w:hAnsi="Times New Roman" w:cs="Times New Roman"/>
          <w:sz w:val="24"/>
          <w:szCs w:val="24"/>
        </w:rPr>
        <w:t>H</w:t>
      </w:r>
      <w:r w:rsidRPr="0056774E">
        <w:rPr>
          <w:rFonts w:ascii="Times New Roman" w:hAnsi="Times New Roman" w:cs="Times New Roman"/>
          <w:sz w:val="24"/>
          <w:szCs w:val="24"/>
        </w:rPr>
        <w:t>ospital</w:t>
      </w:r>
      <w:ins w:id="767" w:author="RAS7" w:date="2018-06-02T12:05:00Z">
        <w:r w:rsidR="001638C4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at Belagavi</w:t>
      </w:r>
      <w:r w:rsidR="00487BB8" w:rsidRPr="0056774E">
        <w:rPr>
          <w:rFonts w:ascii="Times New Roman" w:hAnsi="Times New Roman" w:cs="Times New Roman"/>
          <w:sz w:val="24"/>
          <w:szCs w:val="24"/>
        </w:rPr>
        <w:t>”</w:t>
      </w:r>
      <w:r w:rsidRPr="0056774E">
        <w:rPr>
          <w:rFonts w:ascii="Times New Roman" w:hAnsi="Times New Roman" w:cs="Times New Roman"/>
          <w:sz w:val="24"/>
          <w:szCs w:val="24"/>
        </w:rPr>
        <w:t>.</w:t>
      </w:r>
    </w:p>
    <w:p w:rsidR="00AB1BC7" w:rsidRPr="0056774E" w:rsidRDefault="00AB1BC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1497" w:rsidRPr="0056774E" w:rsidRDefault="00211497" w:rsidP="00306924">
      <w:pPr>
        <w:pStyle w:val="Chapter5"/>
        <w:numPr>
          <w:ilvl w:val="2"/>
          <w:numId w:val="18"/>
        </w:numPr>
        <w:outlineLvl w:val="2"/>
      </w:pPr>
      <w:r w:rsidRPr="0056774E">
        <w:t xml:space="preserve">Testing of </w:t>
      </w:r>
      <w:r w:rsidR="00F02BB9" w:rsidRPr="0056774E">
        <w:t>hypothesis</w:t>
      </w:r>
    </w:p>
    <w:p w:rsidR="00211497" w:rsidRPr="0056774E" w:rsidRDefault="00211497" w:rsidP="000421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Hypothesis is </w:t>
      </w:r>
      <w:ins w:id="768" w:author="RAS7" w:date="2018-06-02T12:05:00Z">
        <w:r w:rsidR="00766387" w:rsidRPr="0056774E">
          <w:rPr>
            <w:rFonts w:ascii="Times New Roman" w:hAnsi="Times New Roman" w:cs="Times New Roman"/>
            <w:sz w:val="24"/>
            <w:szCs w:val="24"/>
          </w:rPr>
          <w:t>an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important part of research</w:t>
      </w:r>
      <w:ins w:id="769" w:author="RAS7" w:date="2018-06-02T12:05:00Z">
        <w:r w:rsidR="00766387" w:rsidRPr="0056774E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211497" w:rsidRPr="0056774E" w:rsidRDefault="00211497" w:rsidP="000D05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There is </w:t>
      </w:r>
      <w:ins w:id="770" w:author="RAS7" w:date="2018-06-02T12:05:00Z">
        <w:r w:rsidR="00766387" w:rsidRPr="0056774E">
          <w:rPr>
            <w:rFonts w:ascii="Times New Roman" w:hAnsi="Times New Roman" w:cs="Times New Roman"/>
            <w:sz w:val="24"/>
            <w:szCs w:val="24"/>
          </w:rPr>
          <w:t>a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positive co</w:t>
      </w:r>
      <w:del w:id="771" w:author="RAS7" w:date="2018-06-02T12:09:00Z">
        <w:r w:rsidRPr="0056774E" w:rsidDel="000B3FA5">
          <w:rPr>
            <w:rFonts w:ascii="Times New Roman" w:hAnsi="Times New Roman" w:cs="Times New Roman"/>
            <w:sz w:val="24"/>
            <w:szCs w:val="24"/>
          </w:rPr>
          <w:delText>-</w:delText>
        </w:r>
      </w:del>
      <w:ins w:id="772" w:author="RAS7" w:date="2018-06-02T12:09:00Z">
        <w:r w:rsidR="000B3FA5" w:rsidRPr="0056774E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relation between </w:t>
      </w:r>
      <w:ins w:id="773" w:author="RAS7" w:date="2018-06-02T12:05:00Z">
        <w:r w:rsidR="00766387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774" w:author="RAS7" w:date="2018-06-02T12:06:00Z">
        <w:r w:rsidR="00766387" w:rsidRPr="0056774E">
          <w:rPr>
            <w:rFonts w:ascii="Times New Roman" w:hAnsi="Times New Roman" w:cs="Times New Roman"/>
            <w:sz w:val="24"/>
            <w:szCs w:val="24"/>
          </w:rPr>
          <w:t xml:space="preserve">administrative </w:t>
        </w:r>
      </w:ins>
      <w:ins w:id="775" w:author="RAS7" w:date="2018-06-02T12:05:00Z">
        <w:r w:rsidR="00766387" w:rsidRPr="0056774E">
          <w:rPr>
            <w:rFonts w:ascii="Times New Roman" w:hAnsi="Times New Roman" w:cs="Times New Roman"/>
            <w:sz w:val="24"/>
            <w:szCs w:val="24"/>
          </w:rPr>
          <w:t>p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rocedure and </w:t>
      </w:r>
      <w:ins w:id="776" w:author="RAS7" w:date="2018-06-02T12:06:00Z">
        <w:r w:rsidR="00766387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>performance of employees in hospital</w:t>
      </w:r>
      <w:ins w:id="777" w:author="RAS7" w:date="2018-06-02T12:06:00Z">
        <w:r w:rsidR="00766387" w:rsidRPr="0056774E">
          <w:rPr>
            <w:rFonts w:ascii="Times New Roman" w:hAnsi="Times New Roman" w:cs="Times New Roman"/>
            <w:sz w:val="24"/>
            <w:szCs w:val="24"/>
          </w:rPr>
          <w:t>s.</w:t>
        </w:r>
      </w:ins>
    </w:p>
    <w:p w:rsidR="00211497" w:rsidRPr="0056774E" w:rsidRDefault="00211497" w:rsidP="000D05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Most of the error</w:t>
      </w:r>
      <w:ins w:id="778" w:author="RAS7" w:date="2018-06-02T12:06:00Z">
        <w:r w:rsidR="00766387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or lapses in </w:t>
      </w:r>
      <w:ins w:id="779" w:author="RAS7" w:date="2018-06-02T12:06:00Z">
        <w:r w:rsidR="00766387" w:rsidRPr="0056774E">
          <w:rPr>
            <w:rFonts w:ascii="Times New Roman" w:hAnsi="Times New Roman" w:cs="Times New Roman"/>
            <w:sz w:val="24"/>
            <w:szCs w:val="24"/>
          </w:rPr>
          <w:t>hospital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administration are </w:t>
      </w:r>
      <w:ins w:id="780" w:author="RAS7" w:date="2018-06-02T12:07:00Z">
        <w:r w:rsidR="00766387" w:rsidRPr="0056774E">
          <w:rPr>
            <w:rFonts w:ascii="Times New Roman" w:hAnsi="Times New Roman" w:cs="Times New Roman"/>
            <w:sz w:val="24"/>
            <w:szCs w:val="24"/>
          </w:rPr>
          <w:t>due to the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lack of knowledge in implement</w:t>
      </w:r>
      <w:ins w:id="781" w:author="RAS7" w:date="2018-06-02T12:07:00Z">
        <w:r w:rsidR="00766387" w:rsidRPr="0056774E">
          <w:rPr>
            <w:rFonts w:ascii="Times New Roman" w:hAnsi="Times New Roman" w:cs="Times New Roman"/>
            <w:sz w:val="24"/>
            <w:szCs w:val="24"/>
          </w:rPr>
          <w:t>ing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the </w:t>
      </w:r>
      <w:ins w:id="782" w:author="RAS7" w:date="2018-06-02T12:07:00Z">
        <w:r w:rsidR="00766387" w:rsidRPr="0056774E">
          <w:rPr>
            <w:rFonts w:ascii="Times New Roman" w:hAnsi="Times New Roman" w:cs="Times New Roman"/>
            <w:sz w:val="24"/>
            <w:szCs w:val="24"/>
          </w:rPr>
          <w:t>appropriate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procedure.</w:t>
      </w:r>
    </w:p>
    <w:p w:rsidR="00A45278" w:rsidRPr="0056774E" w:rsidRDefault="00211497" w:rsidP="000D05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Miscommunication can occur between doctor and patient due to lack of time. </w:t>
      </w:r>
    </w:p>
    <w:p w:rsidR="00A45278" w:rsidRPr="0056774E" w:rsidRDefault="00211497" w:rsidP="000D05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Error</w:t>
      </w:r>
      <w:ins w:id="783" w:author="RAS7" w:date="2018-06-02T12:08:00Z">
        <w:r w:rsidR="000B3FA5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can </w:t>
      </w:r>
      <w:ins w:id="784" w:author="RAS7" w:date="2018-06-02T12:08:00Z">
        <w:r w:rsidR="000B3FA5" w:rsidRPr="0056774E">
          <w:rPr>
            <w:rFonts w:ascii="Times New Roman" w:hAnsi="Times New Roman" w:cs="Times New Roman"/>
            <w:sz w:val="24"/>
            <w:szCs w:val="24"/>
          </w:rPr>
          <w:t>occur</w:t>
        </w:r>
      </w:ins>
      <w:r w:rsidR="00487BB8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 xml:space="preserve">due to </w:t>
      </w:r>
      <w:ins w:id="785" w:author="RAS7" w:date="2018-06-02T12:08:00Z">
        <w:r w:rsidR="000B3FA5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improper maintenance of </w:t>
      </w:r>
      <w:ins w:id="786" w:author="RAS7" w:date="2018-06-02T12:08:00Z">
        <w:r w:rsidR="000B3FA5" w:rsidRPr="0056774E">
          <w:rPr>
            <w:rFonts w:ascii="Times New Roman" w:hAnsi="Times New Roman" w:cs="Times New Roman"/>
            <w:sz w:val="24"/>
            <w:szCs w:val="24"/>
          </w:rPr>
          <w:t xml:space="preserve">patient </w:t>
        </w:r>
      </w:ins>
      <w:r w:rsidRPr="0056774E">
        <w:rPr>
          <w:rFonts w:ascii="Times New Roman" w:hAnsi="Times New Roman" w:cs="Times New Roman"/>
          <w:sz w:val="24"/>
          <w:szCs w:val="24"/>
        </w:rPr>
        <w:t>details</w:t>
      </w:r>
      <w:r w:rsidR="00A45278" w:rsidRPr="0056774E">
        <w:rPr>
          <w:rFonts w:ascii="Times New Roman" w:hAnsi="Times New Roman" w:cs="Times New Roman"/>
          <w:sz w:val="24"/>
          <w:szCs w:val="24"/>
        </w:rPr>
        <w:t>.</w:t>
      </w:r>
    </w:p>
    <w:p w:rsidR="00A45278" w:rsidRPr="0056774E" w:rsidRDefault="00A45278" w:rsidP="000D05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There can be </w:t>
      </w:r>
      <w:ins w:id="787" w:author="RAS7" w:date="2018-06-02T12:09:00Z">
        <w:r w:rsidR="000B3FA5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56774E">
        <w:rPr>
          <w:rFonts w:ascii="Times New Roman" w:hAnsi="Times New Roman" w:cs="Times New Roman"/>
          <w:sz w:val="24"/>
          <w:szCs w:val="24"/>
        </w:rPr>
        <w:t>positive co</w:t>
      </w:r>
      <w:del w:id="788" w:author="RAS7" w:date="2018-06-02T12:09:00Z">
        <w:r w:rsidRPr="0056774E" w:rsidDel="000B3FA5">
          <w:rPr>
            <w:rFonts w:ascii="Times New Roman" w:hAnsi="Times New Roman" w:cs="Times New Roman"/>
            <w:sz w:val="24"/>
            <w:szCs w:val="24"/>
          </w:rPr>
          <w:delText>-</w:delText>
        </w:r>
      </w:del>
      <w:ins w:id="789" w:author="RAS7" w:date="2018-06-02T12:09:00Z">
        <w:r w:rsidR="000B3FA5" w:rsidRPr="0056774E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56774E">
        <w:rPr>
          <w:rFonts w:ascii="Times New Roman" w:hAnsi="Times New Roman" w:cs="Times New Roman"/>
          <w:sz w:val="24"/>
          <w:szCs w:val="24"/>
        </w:rPr>
        <w:t>relation between doctor</w:t>
      </w:r>
      <w:ins w:id="790" w:author="RAS7" w:date="2018-06-02T12:09:00Z">
        <w:r w:rsidR="000B3FA5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and patients on </w:t>
      </w:r>
      <w:ins w:id="791" w:author="RAS7" w:date="2018-06-02T12:09:00Z">
        <w:r w:rsidR="000B3FA5" w:rsidRPr="0056774E">
          <w:rPr>
            <w:rFonts w:ascii="Times New Roman" w:hAnsi="Times New Roman" w:cs="Times New Roman"/>
            <w:sz w:val="24"/>
            <w:szCs w:val="24"/>
          </w:rPr>
          <w:t xml:space="preserve">the basis of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belief and good rapport. </w:t>
      </w:r>
    </w:p>
    <w:p w:rsidR="00A45278" w:rsidRPr="0056774E" w:rsidRDefault="00A45278" w:rsidP="000D05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Errors can cause stress to patients. </w:t>
      </w:r>
    </w:p>
    <w:p w:rsidR="00A45278" w:rsidRPr="0056774E" w:rsidRDefault="00A45278" w:rsidP="00306924">
      <w:pPr>
        <w:pStyle w:val="Chapter5"/>
        <w:numPr>
          <w:ilvl w:val="2"/>
          <w:numId w:val="18"/>
        </w:numPr>
        <w:outlineLvl w:val="2"/>
      </w:pPr>
      <w:r w:rsidRPr="0056774E">
        <w:t>Non-</w:t>
      </w:r>
      <w:r w:rsidR="00F02BB9" w:rsidRPr="0056774E">
        <w:t xml:space="preserve">parametric </w:t>
      </w:r>
      <w:r w:rsidRPr="0056774E">
        <w:t xml:space="preserve">chi-square </w:t>
      </w:r>
      <w:r w:rsidR="00F02BB9" w:rsidRPr="0056774E">
        <w:t>analysis</w:t>
      </w:r>
    </w:p>
    <w:p w:rsidR="00A45278" w:rsidRPr="0056774E" w:rsidRDefault="00A45278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Chi-square test is a non-parametric test use</w:t>
      </w:r>
      <w:ins w:id="792" w:author="RAS7" w:date="2018-06-02T12:10:00Z">
        <w:r w:rsidR="00902B09" w:rsidRPr="0056774E">
          <w:rPr>
            <w:rFonts w:ascii="Times New Roman" w:hAnsi="Times New Roman" w:cs="Times New Roman"/>
            <w:sz w:val="24"/>
            <w:szCs w:val="24"/>
          </w:rPr>
          <w:t>d</w:t>
        </w:r>
      </w:ins>
      <w:del w:id="793" w:author="RAS7" w:date="2018-06-02T12:10:00Z">
        <w:r w:rsidRPr="0056774E" w:rsidDel="00902B09">
          <w:rPr>
            <w:rFonts w:ascii="Times New Roman" w:hAnsi="Times New Roman" w:cs="Times New Roman"/>
            <w:sz w:val="24"/>
            <w:szCs w:val="24"/>
          </w:rPr>
          <w:delText>ful</w:delText>
        </w:r>
      </w:del>
      <w:r w:rsidRPr="0056774E">
        <w:rPr>
          <w:rFonts w:ascii="Times New Roman" w:hAnsi="Times New Roman" w:cs="Times New Roman"/>
          <w:sz w:val="24"/>
          <w:szCs w:val="24"/>
        </w:rPr>
        <w:t xml:space="preserve"> to establish an association between two categorical variables. The frequency dumping in each cell of the cross</w:t>
      </w:r>
      <w:ins w:id="794" w:author="RAS7" w:date="2018-06-02T12:10:00Z">
        <w:r w:rsidR="00902B09" w:rsidRPr="0056774E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tabulation allows </w:t>
      </w:r>
      <w:ins w:id="795" w:author="RAS7" w:date="2018-06-02T12:10:00Z">
        <w:r w:rsidR="00902B09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56774E">
        <w:rPr>
          <w:rFonts w:ascii="Times New Roman" w:hAnsi="Times New Roman" w:cs="Times New Roman"/>
          <w:sz w:val="24"/>
          <w:szCs w:val="24"/>
        </w:rPr>
        <w:t>identification of the association between two types of heterogeneous groups and also the nature of cases in that particular cell.</w:t>
      </w:r>
    </w:p>
    <w:p w:rsidR="00A45278" w:rsidRPr="0056774E" w:rsidRDefault="00A45278" w:rsidP="00306924">
      <w:pPr>
        <w:pStyle w:val="Chapter5"/>
        <w:numPr>
          <w:ilvl w:val="2"/>
          <w:numId w:val="18"/>
        </w:numPr>
        <w:outlineLvl w:val="2"/>
      </w:pPr>
      <w:r w:rsidRPr="0056774E">
        <w:t xml:space="preserve">Sample </w:t>
      </w:r>
      <w:r w:rsidR="00F02BB9" w:rsidRPr="0056774E">
        <w:t>size</w:t>
      </w:r>
    </w:p>
    <w:p w:rsidR="00A45278" w:rsidRDefault="00A45278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The size of the </w:t>
      </w:r>
      <w:ins w:id="796" w:author="RAS7" w:date="2018-06-02T12:11:00Z">
        <w:r w:rsidR="00902B09" w:rsidRPr="0056774E">
          <w:rPr>
            <w:rFonts w:ascii="Times New Roman" w:hAnsi="Times New Roman" w:cs="Times New Roman"/>
            <w:sz w:val="24"/>
            <w:szCs w:val="24"/>
          </w:rPr>
          <w:t xml:space="preserve">present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study </w:t>
      </w:r>
      <w:del w:id="797" w:author="RAS7" w:date="2018-06-02T12:10:00Z">
        <w:r w:rsidRPr="0056774E" w:rsidDel="00902B09">
          <w:rPr>
            <w:rFonts w:ascii="Times New Roman" w:hAnsi="Times New Roman" w:cs="Times New Roman"/>
            <w:sz w:val="24"/>
            <w:szCs w:val="24"/>
          </w:rPr>
          <w:delText>can be</w:delText>
        </w:r>
      </w:del>
      <w:ins w:id="798" w:author="RAS7" w:date="2018-06-02T12:10:00Z">
        <w:r w:rsidR="00902B09" w:rsidRPr="0056774E">
          <w:rPr>
            <w:rFonts w:ascii="Times New Roman" w:hAnsi="Times New Roman" w:cs="Times New Roman"/>
            <w:sz w:val="24"/>
            <w:szCs w:val="24"/>
          </w:rPr>
          <w:t>was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100 respondents from different </w:t>
      </w:r>
      <w:r w:rsidR="00902B09" w:rsidRPr="0056774E">
        <w:rPr>
          <w:rFonts w:ascii="Times New Roman" w:hAnsi="Times New Roman" w:cs="Times New Roman"/>
          <w:sz w:val="24"/>
          <w:szCs w:val="24"/>
        </w:rPr>
        <w:t>multi-specialty hospitals</w:t>
      </w:r>
      <w:r w:rsidRPr="0056774E">
        <w:rPr>
          <w:rFonts w:ascii="Times New Roman" w:hAnsi="Times New Roman" w:cs="Times New Roman"/>
          <w:sz w:val="24"/>
          <w:szCs w:val="24"/>
        </w:rPr>
        <w:t xml:space="preserve"> in Belagavi. </w:t>
      </w:r>
    </w:p>
    <w:p w:rsidR="00AB1BC7" w:rsidRPr="0056774E" w:rsidRDefault="00AB1BC7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78" w:rsidRPr="0056774E" w:rsidRDefault="00A45278" w:rsidP="00910B23">
      <w:pPr>
        <w:pStyle w:val="Chapter5"/>
      </w:pPr>
      <w:r w:rsidRPr="0056774E">
        <w:lastRenderedPageBreak/>
        <w:t xml:space="preserve">Scope of the Study </w:t>
      </w:r>
    </w:p>
    <w:p w:rsidR="00A45278" w:rsidRPr="0056774E" w:rsidRDefault="00A45278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The proposed study covers </w:t>
      </w:r>
      <w:ins w:id="799" w:author="RAS7" w:date="2018-06-02T12:11:00Z">
        <w:r w:rsidR="00902B09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detailed examination of the </w:t>
      </w:r>
      <w:r w:rsidR="00AB1BC7">
        <w:rPr>
          <w:rFonts w:ascii="Times New Roman" w:hAnsi="Times New Roman" w:cs="Times New Roman"/>
          <w:sz w:val="24"/>
          <w:szCs w:val="24"/>
        </w:rPr>
        <w:t>I</w:t>
      </w:r>
      <w:r w:rsidRPr="0056774E">
        <w:rPr>
          <w:rFonts w:ascii="Times New Roman" w:hAnsi="Times New Roman" w:cs="Times New Roman"/>
          <w:sz w:val="24"/>
          <w:szCs w:val="24"/>
        </w:rPr>
        <w:t>mplementation of Poka-</w:t>
      </w:r>
      <w:ins w:id="800" w:author="RAS7" w:date="2018-06-02T12:11:00Z">
        <w:r w:rsidR="00902B09" w:rsidRPr="0056774E">
          <w:rPr>
            <w:rFonts w:ascii="Times New Roman" w:hAnsi="Times New Roman" w:cs="Times New Roman"/>
            <w:sz w:val="24"/>
            <w:szCs w:val="24"/>
          </w:rPr>
          <w:t>Y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oke in </w:t>
      </w:r>
      <w:ins w:id="801" w:author="RAS7" w:date="2018-06-02T12:11:00Z">
        <w:r w:rsidR="00C548EF"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AB1BC7">
        <w:rPr>
          <w:rFonts w:ascii="Times New Roman" w:hAnsi="Times New Roman" w:cs="Times New Roman"/>
          <w:sz w:val="24"/>
          <w:szCs w:val="24"/>
        </w:rPr>
        <w:t>Hospital A</w:t>
      </w:r>
      <w:r w:rsidR="00902B09" w:rsidRPr="0056774E">
        <w:rPr>
          <w:rFonts w:ascii="Times New Roman" w:hAnsi="Times New Roman" w:cs="Times New Roman"/>
          <w:sz w:val="24"/>
          <w:szCs w:val="24"/>
        </w:rPr>
        <w:t>dministration</w:t>
      </w:r>
      <w:ins w:id="802" w:author="RAS7" w:date="2018-06-02T12:11:00Z">
        <w:r w:rsidR="00C548EF" w:rsidRPr="0056774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B1BC7">
        <w:rPr>
          <w:rFonts w:ascii="Times New Roman" w:hAnsi="Times New Roman" w:cs="Times New Roman"/>
          <w:sz w:val="24"/>
          <w:szCs w:val="24"/>
        </w:rPr>
        <w:t>at</w:t>
      </w:r>
      <w:ins w:id="803" w:author="RAS7" w:date="2018-06-02T12:11:00Z">
        <w:r w:rsidR="00C548EF" w:rsidRPr="0056774E">
          <w:rPr>
            <w:rFonts w:ascii="Times New Roman" w:hAnsi="Times New Roman" w:cs="Times New Roman"/>
            <w:sz w:val="24"/>
            <w:szCs w:val="24"/>
          </w:rPr>
          <w:t xml:space="preserve"> multi-special</w:t>
        </w:r>
      </w:ins>
      <w:ins w:id="804" w:author="RAS7" w:date="2018-06-02T12:12:00Z">
        <w:r w:rsidR="00C548EF" w:rsidRPr="0056774E">
          <w:rPr>
            <w:rFonts w:ascii="Times New Roman" w:hAnsi="Times New Roman" w:cs="Times New Roman"/>
            <w:sz w:val="24"/>
            <w:szCs w:val="24"/>
          </w:rPr>
          <w:t>ty hospitals</w:t>
        </w:r>
      </w:ins>
      <w:r w:rsidR="00745DEA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805" w:author="RAS7" w:date="2018-06-02T12:12:00Z">
        <w:r w:rsidR="001C597E" w:rsidRPr="0056774E">
          <w:rPr>
            <w:rFonts w:ascii="Times New Roman" w:hAnsi="Times New Roman" w:cs="Times New Roman"/>
            <w:sz w:val="24"/>
            <w:szCs w:val="24"/>
          </w:rPr>
          <w:t>in</w:t>
        </w:r>
      </w:ins>
      <w:r w:rsidR="00745DEA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AB1BC7">
        <w:rPr>
          <w:rFonts w:ascii="Times New Roman" w:hAnsi="Times New Roman" w:cs="Times New Roman"/>
          <w:sz w:val="24"/>
          <w:szCs w:val="24"/>
        </w:rPr>
        <w:t>Belagavi. The study m</w:t>
      </w:r>
      <w:r w:rsidR="00AB1BC7" w:rsidRPr="0056774E">
        <w:rPr>
          <w:rFonts w:ascii="Times New Roman" w:hAnsi="Times New Roman" w:cs="Times New Roman"/>
          <w:sz w:val="24"/>
          <w:szCs w:val="24"/>
        </w:rPr>
        <w:t>ainly</w:t>
      </w:r>
      <w:r w:rsidRPr="0056774E">
        <w:rPr>
          <w:rFonts w:ascii="Times New Roman" w:hAnsi="Times New Roman" w:cs="Times New Roman"/>
          <w:sz w:val="24"/>
          <w:szCs w:val="24"/>
        </w:rPr>
        <w:t xml:space="preserve"> focuses on </w:t>
      </w:r>
      <w:ins w:id="806" w:author="RAS7" w:date="2018-06-02T12:13:00Z">
        <w:r w:rsidR="001C597E" w:rsidRPr="0056774E">
          <w:rPr>
            <w:rFonts w:ascii="Times New Roman" w:hAnsi="Times New Roman" w:cs="Times New Roman"/>
            <w:sz w:val="24"/>
            <w:szCs w:val="24"/>
          </w:rPr>
          <w:t>the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information about how employees struggle to understand the </w:t>
      </w:r>
      <w:ins w:id="807" w:author="RAS7" w:date="2018-06-02T12:13:00Z">
        <w:r w:rsidR="001C597E" w:rsidRPr="0056774E">
          <w:rPr>
            <w:rFonts w:ascii="Times New Roman" w:hAnsi="Times New Roman" w:cs="Times New Roman"/>
            <w:sz w:val="24"/>
            <w:szCs w:val="24"/>
          </w:rPr>
          <w:t xml:space="preserve">administrative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procedure and how </w:t>
      </w:r>
      <w:ins w:id="808" w:author="RAS7" w:date="2018-06-02T12:13:00Z">
        <w:r w:rsidR="001C597E" w:rsidRPr="0056774E">
          <w:rPr>
            <w:rFonts w:ascii="Times New Roman" w:hAnsi="Times New Roman" w:cs="Times New Roman"/>
            <w:sz w:val="24"/>
            <w:szCs w:val="24"/>
          </w:rPr>
          <w:t xml:space="preserve">healthcare </w:t>
        </w:r>
      </w:ins>
      <w:r w:rsidRPr="0056774E">
        <w:rPr>
          <w:rFonts w:ascii="Times New Roman" w:hAnsi="Times New Roman" w:cs="Times New Roman"/>
          <w:sz w:val="24"/>
          <w:szCs w:val="24"/>
        </w:rPr>
        <w:t>organization</w:t>
      </w:r>
      <w:ins w:id="809" w:author="RAS7" w:date="2018-06-02T12:13:00Z">
        <w:r w:rsidR="001C597E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help</w:t>
      </w:r>
      <w:r w:rsidR="00745DEA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Pr="0056774E">
        <w:rPr>
          <w:rFonts w:ascii="Times New Roman" w:hAnsi="Times New Roman" w:cs="Times New Roman"/>
          <w:sz w:val="24"/>
          <w:szCs w:val="24"/>
        </w:rPr>
        <w:t>customer</w:t>
      </w:r>
      <w:ins w:id="810" w:author="RAS7" w:date="2018-06-02T12:13:00Z">
        <w:r w:rsidR="001C597E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to improve the service rendered to them. </w:t>
      </w:r>
    </w:p>
    <w:p w:rsidR="00A45278" w:rsidRPr="0056774E" w:rsidRDefault="001618D9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811" w:author="RAS7" w:date="2018-06-02T12:17:00Z">
        <w:r w:rsidRPr="0056774E">
          <w:rPr>
            <w:rFonts w:ascii="Times New Roman" w:hAnsi="Times New Roman" w:cs="Times New Roman"/>
            <w:sz w:val="24"/>
            <w:szCs w:val="24"/>
          </w:rPr>
          <w:t xml:space="preserve">As of now, there </w:t>
        </w:r>
      </w:ins>
      <w:ins w:id="812" w:author="RAS7" w:date="2018-06-02T12:18:00Z">
        <w:r w:rsidR="0093525B" w:rsidRPr="0056774E">
          <w:rPr>
            <w:rFonts w:ascii="Times New Roman" w:hAnsi="Times New Roman" w:cs="Times New Roman"/>
            <w:sz w:val="24"/>
            <w:szCs w:val="24"/>
          </w:rPr>
          <w:t>are no</w:t>
        </w:r>
      </w:ins>
      <w:ins w:id="813" w:author="RAS7" w:date="2018-06-02T12:14:00Z">
        <w:r w:rsidRPr="0056774E">
          <w:rPr>
            <w:rFonts w:ascii="Times New Roman" w:hAnsi="Times New Roman" w:cs="Times New Roman"/>
            <w:sz w:val="24"/>
            <w:szCs w:val="24"/>
          </w:rPr>
          <w:t xml:space="preserve"> studies that have </w:t>
        </w:r>
      </w:ins>
      <w:ins w:id="814" w:author="RAS7" w:date="2018-06-02T12:19:00Z">
        <w:r w:rsidR="0093525B" w:rsidRPr="0056774E">
          <w:rPr>
            <w:rFonts w:ascii="Times New Roman" w:hAnsi="Times New Roman" w:cs="Times New Roman"/>
            <w:sz w:val="24"/>
            <w:szCs w:val="24"/>
          </w:rPr>
          <w:t>focused on</w:t>
        </w:r>
      </w:ins>
      <w:ins w:id="815" w:author="RAS7" w:date="2018-06-02T12:14:00Z">
        <w:r w:rsidRPr="0056774E">
          <w:rPr>
            <w:rFonts w:ascii="Times New Roman" w:hAnsi="Times New Roman" w:cs="Times New Roman"/>
            <w:sz w:val="24"/>
            <w:szCs w:val="24"/>
          </w:rPr>
          <w:t xml:space="preserve"> the im</w:t>
        </w:r>
      </w:ins>
      <w:ins w:id="816" w:author="RAS7" w:date="2018-06-02T12:15:00Z">
        <w:r w:rsidRPr="0056774E">
          <w:rPr>
            <w:rFonts w:ascii="Times New Roman" w:hAnsi="Times New Roman" w:cs="Times New Roman"/>
            <w:sz w:val="24"/>
            <w:szCs w:val="24"/>
          </w:rPr>
          <w:t xml:space="preserve">plementation of Poka-Yoke in hospital administration in Belagavi. </w:t>
        </w:r>
      </w:ins>
      <w:ins w:id="817" w:author="RAS7" w:date="2018-06-02T12:19:00Z">
        <w:r w:rsidR="0093525B" w:rsidRPr="0056774E">
          <w:rPr>
            <w:rFonts w:ascii="Times New Roman" w:hAnsi="Times New Roman" w:cs="Times New Roman"/>
            <w:sz w:val="24"/>
            <w:szCs w:val="24"/>
          </w:rPr>
          <w:t>The present study w</w:t>
        </w:r>
      </w:ins>
      <w:r w:rsidR="00745DEA" w:rsidRPr="0056774E">
        <w:rPr>
          <w:rFonts w:ascii="Times New Roman" w:hAnsi="Times New Roman" w:cs="Times New Roman"/>
          <w:sz w:val="24"/>
          <w:szCs w:val="24"/>
        </w:rPr>
        <w:t>ill be</w:t>
      </w:r>
      <w:ins w:id="818" w:author="RAS7" w:date="2018-06-02T12:19:00Z">
        <w:r w:rsidR="0093525B" w:rsidRPr="0056774E">
          <w:rPr>
            <w:rFonts w:ascii="Times New Roman" w:hAnsi="Times New Roman" w:cs="Times New Roman"/>
            <w:sz w:val="24"/>
            <w:szCs w:val="24"/>
          </w:rPr>
          <w:t xml:space="preserve"> conducted in various </w:t>
        </w:r>
      </w:ins>
      <w:r w:rsidR="00745DEA" w:rsidRPr="0056774E">
        <w:rPr>
          <w:rFonts w:ascii="Times New Roman" w:hAnsi="Times New Roman" w:cs="Times New Roman"/>
          <w:sz w:val="24"/>
          <w:szCs w:val="24"/>
        </w:rPr>
        <w:t>M</w:t>
      </w:r>
      <w:r w:rsidR="0093525B" w:rsidRPr="0056774E">
        <w:rPr>
          <w:rFonts w:ascii="Times New Roman" w:hAnsi="Times New Roman" w:cs="Times New Roman"/>
          <w:sz w:val="24"/>
          <w:szCs w:val="24"/>
        </w:rPr>
        <w:t>ultispecialty hospital</w:t>
      </w:r>
      <w:ins w:id="819" w:author="RAS7" w:date="2018-06-02T12:19:00Z">
        <w:r w:rsidR="0093525B" w:rsidRPr="0056774E">
          <w:rPr>
            <w:rFonts w:ascii="Times New Roman" w:hAnsi="Times New Roman" w:cs="Times New Roman"/>
            <w:sz w:val="24"/>
            <w:szCs w:val="24"/>
          </w:rPr>
          <w:t>s in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 Belagavi. </w:t>
      </w:r>
    </w:p>
    <w:p w:rsidR="003C482B" w:rsidRPr="0056774E" w:rsidRDefault="0093525B" w:rsidP="0000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820" w:author="RAS7" w:date="2018-06-02T12:20:00Z">
        <w:r w:rsidRPr="0056774E">
          <w:rPr>
            <w:rFonts w:ascii="Times New Roman" w:hAnsi="Times New Roman" w:cs="Times New Roman"/>
            <w:sz w:val="24"/>
            <w:szCs w:val="24"/>
          </w:rPr>
          <w:t>Therefore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, it is presumed that the </w:t>
      </w:r>
      <w:ins w:id="821" w:author="RAS7" w:date="2018-06-02T12:20:00Z">
        <w:r w:rsidRPr="0056774E">
          <w:rPr>
            <w:rFonts w:ascii="Times New Roman" w:hAnsi="Times New Roman" w:cs="Times New Roman"/>
            <w:sz w:val="24"/>
            <w:szCs w:val="24"/>
          </w:rPr>
          <w:t>outcomes</w:t>
        </w:r>
      </w:ins>
      <w:r w:rsidR="00745DEA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A45278" w:rsidRPr="0056774E">
        <w:rPr>
          <w:rFonts w:ascii="Times New Roman" w:hAnsi="Times New Roman" w:cs="Times New Roman"/>
          <w:sz w:val="24"/>
          <w:szCs w:val="24"/>
        </w:rPr>
        <w:t xml:space="preserve">of the present research will be </w:t>
      </w:r>
      <w:ins w:id="822" w:author="RAS7" w:date="2018-06-02T12:20:00Z">
        <w:r w:rsidRPr="0056774E">
          <w:rPr>
            <w:rFonts w:ascii="Times New Roman" w:hAnsi="Times New Roman" w:cs="Times New Roman"/>
            <w:sz w:val="24"/>
            <w:szCs w:val="24"/>
          </w:rPr>
          <w:t xml:space="preserve">of a 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>greater value for organization</w:t>
      </w:r>
      <w:ins w:id="823" w:author="RAS7" w:date="2018-06-02T12:20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, patients and </w:t>
      </w:r>
      <w:ins w:id="824" w:author="RAS7" w:date="2018-06-02T12:20:00Z">
        <w:r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society at large. The </w:t>
      </w:r>
      <w:ins w:id="825" w:author="RAS7" w:date="2018-06-02T12:20:00Z">
        <w:r w:rsidRPr="0056774E">
          <w:rPr>
            <w:rFonts w:ascii="Times New Roman" w:hAnsi="Times New Roman" w:cs="Times New Roman"/>
            <w:sz w:val="24"/>
            <w:szCs w:val="24"/>
          </w:rPr>
          <w:t xml:space="preserve">present 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study would also help </w:t>
      </w:r>
      <w:ins w:id="826" w:author="RAS7" w:date="2018-06-02T12:20:00Z">
        <w:r w:rsidRPr="0056774E">
          <w:rPr>
            <w:rFonts w:ascii="Times New Roman" w:hAnsi="Times New Roman" w:cs="Times New Roman"/>
            <w:sz w:val="24"/>
            <w:szCs w:val="24"/>
          </w:rPr>
          <w:t xml:space="preserve">the hospital </w:t>
        </w:r>
      </w:ins>
      <w:ins w:id="827" w:author="RAS7" w:date="2018-06-02T12:22:00Z">
        <w:r w:rsidR="00306872" w:rsidRPr="0056774E">
          <w:rPr>
            <w:rFonts w:ascii="Times New Roman" w:hAnsi="Times New Roman" w:cs="Times New Roman"/>
            <w:sz w:val="24"/>
            <w:szCs w:val="24"/>
          </w:rPr>
          <w:t>management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 to implement and strengthen the relationship between </w:t>
      </w:r>
      <w:ins w:id="828" w:author="RAS7" w:date="2018-06-02T12:20:00Z">
        <w:r w:rsidRPr="0056774E">
          <w:rPr>
            <w:rFonts w:ascii="Times New Roman" w:hAnsi="Times New Roman" w:cs="Times New Roman"/>
            <w:sz w:val="24"/>
            <w:szCs w:val="24"/>
          </w:rPr>
          <w:t xml:space="preserve">healthcare 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>organization</w:t>
      </w:r>
      <w:ins w:id="829" w:author="RAS7" w:date="2018-06-02T12:20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 and patients.</w:t>
      </w:r>
    </w:p>
    <w:p w:rsidR="0081230B" w:rsidRPr="0056774E" w:rsidDel="009564A5" w:rsidRDefault="0081230B" w:rsidP="00000D5E">
      <w:pPr>
        <w:spacing w:line="360" w:lineRule="auto"/>
        <w:jc w:val="both"/>
        <w:rPr>
          <w:del w:id="830" w:author="RAS7" w:date="2018-05-30T17:29:00Z"/>
          <w:rFonts w:ascii="Times New Roman" w:hAnsi="Times New Roman" w:cs="Times New Roman"/>
          <w:sz w:val="24"/>
          <w:szCs w:val="24"/>
        </w:rPr>
      </w:pPr>
    </w:p>
    <w:p w:rsidR="00A45278" w:rsidRPr="0056774E" w:rsidRDefault="00A45278" w:rsidP="0081230B">
      <w:pPr>
        <w:pStyle w:val="ChapterTitle"/>
        <w:numPr>
          <w:ilvl w:val="0"/>
          <w:numId w:val="4"/>
        </w:numPr>
      </w:pPr>
      <w:r w:rsidRPr="0056774E">
        <w:t>Expected Outcome</w:t>
      </w:r>
    </w:p>
    <w:p w:rsidR="00A45278" w:rsidRPr="0056774E" w:rsidRDefault="00306872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831" w:author="RAS7" w:date="2018-06-02T12:22:00Z">
        <w:r w:rsidRPr="0056774E">
          <w:rPr>
            <w:rFonts w:ascii="Times New Roman" w:hAnsi="Times New Roman" w:cs="Times New Roman"/>
            <w:sz w:val="24"/>
            <w:szCs w:val="24"/>
          </w:rPr>
          <w:t>The e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xpected outcome </w:t>
      </w:r>
      <w:ins w:id="832" w:author="RAS7" w:date="2018-06-02T12:22:00Z">
        <w:r w:rsidRPr="0056774E">
          <w:rPr>
            <w:rFonts w:ascii="Times New Roman" w:hAnsi="Times New Roman" w:cs="Times New Roman"/>
            <w:sz w:val="24"/>
            <w:szCs w:val="24"/>
          </w:rPr>
          <w:t>of</w:t>
        </w:r>
      </w:ins>
      <w:r w:rsidR="00745DEA" w:rsidRPr="0056774E">
        <w:rPr>
          <w:rFonts w:ascii="Times New Roman" w:hAnsi="Times New Roman" w:cs="Times New Roman"/>
          <w:sz w:val="24"/>
          <w:szCs w:val="24"/>
        </w:rPr>
        <w:t xml:space="preserve"> </w:t>
      </w:r>
      <w:r w:rsidR="00A45278" w:rsidRPr="0056774E">
        <w:rPr>
          <w:rFonts w:ascii="Times New Roman" w:hAnsi="Times New Roman" w:cs="Times New Roman"/>
          <w:sz w:val="24"/>
          <w:szCs w:val="24"/>
        </w:rPr>
        <w:t>the proposed study would be as follows:</w:t>
      </w:r>
    </w:p>
    <w:p w:rsidR="00A45278" w:rsidRPr="0056774E" w:rsidRDefault="00A45278" w:rsidP="000D054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There can be </w:t>
      </w:r>
      <w:ins w:id="833" w:author="RAS7" w:date="2018-06-02T12:25:00Z">
        <w:r w:rsidR="00B75B8A" w:rsidRPr="0056774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reduction </w:t>
      </w:r>
      <w:ins w:id="834" w:author="RAS7" w:date="2018-06-02T12:25:00Z">
        <w:r w:rsidR="00B75B8A" w:rsidRPr="0056774E">
          <w:rPr>
            <w:rFonts w:ascii="Times New Roman" w:hAnsi="Times New Roman" w:cs="Times New Roman"/>
            <w:sz w:val="24"/>
            <w:szCs w:val="24"/>
          </w:rPr>
          <w:t>in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errors.</w:t>
      </w:r>
    </w:p>
    <w:p w:rsidR="00A45278" w:rsidRPr="0056774E" w:rsidRDefault="00B75B8A" w:rsidP="000D054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835" w:author="RAS7" w:date="2018-06-02T12:25:00Z">
        <w:r w:rsidRPr="0056774E">
          <w:rPr>
            <w:rFonts w:ascii="Times New Roman" w:hAnsi="Times New Roman" w:cs="Times New Roman"/>
            <w:sz w:val="24"/>
            <w:szCs w:val="24"/>
          </w:rPr>
          <w:t>There c</w:t>
        </w:r>
      </w:ins>
      <w:ins w:id="836" w:author="RAS7" w:date="2018-06-02T12:26:00Z">
        <w:r w:rsidRPr="0056774E">
          <w:rPr>
            <w:rFonts w:ascii="Times New Roman" w:hAnsi="Times New Roman" w:cs="Times New Roman"/>
            <w:sz w:val="24"/>
            <w:szCs w:val="24"/>
          </w:rPr>
          <w:t>an bea</w:t>
        </w:r>
      </w:ins>
      <w:ins w:id="837" w:author="RAS7" w:date="2018-06-02T12:25:00Z">
        <w:r w:rsidRPr="0056774E">
          <w:rPr>
            <w:rFonts w:ascii="Times New Roman" w:hAnsi="Times New Roman" w:cs="Times New Roman"/>
            <w:sz w:val="24"/>
            <w:szCs w:val="24"/>
          </w:rPr>
          <w:t xml:space="preserve">n </w:t>
        </w:r>
      </w:ins>
      <w:del w:id="838" w:author="RAS7" w:date="2018-06-02T12:25:00Z">
        <w:r w:rsidR="00A45278" w:rsidRPr="0056774E" w:rsidDel="00B75B8A">
          <w:rPr>
            <w:rFonts w:ascii="Times New Roman" w:hAnsi="Times New Roman" w:cs="Times New Roman"/>
            <w:sz w:val="24"/>
            <w:szCs w:val="24"/>
          </w:rPr>
          <w:delText>I</w:delText>
        </w:r>
      </w:del>
      <w:ins w:id="839" w:author="RAS7" w:date="2018-06-02T12:25:00Z">
        <w:r w:rsidRPr="0056774E">
          <w:rPr>
            <w:rFonts w:ascii="Times New Roman" w:hAnsi="Times New Roman" w:cs="Times New Roman"/>
            <w:sz w:val="24"/>
            <w:szCs w:val="24"/>
          </w:rPr>
          <w:t>i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ncrease in </w:t>
      </w:r>
      <w:ins w:id="840" w:author="RAS7" w:date="2018-06-02T12:25:00Z">
        <w:r w:rsidRPr="0056774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>quality of service</w:t>
      </w:r>
      <w:ins w:id="841" w:author="RAS7" w:date="2018-06-02T12:26:00Z">
        <w:r w:rsidRPr="0056774E">
          <w:rPr>
            <w:rFonts w:ascii="Times New Roman" w:hAnsi="Times New Roman" w:cs="Times New Roman"/>
            <w:sz w:val="24"/>
            <w:szCs w:val="24"/>
          </w:rPr>
          <w:t>s rendered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 to patients.</w:t>
      </w:r>
    </w:p>
    <w:p w:rsidR="00A45278" w:rsidRPr="0056774E" w:rsidRDefault="00B75B8A" w:rsidP="000D054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842" w:author="RAS7" w:date="2018-06-02T12:26:00Z">
        <w:r w:rsidRPr="0056774E">
          <w:rPr>
            <w:rFonts w:ascii="Times New Roman" w:hAnsi="Times New Roman" w:cs="Times New Roman"/>
            <w:sz w:val="24"/>
            <w:szCs w:val="24"/>
          </w:rPr>
          <w:t>The</w:t>
        </w:r>
      </w:ins>
      <w:r w:rsidR="00745DEA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843" w:author="RAS7" w:date="2018-06-02T12:26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>atisfaction level</w:t>
      </w:r>
      <w:ins w:id="844" w:author="RAS7" w:date="2018-06-02T12:26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 of patients towards doctors and </w:t>
      </w:r>
      <w:ins w:id="845" w:author="RAS7" w:date="2018-06-02T12:26:00Z">
        <w:r w:rsidRPr="0056774E">
          <w:rPr>
            <w:rFonts w:ascii="Times New Roman" w:hAnsi="Times New Roman" w:cs="Times New Roman"/>
            <w:sz w:val="24"/>
            <w:szCs w:val="24"/>
          </w:rPr>
          <w:t xml:space="preserve">healthcare 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>administration can be enhanced.</w:t>
      </w:r>
    </w:p>
    <w:p w:rsidR="00A45278" w:rsidRPr="0056774E" w:rsidRDefault="00B75B8A" w:rsidP="000D054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846" w:author="RAS7" w:date="2018-06-02T12:26:00Z">
        <w:r w:rsidRPr="0056774E">
          <w:rPr>
            <w:rFonts w:ascii="Times New Roman" w:hAnsi="Times New Roman" w:cs="Times New Roman"/>
            <w:sz w:val="24"/>
            <w:szCs w:val="24"/>
          </w:rPr>
          <w:t>The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847" w:author="RAS7" w:date="2018-06-02T12:26:00Z">
        <w:r w:rsidRPr="0056774E">
          <w:rPr>
            <w:rFonts w:ascii="Times New Roman" w:hAnsi="Times New Roman" w:cs="Times New Roman"/>
            <w:sz w:val="24"/>
            <w:szCs w:val="24"/>
          </w:rPr>
          <w:t>b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rand image of doctors and </w:t>
      </w:r>
      <w:ins w:id="848" w:author="RAS7" w:date="2018-06-02T12:26:00Z">
        <w:r w:rsidRPr="0056774E">
          <w:rPr>
            <w:rFonts w:ascii="Times New Roman" w:hAnsi="Times New Roman" w:cs="Times New Roman"/>
            <w:sz w:val="24"/>
            <w:szCs w:val="24"/>
          </w:rPr>
          <w:t>h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>ospital</w:t>
      </w:r>
      <w:ins w:id="849" w:author="RAS7" w:date="2018-06-02T12:26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 can be upgraded. </w:t>
      </w:r>
    </w:p>
    <w:p w:rsidR="00745DEA" w:rsidRDefault="00B75B8A" w:rsidP="0081230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850" w:author="RAS7" w:date="2018-06-02T12:27:00Z">
        <w:r w:rsidRPr="0056774E">
          <w:rPr>
            <w:rFonts w:ascii="Times New Roman" w:hAnsi="Times New Roman" w:cs="Times New Roman"/>
            <w:sz w:val="24"/>
            <w:szCs w:val="24"/>
          </w:rPr>
          <w:t>The b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>elief</w:t>
      </w:r>
      <w:ins w:id="851" w:author="RAS7" w:date="2018-06-02T12:27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000D5E" w:rsidRPr="0056774E">
        <w:rPr>
          <w:rFonts w:ascii="Times New Roman" w:hAnsi="Times New Roman" w:cs="Times New Roman"/>
          <w:sz w:val="24"/>
          <w:szCs w:val="24"/>
        </w:rPr>
        <w:t xml:space="preserve"> </w:t>
      </w:r>
      <w:ins w:id="852" w:author="RAS7" w:date="2018-06-02T12:27:00Z">
        <w:r w:rsidRPr="0056774E">
          <w:rPr>
            <w:rFonts w:ascii="Times New Roman" w:hAnsi="Times New Roman" w:cs="Times New Roman"/>
            <w:sz w:val="24"/>
            <w:szCs w:val="24"/>
          </w:rPr>
          <w:t xml:space="preserve">about 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>new system</w:t>
      </w:r>
      <w:ins w:id="853" w:author="RAS7" w:date="2018-06-02T12:27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 and procedure</w:t>
      </w:r>
      <w:ins w:id="854" w:author="RAS7" w:date="2018-06-02T12:27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 can </w:t>
      </w:r>
      <w:ins w:id="855" w:author="RAS7" w:date="2018-06-02T12:27:00Z">
        <w:r w:rsidRPr="0056774E">
          <w:rPr>
            <w:rFonts w:ascii="Times New Roman" w:hAnsi="Times New Roman" w:cs="Times New Roman"/>
            <w:sz w:val="24"/>
            <w:szCs w:val="24"/>
          </w:rPr>
          <w:t xml:space="preserve">be 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>boost</w:t>
      </w:r>
      <w:ins w:id="856" w:author="RAS7" w:date="2018-06-02T12:27:00Z">
        <w:r w:rsidRPr="0056774E">
          <w:rPr>
            <w:rFonts w:ascii="Times New Roman" w:hAnsi="Times New Roman" w:cs="Times New Roman"/>
            <w:sz w:val="24"/>
            <w:szCs w:val="24"/>
          </w:rPr>
          <w:t>ed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5A22" w:rsidRDefault="00875A22" w:rsidP="00875A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22" w:rsidRDefault="00875A22" w:rsidP="00875A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22" w:rsidRPr="00875A22" w:rsidDel="009564A5" w:rsidRDefault="00875A22" w:rsidP="00875A22">
      <w:pPr>
        <w:spacing w:line="360" w:lineRule="auto"/>
        <w:jc w:val="both"/>
        <w:rPr>
          <w:del w:id="857" w:author="RAS7" w:date="2018-05-30T17:29:00Z"/>
          <w:rFonts w:ascii="Times New Roman" w:hAnsi="Times New Roman" w:cs="Times New Roman"/>
          <w:sz w:val="24"/>
          <w:szCs w:val="24"/>
        </w:rPr>
      </w:pPr>
    </w:p>
    <w:p w:rsidR="00A45278" w:rsidRPr="0056774E" w:rsidRDefault="00745DEA" w:rsidP="00745DEA">
      <w:pPr>
        <w:pStyle w:val="ChapterTitle"/>
        <w:numPr>
          <w:ilvl w:val="0"/>
          <w:numId w:val="0"/>
        </w:numPr>
        <w:jc w:val="left"/>
      </w:pPr>
      <w:r w:rsidRPr="0056774E">
        <w:lastRenderedPageBreak/>
        <w:t>7. Further</w:t>
      </w:r>
      <w:r w:rsidR="00A45278" w:rsidRPr="0056774E">
        <w:t xml:space="preserve"> Work</w:t>
      </w:r>
    </w:p>
    <w:p w:rsidR="00A45278" w:rsidRPr="0056774E" w:rsidRDefault="00815429" w:rsidP="0004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858" w:author="RAS7" w:date="2018-06-02T11:38:00Z">
        <w:r w:rsidRPr="0056774E">
          <w:rPr>
            <w:rFonts w:ascii="Times New Roman" w:hAnsi="Times New Roman" w:cs="Times New Roman"/>
            <w:sz w:val="24"/>
            <w:szCs w:val="24"/>
          </w:rPr>
          <w:t>The following work need</w:t>
        </w:r>
      </w:ins>
      <w:ins w:id="859" w:author="RAS7" w:date="2018-06-02T11:39:00Z">
        <w:r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ins w:id="860" w:author="RAS7" w:date="2018-06-02T11:38:00Z">
        <w:r w:rsidRPr="0056774E">
          <w:rPr>
            <w:rFonts w:ascii="Times New Roman" w:hAnsi="Times New Roman" w:cs="Times New Roman"/>
            <w:sz w:val="24"/>
            <w:szCs w:val="24"/>
          </w:rPr>
          <w:t xml:space="preserve"> to be completed for the topic proposed in the present study</w:t>
        </w:r>
      </w:ins>
      <w:r w:rsidR="00A45278" w:rsidRPr="0056774E">
        <w:rPr>
          <w:rFonts w:ascii="Times New Roman" w:hAnsi="Times New Roman" w:cs="Times New Roman"/>
          <w:sz w:val="24"/>
          <w:szCs w:val="24"/>
        </w:rPr>
        <w:t>:</w:t>
      </w:r>
    </w:p>
    <w:p w:rsidR="00A45278" w:rsidRPr="0056774E" w:rsidRDefault="00A45278" w:rsidP="000D05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Preparation of Questionnaire</w:t>
      </w:r>
    </w:p>
    <w:p w:rsidR="00A45278" w:rsidRPr="0056774E" w:rsidRDefault="00A45278" w:rsidP="000D05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Data Collection </w:t>
      </w:r>
    </w:p>
    <w:p w:rsidR="00A45278" w:rsidRPr="0056774E" w:rsidRDefault="00A45278" w:rsidP="000D05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Pilot Testing</w:t>
      </w:r>
    </w:p>
    <w:p w:rsidR="00A45278" w:rsidRPr="0056774E" w:rsidRDefault="00A45278" w:rsidP="000D05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Final Questionnaire Survey</w:t>
      </w:r>
    </w:p>
    <w:p w:rsidR="00A45278" w:rsidRPr="0056774E" w:rsidRDefault="00A45278" w:rsidP="00745D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Analysis and Interpretation</w:t>
      </w:r>
    </w:p>
    <w:p w:rsidR="00745DEA" w:rsidRPr="0056774E" w:rsidDel="009564A5" w:rsidRDefault="00745DEA" w:rsidP="00745DEA">
      <w:pPr>
        <w:pStyle w:val="ListParagraph"/>
        <w:spacing w:line="360" w:lineRule="auto"/>
        <w:jc w:val="both"/>
        <w:rPr>
          <w:del w:id="861" w:author="RAS7" w:date="2018-05-30T17:29:00Z"/>
          <w:rFonts w:ascii="Times New Roman" w:hAnsi="Times New Roman" w:cs="Times New Roman"/>
          <w:sz w:val="24"/>
          <w:szCs w:val="24"/>
        </w:rPr>
      </w:pPr>
    </w:p>
    <w:p w:rsidR="00A45278" w:rsidRPr="0056774E" w:rsidRDefault="00745DEA" w:rsidP="00745DEA">
      <w:pPr>
        <w:pStyle w:val="ChapterTitle"/>
        <w:numPr>
          <w:ilvl w:val="0"/>
          <w:numId w:val="0"/>
        </w:numPr>
        <w:jc w:val="left"/>
      </w:pPr>
      <w:r w:rsidRPr="0056774E">
        <w:t xml:space="preserve">8. </w:t>
      </w:r>
      <w:r w:rsidR="00A45278" w:rsidRPr="0056774E">
        <w:t>Limitation</w:t>
      </w:r>
      <w:ins w:id="862" w:author="RAS7" w:date="2018-06-02T11:39:00Z">
        <w:r w:rsidR="0099532A" w:rsidRPr="0056774E">
          <w:t>s</w:t>
        </w:r>
      </w:ins>
      <w:r w:rsidR="00A45278" w:rsidRPr="0056774E">
        <w:t xml:space="preserve"> of the Study</w:t>
      </w:r>
    </w:p>
    <w:p w:rsidR="00A45278" w:rsidRPr="0056774E" w:rsidRDefault="00A45278" w:rsidP="0004217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The study may have the following limitation</w:t>
      </w:r>
      <w:ins w:id="863" w:author="RAS7" w:date="2018-06-02T11:39:00Z">
        <w:r w:rsidR="0099532A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>:</w:t>
      </w:r>
    </w:p>
    <w:p w:rsidR="00A45278" w:rsidRPr="0056774E" w:rsidRDefault="00A45278" w:rsidP="000D054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>The study is totally based on the information provided by the respondents, since the primary data is collected through questionnaire</w:t>
      </w:r>
      <w:ins w:id="864" w:author="RAS7" w:date="2018-06-02T12:29:00Z">
        <w:r w:rsidR="00377BBF" w:rsidRPr="0056774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56774E">
        <w:rPr>
          <w:rFonts w:ascii="Times New Roman" w:hAnsi="Times New Roman" w:cs="Times New Roman"/>
          <w:sz w:val="24"/>
          <w:szCs w:val="24"/>
        </w:rPr>
        <w:t>.</w:t>
      </w:r>
    </w:p>
    <w:p w:rsidR="005369F9" w:rsidRPr="0056774E" w:rsidRDefault="00A45278" w:rsidP="000D054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74E">
        <w:rPr>
          <w:rFonts w:ascii="Times New Roman" w:hAnsi="Times New Roman" w:cs="Times New Roman"/>
          <w:sz w:val="24"/>
          <w:szCs w:val="24"/>
        </w:rPr>
        <w:t xml:space="preserve">The techniques used to collect the information from different respondents </w:t>
      </w:r>
      <w:ins w:id="865" w:author="RAS7" w:date="2018-06-02T12:29:00Z">
        <w:r w:rsidR="00377BBF" w:rsidRPr="0056774E">
          <w:rPr>
            <w:rFonts w:ascii="Times New Roman" w:hAnsi="Times New Roman" w:cs="Times New Roman"/>
            <w:sz w:val="24"/>
            <w:szCs w:val="24"/>
          </w:rPr>
          <w:t xml:space="preserve">are 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based on </w:t>
      </w:r>
      <w:ins w:id="866" w:author="RAS7" w:date="2018-06-02T12:30:00Z">
        <w:r w:rsidR="00377BBF" w:rsidRPr="0056774E">
          <w:rPr>
            <w:rFonts w:ascii="Times New Roman" w:hAnsi="Times New Roman" w:cs="Times New Roman"/>
            <w:sz w:val="24"/>
            <w:szCs w:val="24"/>
          </w:rPr>
          <w:t xml:space="preserve">various parameters </w:t>
        </w:r>
      </w:ins>
      <w:ins w:id="867" w:author="RAS7" w:date="2018-06-02T12:31:00Z">
        <w:r w:rsidR="00377BBF" w:rsidRPr="0056774E">
          <w:rPr>
            <w:rFonts w:ascii="Times New Roman" w:hAnsi="Times New Roman" w:cs="Times New Roman"/>
            <w:sz w:val="24"/>
            <w:szCs w:val="24"/>
          </w:rPr>
          <w:t>like</w:t>
        </w:r>
      </w:ins>
      <w:r w:rsidRPr="0056774E">
        <w:rPr>
          <w:rFonts w:ascii="Times New Roman" w:hAnsi="Times New Roman" w:cs="Times New Roman"/>
          <w:sz w:val="24"/>
          <w:szCs w:val="24"/>
        </w:rPr>
        <w:t xml:space="preserve"> gender, age and time</w:t>
      </w:r>
      <w:r w:rsidR="003C482B" w:rsidRPr="0056774E">
        <w:rPr>
          <w:rFonts w:ascii="Times New Roman" w:hAnsi="Times New Roman" w:cs="Times New Roman"/>
          <w:sz w:val="24"/>
          <w:szCs w:val="24"/>
        </w:rPr>
        <w:t>.</w:t>
      </w:r>
    </w:p>
    <w:p w:rsidR="005369F9" w:rsidRPr="00875A22" w:rsidDel="009564A5" w:rsidRDefault="005369F9" w:rsidP="00875A22">
      <w:pPr>
        <w:pStyle w:val="ListParagraph"/>
        <w:pageBreakBefore/>
        <w:numPr>
          <w:ilvl w:val="0"/>
          <w:numId w:val="11"/>
        </w:numPr>
        <w:spacing w:line="360" w:lineRule="auto"/>
        <w:ind w:left="0"/>
        <w:jc w:val="both"/>
        <w:rPr>
          <w:del w:id="868" w:author="RAS7" w:date="2018-05-30T17:29:00Z"/>
          <w:rFonts w:ascii="Times New Roman" w:hAnsi="Times New Roman" w:cs="Times New Roman"/>
        </w:rPr>
      </w:pPr>
    </w:p>
    <w:p w:rsidR="00A45278" w:rsidRPr="0056774E" w:rsidRDefault="009564A5" w:rsidP="009D4AFF">
      <w:pPr>
        <w:pStyle w:val="ChapterTitle"/>
        <w:pageBreakBefore/>
        <w:numPr>
          <w:ilvl w:val="0"/>
          <w:numId w:val="0"/>
        </w:numPr>
      </w:pPr>
      <w:r w:rsidRPr="0056774E">
        <w:lastRenderedPageBreak/>
        <w:t xml:space="preserve">Papers/ Publications </w:t>
      </w:r>
      <w:ins w:id="869" w:author="RAS7" w:date="2018-06-02T12:32:00Z">
        <w:r w:rsidR="00377BBF" w:rsidRPr="0056774E">
          <w:t>out of the</w:t>
        </w:r>
      </w:ins>
      <w:r w:rsidR="00DC322F" w:rsidRPr="0056774E">
        <w:t xml:space="preserve"> </w:t>
      </w:r>
      <w:r w:rsidRPr="0056774E">
        <w:t>Research Work</w:t>
      </w:r>
    </w:p>
    <w:p w:rsidR="00A45278" w:rsidRPr="0056774E" w:rsidDel="009564A5" w:rsidRDefault="00A45278" w:rsidP="00A2737C">
      <w:pPr>
        <w:spacing w:line="360" w:lineRule="auto"/>
        <w:ind w:left="360"/>
        <w:jc w:val="both"/>
        <w:rPr>
          <w:del w:id="870" w:author="RAS7" w:date="2018-05-30T17:30:00Z"/>
          <w:rFonts w:ascii="Times New Roman" w:hAnsi="Times New Roman" w:cs="Times New Roman"/>
          <w:b/>
          <w:sz w:val="24"/>
          <w:szCs w:val="24"/>
        </w:rPr>
      </w:pPr>
    </w:p>
    <w:p w:rsidR="00A45278" w:rsidRPr="0056774E" w:rsidRDefault="00A45278" w:rsidP="00A273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6774E">
        <w:rPr>
          <w:rFonts w:ascii="Times New Roman" w:eastAsiaTheme="minorEastAsia" w:hAnsi="Times New Roman" w:cs="Times New Roman"/>
          <w:sz w:val="24"/>
          <w:szCs w:val="24"/>
        </w:rPr>
        <w:t>“Application of Poka-Yoke Tool in Hospital Industry”</w:t>
      </w:r>
      <w:ins w:id="871" w:author="RAS7" w:date="2018-06-02T12:43:00Z">
        <w:r w:rsidR="00CC304B" w:rsidRPr="0056774E">
          <w:rPr>
            <w:rFonts w:ascii="Times New Roman" w:eastAsiaTheme="minorEastAsia" w:hAnsi="Times New Roman" w:cs="Times New Roman"/>
            <w:sz w:val="24"/>
            <w:szCs w:val="24"/>
          </w:rPr>
          <w:t>.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</w:rPr>
        <w:t xml:space="preserve">IOSR Journal of Business and </w:t>
      </w:r>
      <w:r w:rsidR="000252AC" w:rsidRPr="0056774E">
        <w:rPr>
          <w:rFonts w:ascii="Times New Roman" w:eastAsiaTheme="minorEastAsia" w:hAnsi="Times New Roman" w:cs="Times New Roman"/>
          <w:sz w:val="24"/>
          <w:szCs w:val="24"/>
        </w:rPr>
        <w:t xml:space="preserve">Management </w:t>
      </w:r>
      <w:r w:rsidRPr="0056774E">
        <w:rPr>
          <w:rFonts w:ascii="Times New Roman" w:eastAsiaTheme="minorEastAsia" w:hAnsi="Times New Roman" w:cs="Times New Roman"/>
          <w:sz w:val="24"/>
          <w:szCs w:val="24"/>
        </w:rPr>
        <w:t>(IOSR-J</w:t>
      </w:r>
      <w:del w:id="872" w:author="RAS7" w:date="2018-06-02T12:40:00Z">
        <w:r w:rsidRPr="0056774E" w:rsidDel="000252AC">
          <w:rPr>
            <w:rFonts w:ascii="Times New Roman" w:eastAsiaTheme="minorEastAsia" w:hAnsi="Times New Roman" w:cs="Times New Roman"/>
            <w:sz w:val="24"/>
            <w:szCs w:val="24"/>
          </w:rPr>
          <w:delText>S</w:delText>
        </w:r>
      </w:del>
      <w:r w:rsidRPr="0056774E">
        <w:rPr>
          <w:rFonts w:ascii="Times New Roman" w:eastAsiaTheme="minorEastAsia" w:hAnsi="Times New Roman" w:cs="Times New Roman"/>
          <w:sz w:val="24"/>
          <w:szCs w:val="24"/>
        </w:rPr>
        <w:t>B</w:t>
      </w:r>
      <w:ins w:id="873" w:author="RAS7" w:date="2018-06-02T12:40:00Z">
        <w:r w:rsidR="000252AC" w:rsidRPr="0056774E">
          <w:rPr>
            <w:rFonts w:ascii="Times New Roman" w:eastAsiaTheme="minorEastAsia" w:hAnsi="Times New Roman" w:cs="Times New Roman"/>
            <w:sz w:val="24"/>
            <w:szCs w:val="24"/>
          </w:rPr>
          <w:t>M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</w:rPr>
        <w:t>)</w:t>
      </w:r>
      <w:ins w:id="874" w:author="RAS7" w:date="2018-06-02T12:40:00Z">
        <w:r w:rsidR="000252AC" w:rsidRPr="0056774E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Pr="0056774E">
        <w:rPr>
          <w:rFonts w:ascii="Times New Roman" w:eastAsiaTheme="minorEastAsia" w:hAnsi="Times New Roman" w:cs="Times New Roman"/>
          <w:sz w:val="24"/>
          <w:szCs w:val="24"/>
        </w:rPr>
        <w:t xml:space="preserve"> e- ISSN</w:t>
      </w:r>
      <w:r w:rsidR="00A56BAA" w:rsidRPr="0056774E">
        <w:rPr>
          <w:rFonts w:ascii="Times New Roman" w:eastAsiaTheme="minorEastAsia" w:hAnsi="Times New Roman" w:cs="Times New Roman"/>
          <w:sz w:val="24"/>
          <w:szCs w:val="24"/>
        </w:rPr>
        <w:t>: 2278</w:t>
      </w:r>
      <w:r w:rsidRPr="0056774E">
        <w:rPr>
          <w:rFonts w:ascii="Times New Roman" w:eastAsiaTheme="minorEastAsia" w:hAnsi="Times New Roman" w:cs="Times New Roman"/>
          <w:sz w:val="24"/>
          <w:szCs w:val="24"/>
        </w:rPr>
        <w:t xml:space="preserve">-487X, </w:t>
      </w:r>
      <w:ins w:id="875" w:author="RAS7" w:date="2018-06-02T12:40:00Z">
        <w:r w:rsidR="000252AC" w:rsidRPr="0056774E">
          <w:rPr>
            <w:rFonts w:ascii="Times New Roman" w:eastAsiaTheme="minorEastAsia" w:hAnsi="Times New Roman" w:cs="Times New Roman"/>
            <w:sz w:val="24"/>
            <w:szCs w:val="24"/>
          </w:rPr>
          <w:t>p</w:t>
        </w:r>
      </w:ins>
      <w:del w:id="876" w:author="RAS7" w:date="2018-06-02T12:40:00Z">
        <w:r w:rsidRPr="0056774E" w:rsidDel="000252AC">
          <w:rPr>
            <w:rFonts w:ascii="Times New Roman" w:eastAsiaTheme="minorEastAsia" w:hAnsi="Times New Roman" w:cs="Times New Roman"/>
            <w:sz w:val="24"/>
            <w:szCs w:val="24"/>
          </w:rPr>
          <w:delText>P</w:delText>
        </w:r>
      </w:del>
      <w:r w:rsidRPr="0056774E">
        <w:rPr>
          <w:rFonts w:ascii="Times New Roman" w:eastAsiaTheme="minorEastAsia" w:hAnsi="Times New Roman" w:cs="Times New Roman"/>
          <w:sz w:val="24"/>
          <w:szCs w:val="24"/>
        </w:rPr>
        <w:t>-ISSN</w:t>
      </w:r>
      <w:r w:rsidR="00A56BAA" w:rsidRPr="0056774E">
        <w:rPr>
          <w:rFonts w:ascii="Times New Roman" w:eastAsiaTheme="minorEastAsia" w:hAnsi="Times New Roman" w:cs="Times New Roman"/>
          <w:sz w:val="24"/>
          <w:szCs w:val="24"/>
        </w:rPr>
        <w:t>: 2319</w:t>
      </w:r>
      <w:r w:rsidRPr="0056774E">
        <w:rPr>
          <w:rFonts w:ascii="Times New Roman" w:eastAsiaTheme="minorEastAsia" w:hAnsi="Times New Roman" w:cs="Times New Roman"/>
          <w:sz w:val="24"/>
          <w:szCs w:val="24"/>
        </w:rPr>
        <w:t>-7668. Volume 19, Issue 12. Ver.VI (</w:t>
      </w:r>
      <w:r w:rsidR="00A56BAA" w:rsidRPr="0056774E">
        <w:rPr>
          <w:rFonts w:ascii="Times New Roman" w:eastAsiaTheme="minorEastAsia" w:hAnsi="Times New Roman" w:cs="Times New Roman"/>
          <w:sz w:val="24"/>
          <w:szCs w:val="24"/>
        </w:rPr>
        <w:t>December</w:t>
      </w:r>
      <w:ins w:id="877" w:author="RAS7" w:date="2018-06-02T12:40:00Z">
        <w:r w:rsidR="000252AC" w:rsidRPr="0056774E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del w:id="878" w:author="RAS7" w:date="2018-06-01T12:28:00Z">
        <w:r w:rsidRPr="0056774E" w:rsidDel="00564438">
          <w:rPr>
            <w:rFonts w:ascii="Times New Roman" w:eastAsiaTheme="minorEastAsia" w:hAnsi="Times New Roman" w:cs="Times New Roman"/>
            <w:sz w:val="24"/>
            <w:szCs w:val="24"/>
          </w:rPr>
          <w:delText xml:space="preserve"> .</w:delText>
        </w:r>
      </w:del>
      <w:r w:rsidRPr="0056774E">
        <w:rPr>
          <w:rFonts w:ascii="Times New Roman" w:eastAsiaTheme="minorEastAsia" w:hAnsi="Times New Roman" w:cs="Times New Roman"/>
          <w:sz w:val="24"/>
          <w:szCs w:val="24"/>
        </w:rPr>
        <w:t>2017)</w:t>
      </w:r>
      <w:ins w:id="879" w:author="RAS7" w:date="2018-06-02T12:41:00Z">
        <w:r w:rsidR="000252AC" w:rsidRPr="0056774E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0252AC" w:rsidRPr="0056774E">
        <w:rPr>
          <w:rFonts w:ascii="Times New Roman" w:eastAsiaTheme="minorEastAsia" w:hAnsi="Times New Roman" w:cs="Times New Roman"/>
          <w:sz w:val="24"/>
          <w:szCs w:val="24"/>
        </w:rPr>
        <w:t xml:space="preserve">pp </w:t>
      </w:r>
      <w:r w:rsidRPr="0056774E">
        <w:rPr>
          <w:rFonts w:ascii="Times New Roman" w:eastAsiaTheme="minorEastAsia" w:hAnsi="Times New Roman" w:cs="Times New Roman"/>
          <w:sz w:val="24"/>
          <w:szCs w:val="24"/>
        </w:rPr>
        <w:t>29-31. www.iosrjournals.org</w:t>
      </w:r>
    </w:p>
    <w:p w:rsidR="00A45278" w:rsidRPr="0056774E" w:rsidDel="00A2737C" w:rsidRDefault="00A45278" w:rsidP="00DC322F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del w:id="880" w:author="RAS7" w:date="2018-06-02T12:48:00Z"/>
          <w:rFonts w:ascii="Times New Roman" w:eastAsiaTheme="minorEastAsia" w:hAnsi="Times New Roman" w:cs="Times New Roman"/>
          <w:sz w:val="24"/>
          <w:szCs w:val="24"/>
        </w:rPr>
      </w:pPr>
    </w:p>
    <w:p w:rsidR="00A2737C" w:rsidRPr="0056774E" w:rsidRDefault="00A45278" w:rsidP="00A273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contextualSpacing w:val="0"/>
        <w:jc w:val="both"/>
        <w:rPr>
          <w:ins w:id="881" w:author="RAS7" w:date="2018-06-02T12:47:00Z"/>
          <w:rFonts w:ascii="Times New Roman" w:eastAsiaTheme="minorEastAsia" w:hAnsi="Times New Roman" w:cs="Times New Roman"/>
          <w:sz w:val="24"/>
          <w:szCs w:val="24"/>
        </w:rPr>
      </w:pPr>
      <w:r w:rsidRPr="0056774E">
        <w:rPr>
          <w:rFonts w:ascii="Times New Roman" w:eastAsiaTheme="minorEastAsia" w:hAnsi="Times New Roman" w:cs="Times New Roman"/>
          <w:sz w:val="24"/>
          <w:szCs w:val="24"/>
        </w:rPr>
        <w:t>“Job Satisfaction</w:t>
      </w:r>
      <w:r w:rsidR="00DC322F" w:rsidRPr="005677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304B" w:rsidRPr="0056774E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Pr="0056774E">
        <w:rPr>
          <w:rFonts w:ascii="Times New Roman" w:eastAsiaTheme="minorEastAsia" w:hAnsi="Times New Roman" w:cs="Times New Roman"/>
          <w:sz w:val="24"/>
          <w:szCs w:val="24"/>
        </w:rPr>
        <w:t xml:space="preserve">Hospital Employees : A </w:t>
      </w:r>
      <w:r w:rsidR="00CC304B" w:rsidRPr="0056774E">
        <w:rPr>
          <w:rFonts w:ascii="Times New Roman" w:eastAsiaTheme="minorEastAsia" w:hAnsi="Times New Roman" w:cs="Times New Roman"/>
          <w:sz w:val="24"/>
          <w:szCs w:val="24"/>
        </w:rPr>
        <w:t xml:space="preserve">Review </w:t>
      </w:r>
      <w:r w:rsidRPr="0056774E">
        <w:rPr>
          <w:rFonts w:ascii="Times New Roman" w:eastAsiaTheme="minorEastAsia" w:hAnsi="Times New Roman" w:cs="Times New Roman"/>
          <w:sz w:val="24"/>
          <w:szCs w:val="24"/>
        </w:rPr>
        <w:t>of Literature</w:t>
      </w:r>
      <w:ins w:id="882" w:author="RAS7" w:date="2018-06-02T12:43:00Z">
        <w:r w:rsidR="00CC304B" w:rsidRPr="0056774E">
          <w:rPr>
            <w:rFonts w:ascii="Times New Roman" w:eastAsiaTheme="minorEastAsia" w:hAnsi="Times New Roman" w:cs="Times New Roman"/>
            <w:sz w:val="24"/>
            <w:szCs w:val="24"/>
          </w:rPr>
          <w:t>”.</w:t>
        </w:r>
      </w:ins>
      <w:ins w:id="883" w:author="RAS7" w:date="2018-06-02T12:47:00Z">
        <w:r w:rsidR="00A2737C" w:rsidRPr="0056774E">
          <w:rPr>
            <w:rFonts w:ascii="Times New Roman" w:eastAsiaTheme="minorEastAsia" w:hAnsi="Times New Roman" w:cs="Times New Roman"/>
            <w:sz w:val="24"/>
            <w:szCs w:val="24"/>
          </w:rPr>
          <w:t xml:space="preserve">International Journal of Engineering Technology Science and Research </w:t>
        </w:r>
      </w:ins>
      <w:ins w:id="884" w:author="RAS7" w:date="2018-06-02T12:49:00Z">
        <w:r w:rsidR="00D83D6E" w:rsidRPr="0056774E">
          <w:rPr>
            <w:rFonts w:ascii="Times New Roman" w:eastAsiaTheme="minorEastAsia" w:hAnsi="Times New Roman" w:cs="Times New Roman"/>
            <w:sz w:val="24"/>
            <w:szCs w:val="24"/>
          </w:rPr>
          <w:t>(</w:t>
        </w:r>
      </w:ins>
      <w:ins w:id="885" w:author="RAS7" w:date="2018-06-02T12:47:00Z">
        <w:r w:rsidR="00A2737C" w:rsidRPr="0056774E">
          <w:rPr>
            <w:rFonts w:ascii="Times New Roman" w:eastAsiaTheme="minorEastAsia" w:hAnsi="Times New Roman" w:cs="Times New Roman"/>
            <w:sz w:val="24"/>
            <w:szCs w:val="24"/>
          </w:rPr>
          <w:t>IJETSR</w:t>
        </w:r>
      </w:ins>
      <w:ins w:id="886" w:author="RAS7" w:date="2018-06-02T12:49:00Z">
        <w:r w:rsidR="00D83D6E" w:rsidRPr="0056774E">
          <w:rPr>
            <w:rFonts w:ascii="Times New Roman" w:eastAsiaTheme="minorEastAsia" w:hAnsi="Times New Roman" w:cs="Times New Roman"/>
            <w:sz w:val="24"/>
            <w:szCs w:val="24"/>
          </w:rPr>
          <w:t>),</w:t>
        </w:r>
      </w:ins>
      <w:ins w:id="887" w:author="RAS7" w:date="2018-06-02T12:47:00Z">
        <w:r w:rsidR="00D83D6E" w:rsidRPr="0056774E">
          <w:rPr>
            <w:rFonts w:ascii="Times New Roman" w:eastAsiaTheme="minorEastAsia" w:hAnsi="Times New Roman" w:cs="Times New Roman"/>
            <w:sz w:val="24"/>
            <w:szCs w:val="24"/>
          </w:rPr>
          <w:t>ISSN 2394–</w:t>
        </w:r>
        <w:r w:rsidR="00A2737C" w:rsidRPr="0056774E">
          <w:rPr>
            <w:rFonts w:ascii="Times New Roman" w:eastAsiaTheme="minorEastAsia" w:hAnsi="Times New Roman" w:cs="Times New Roman"/>
            <w:sz w:val="24"/>
            <w:szCs w:val="24"/>
          </w:rPr>
          <w:t>3386</w:t>
        </w:r>
      </w:ins>
      <w:ins w:id="888" w:author="RAS7" w:date="2018-06-02T12:49:00Z">
        <w:r w:rsidR="00D83D6E" w:rsidRPr="0056774E">
          <w:rPr>
            <w:rFonts w:ascii="Times New Roman" w:eastAsiaTheme="minorEastAsia" w:hAnsi="Times New Roman" w:cs="Times New Roman"/>
            <w:sz w:val="24"/>
            <w:szCs w:val="24"/>
          </w:rPr>
          <w:t>.</w:t>
        </w:r>
      </w:ins>
      <w:ins w:id="889" w:author="RAS7" w:date="2018-06-02T12:47:00Z">
        <w:r w:rsidR="00A2737C" w:rsidRPr="0056774E">
          <w:rPr>
            <w:rFonts w:ascii="Times New Roman" w:eastAsiaTheme="minorEastAsia" w:hAnsi="Times New Roman" w:cs="Times New Roman"/>
            <w:sz w:val="24"/>
            <w:szCs w:val="24"/>
          </w:rPr>
          <w:t xml:space="preserve"> Volume 4, Issue 2 </w:t>
        </w:r>
      </w:ins>
      <w:ins w:id="890" w:author="RAS7" w:date="2018-06-02T12:49:00Z">
        <w:r w:rsidR="00D83D6E" w:rsidRPr="0056774E">
          <w:rPr>
            <w:rFonts w:ascii="Times New Roman" w:eastAsiaTheme="minorEastAsia" w:hAnsi="Times New Roman" w:cs="Times New Roman"/>
            <w:sz w:val="24"/>
            <w:szCs w:val="24"/>
          </w:rPr>
          <w:t>(</w:t>
        </w:r>
      </w:ins>
      <w:ins w:id="891" w:author="RAS7" w:date="2018-06-02T12:47:00Z">
        <w:r w:rsidR="00A2737C" w:rsidRPr="0056774E">
          <w:rPr>
            <w:rFonts w:ascii="Times New Roman" w:eastAsiaTheme="minorEastAsia" w:hAnsi="Times New Roman" w:cs="Times New Roman"/>
            <w:sz w:val="24"/>
            <w:szCs w:val="24"/>
          </w:rPr>
          <w:t>February</w:t>
        </w:r>
      </w:ins>
      <w:ins w:id="892" w:author="RAS7" w:date="2018-06-02T12:49:00Z">
        <w:r w:rsidR="00D83D6E" w:rsidRPr="0056774E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ins w:id="893" w:author="RAS7" w:date="2018-06-02T12:47:00Z">
        <w:r w:rsidR="00A2737C" w:rsidRPr="0056774E">
          <w:rPr>
            <w:rFonts w:ascii="Times New Roman" w:eastAsiaTheme="minorEastAsia" w:hAnsi="Times New Roman" w:cs="Times New Roman"/>
            <w:sz w:val="24"/>
            <w:szCs w:val="24"/>
          </w:rPr>
          <w:t xml:space="preserve"> 2017</w:t>
        </w:r>
      </w:ins>
      <w:ins w:id="894" w:author="RAS7" w:date="2018-06-02T12:49:00Z">
        <w:r w:rsidR="00D83D6E" w:rsidRPr="0056774E"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ins>
      <w:ins w:id="895" w:author="RAS7" w:date="2018-06-02T12:50:00Z">
        <w:r w:rsidR="00D83D6E" w:rsidRPr="0056774E">
          <w:rPr>
            <w:rFonts w:ascii="Times New Roman" w:eastAsiaTheme="minorEastAsia" w:hAnsi="Times New Roman" w:cs="Times New Roman"/>
            <w:sz w:val="24"/>
            <w:szCs w:val="24"/>
          </w:rPr>
          <w:t>, pp 27-30.</w:t>
        </w:r>
      </w:ins>
      <w:ins w:id="896" w:author="RAS7" w:date="2018-06-02T12:49:00Z">
        <w:r w:rsidR="00D83D6E" w:rsidRPr="0056774E">
          <w:rPr>
            <w:rFonts w:ascii="Times New Roman" w:eastAsiaTheme="minorEastAsia" w:hAnsi="Times New Roman" w:cs="Times New Roman"/>
            <w:sz w:val="24"/>
            <w:szCs w:val="24"/>
          </w:rPr>
          <w:t>www.ijetsr.com</w:t>
        </w:r>
      </w:ins>
    </w:p>
    <w:p w:rsidR="00A2737C" w:rsidRPr="0056774E" w:rsidDel="00A2737C" w:rsidRDefault="00A2737C" w:rsidP="00DC322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del w:id="897" w:author="RAS7" w:date="2018-06-02T12:48:00Z"/>
          <w:rFonts w:ascii="Times New Roman" w:eastAsiaTheme="minorEastAsia" w:hAnsi="Times New Roman" w:cs="Times New Roman"/>
          <w:sz w:val="24"/>
          <w:szCs w:val="24"/>
        </w:rPr>
      </w:pPr>
    </w:p>
    <w:p w:rsidR="00A45278" w:rsidRPr="0056774E" w:rsidRDefault="00A45278" w:rsidP="0004217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45278" w:rsidRPr="0056774E" w:rsidRDefault="00A45278" w:rsidP="0004217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278" w:rsidRPr="0056774E" w:rsidRDefault="00A45278" w:rsidP="0004217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64A5" w:rsidRPr="0056774E" w:rsidRDefault="009564A5" w:rsidP="008136FF">
      <w:pPr>
        <w:shd w:val="clear" w:color="auto" w:fill="FFFFFF"/>
        <w:tabs>
          <w:tab w:val="center" w:pos="1530"/>
          <w:tab w:val="center" w:pos="7290"/>
        </w:tabs>
        <w:spacing w:after="0" w:line="360" w:lineRule="auto"/>
        <w:ind w:left="360"/>
        <w:jc w:val="both"/>
        <w:rPr>
          <w:ins w:id="898" w:author="RAS7" w:date="2018-05-30T17:32:00Z"/>
          <w:rFonts w:ascii="Times New Roman" w:hAnsi="Times New Roman" w:cs="Times New Roman"/>
          <w:b/>
          <w:bCs/>
          <w:sz w:val="24"/>
          <w:szCs w:val="24"/>
        </w:rPr>
      </w:pPr>
      <w:ins w:id="899" w:author="RAS7" w:date="2018-05-30T17:33:00Z">
        <w:r w:rsidRPr="0056774E">
          <w:rPr>
            <w:rFonts w:ascii="Times New Roman" w:hAnsi="Times New Roman" w:cs="Times New Roman"/>
            <w:b/>
            <w:sz w:val="24"/>
            <w:szCs w:val="24"/>
          </w:rPr>
          <w:tab/>
        </w:r>
      </w:ins>
      <w:r w:rsidR="00A45278" w:rsidRPr="0056774E">
        <w:rPr>
          <w:rFonts w:ascii="Times New Roman" w:hAnsi="Times New Roman" w:cs="Times New Roman"/>
          <w:b/>
          <w:sz w:val="24"/>
          <w:szCs w:val="24"/>
        </w:rPr>
        <w:t xml:space="preserve">Rashmi C. </w:t>
      </w:r>
      <w:del w:id="900" w:author="RAS7" w:date="2018-05-30T17:31:00Z">
        <w:r w:rsidR="00A45278" w:rsidRPr="0056774E" w:rsidDel="009564A5">
          <w:rPr>
            <w:rFonts w:ascii="Times New Roman" w:hAnsi="Times New Roman" w:cs="Times New Roman"/>
            <w:b/>
            <w:sz w:val="24"/>
            <w:szCs w:val="24"/>
          </w:rPr>
          <w:delText xml:space="preserve">Sattigeri                                                      </w:delText>
        </w:r>
      </w:del>
      <w:ins w:id="901" w:author="RAS7" w:date="2018-05-30T17:31:00Z">
        <w:r w:rsidRPr="0056774E">
          <w:rPr>
            <w:rFonts w:ascii="Times New Roman" w:hAnsi="Times New Roman" w:cs="Times New Roman"/>
            <w:b/>
            <w:sz w:val="24"/>
            <w:szCs w:val="24"/>
          </w:rPr>
          <w:t>Sattigeri</w:t>
        </w:r>
        <w:r w:rsidRPr="0056774E">
          <w:rPr>
            <w:rFonts w:ascii="Times New Roman" w:hAnsi="Times New Roman" w:cs="Times New Roman"/>
            <w:b/>
            <w:sz w:val="24"/>
            <w:szCs w:val="24"/>
          </w:rPr>
          <w:tab/>
        </w:r>
      </w:ins>
      <w:r w:rsidR="00A45278" w:rsidRPr="0056774E">
        <w:rPr>
          <w:rFonts w:ascii="Times New Roman" w:hAnsi="Times New Roman" w:cs="Times New Roman"/>
          <w:b/>
          <w:bCs/>
          <w:sz w:val="24"/>
          <w:szCs w:val="24"/>
        </w:rPr>
        <w:t>Dr. D. G. Kulkarni</w:t>
      </w:r>
    </w:p>
    <w:p w:rsidR="00A45278" w:rsidRPr="0056774E" w:rsidRDefault="009564A5" w:rsidP="008136FF">
      <w:pPr>
        <w:shd w:val="clear" w:color="auto" w:fill="FFFFFF"/>
        <w:tabs>
          <w:tab w:val="center" w:pos="1530"/>
          <w:tab w:val="center" w:pos="72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ins w:id="902" w:author="RAS7" w:date="2018-05-30T17:33:00Z">
        <w:r w:rsidRPr="0056774E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</w:ins>
      <w:r w:rsidR="00A45278" w:rsidRPr="0056774E">
        <w:rPr>
          <w:rFonts w:ascii="Times New Roman" w:hAnsi="Times New Roman" w:cs="Times New Roman"/>
          <w:b/>
          <w:bCs/>
          <w:sz w:val="24"/>
          <w:szCs w:val="24"/>
        </w:rPr>
        <w:t>Research Scholar</w:t>
      </w:r>
      <w:ins w:id="903" w:author="RAS7" w:date="2018-05-30T17:32:00Z">
        <w:r w:rsidRPr="0056774E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</w:ins>
      <w:del w:id="904" w:author="RAS7" w:date="2018-05-30T17:32:00Z">
        <w:r w:rsidR="00A45278" w:rsidRPr="0056774E" w:rsidDel="009564A5">
          <w:rPr>
            <w:rFonts w:ascii="Times New Roman" w:hAnsi="Times New Roman" w:cs="Times New Roman"/>
            <w:b/>
            <w:sz w:val="24"/>
            <w:szCs w:val="24"/>
          </w:rPr>
          <w:tab/>
        </w:r>
        <w:r w:rsidR="00A45278" w:rsidRPr="0056774E" w:rsidDel="009564A5">
          <w:rPr>
            <w:rFonts w:ascii="Times New Roman" w:hAnsi="Times New Roman" w:cs="Times New Roman"/>
            <w:b/>
            <w:sz w:val="24"/>
            <w:szCs w:val="24"/>
          </w:rPr>
          <w:tab/>
        </w:r>
        <w:r w:rsidR="00A45278" w:rsidRPr="0056774E" w:rsidDel="009564A5">
          <w:rPr>
            <w:rFonts w:ascii="Times New Roman" w:hAnsi="Times New Roman" w:cs="Times New Roman"/>
            <w:b/>
            <w:sz w:val="24"/>
            <w:szCs w:val="24"/>
          </w:rPr>
          <w:tab/>
        </w:r>
        <w:r w:rsidR="00A45278" w:rsidRPr="0056774E" w:rsidDel="009564A5">
          <w:rPr>
            <w:rFonts w:ascii="Times New Roman" w:hAnsi="Times New Roman" w:cs="Times New Roman"/>
            <w:b/>
            <w:sz w:val="24"/>
            <w:szCs w:val="24"/>
          </w:rPr>
          <w:tab/>
        </w:r>
        <w:r w:rsidR="00A45278" w:rsidRPr="0056774E" w:rsidDel="009564A5">
          <w:rPr>
            <w:rFonts w:ascii="Times New Roman" w:hAnsi="Times New Roman" w:cs="Times New Roman"/>
            <w:b/>
            <w:sz w:val="24"/>
            <w:szCs w:val="24"/>
          </w:rPr>
          <w:tab/>
        </w:r>
        <w:r w:rsidR="00A45278" w:rsidRPr="0056774E" w:rsidDel="009564A5">
          <w:rPr>
            <w:rFonts w:ascii="Times New Roman" w:hAnsi="Times New Roman" w:cs="Times New Roman"/>
            <w:b/>
            <w:sz w:val="24"/>
            <w:szCs w:val="24"/>
          </w:rPr>
          <w:tab/>
        </w:r>
        <w:r w:rsidR="00A45278" w:rsidRPr="0056774E" w:rsidDel="009564A5">
          <w:rPr>
            <w:rFonts w:ascii="Times New Roman" w:hAnsi="Times New Roman" w:cs="Times New Roman"/>
            <w:b/>
            <w:sz w:val="24"/>
            <w:szCs w:val="24"/>
          </w:rPr>
          <w:tab/>
        </w:r>
      </w:del>
      <w:r w:rsidR="00A45278" w:rsidRPr="0056774E">
        <w:rPr>
          <w:rFonts w:ascii="Times New Roman" w:hAnsi="Times New Roman" w:cs="Times New Roman"/>
          <w:b/>
          <w:sz w:val="24"/>
          <w:szCs w:val="24"/>
        </w:rPr>
        <w:t>Guide</w:t>
      </w:r>
    </w:p>
    <w:p w:rsidR="00A45278" w:rsidRPr="0056774E" w:rsidDel="009564A5" w:rsidRDefault="00A45278" w:rsidP="0004217C">
      <w:pPr>
        <w:spacing w:line="360" w:lineRule="auto"/>
        <w:jc w:val="both"/>
        <w:rPr>
          <w:del w:id="905" w:author="RAS7" w:date="2018-05-30T17:32:00Z"/>
          <w:rFonts w:ascii="Times New Roman" w:hAnsi="Times New Roman" w:cs="Times New Roman"/>
          <w:sz w:val="24"/>
          <w:szCs w:val="24"/>
        </w:rPr>
      </w:pPr>
    </w:p>
    <w:p w:rsidR="00A45278" w:rsidRPr="0056774E" w:rsidDel="009564A5" w:rsidRDefault="00A45278" w:rsidP="0004217C">
      <w:pPr>
        <w:spacing w:line="360" w:lineRule="auto"/>
        <w:jc w:val="both"/>
        <w:rPr>
          <w:del w:id="906" w:author="RAS7" w:date="2018-05-30T17:32:00Z"/>
          <w:rFonts w:ascii="Times New Roman" w:hAnsi="Times New Roman" w:cs="Times New Roman"/>
          <w:sz w:val="24"/>
          <w:szCs w:val="24"/>
        </w:rPr>
      </w:pPr>
    </w:p>
    <w:p w:rsidR="00211497" w:rsidRPr="0056774E" w:rsidDel="009564A5" w:rsidRDefault="00211497" w:rsidP="0004217C">
      <w:pPr>
        <w:spacing w:line="360" w:lineRule="auto"/>
        <w:jc w:val="both"/>
        <w:rPr>
          <w:del w:id="907" w:author="RAS7" w:date="2018-05-30T17:32:00Z"/>
          <w:rFonts w:ascii="Times New Roman" w:hAnsi="Times New Roman" w:cs="Times New Roman"/>
          <w:b/>
          <w:sz w:val="24"/>
          <w:szCs w:val="24"/>
        </w:rPr>
      </w:pPr>
    </w:p>
    <w:p w:rsidR="00211497" w:rsidRPr="0056774E" w:rsidDel="009564A5" w:rsidRDefault="00211497" w:rsidP="0004217C">
      <w:pPr>
        <w:spacing w:line="360" w:lineRule="auto"/>
        <w:jc w:val="both"/>
        <w:rPr>
          <w:del w:id="908" w:author="RAS7" w:date="2018-05-30T17:32:00Z"/>
          <w:rFonts w:ascii="Times New Roman" w:hAnsi="Times New Roman" w:cs="Times New Roman"/>
          <w:sz w:val="24"/>
          <w:szCs w:val="24"/>
        </w:rPr>
      </w:pPr>
    </w:p>
    <w:p w:rsidR="00211497" w:rsidRPr="0056774E" w:rsidRDefault="00211497" w:rsidP="009564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11497" w:rsidRPr="0056774E" w:rsidSect="001A248C">
      <w:footerReference w:type="default" r:id="rId9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gBCAG8AZAB5ADEA" wne:acdName="acd0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50E" w:rsidRDefault="00A7050E" w:rsidP="00E33942">
      <w:pPr>
        <w:spacing w:after="0" w:line="240" w:lineRule="auto"/>
      </w:pPr>
      <w:r>
        <w:separator/>
      </w:r>
    </w:p>
  </w:endnote>
  <w:endnote w:type="continuationSeparator" w:id="1">
    <w:p w:rsidR="00A7050E" w:rsidRDefault="00A7050E" w:rsidP="00E3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1035"/>
      <w:docPartObj>
        <w:docPartGallery w:val="Page Numbers (Bottom of Page)"/>
        <w:docPartUnique/>
      </w:docPartObj>
    </w:sdtPr>
    <w:sdtContent>
      <w:p w:rsidR="00A04F06" w:rsidRDefault="007A24FD">
        <w:pPr>
          <w:pStyle w:val="Footer"/>
          <w:jc w:val="right"/>
        </w:pPr>
        <w:r>
          <w:fldChar w:fldCharType="begin"/>
        </w:r>
        <w:r w:rsidR="00A04F06">
          <w:instrText xml:space="preserve"> PAGE   \* MERGEFORMAT </w:instrText>
        </w:r>
        <w:r>
          <w:fldChar w:fldCharType="separate"/>
        </w:r>
        <w:r w:rsidR="00AB1BC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04F06" w:rsidRDefault="00A04F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50E" w:rsidRDefault="00A7050E" w:rsidP="00E33942">
      <w:pPr>
        <w:spacing w:after="0" w:line="240" w:lineRule="auto"/>
      </w:pPr>
      <w:r>
        <w:separator/>
      </w:r>
    </w:p>
  </w:footnote>
  <w:footnote w:type="continuationSeparator" w:id="1">
    <w:p w:rsidR="00A7050E" w:rsidRDefault="00A7050E" w:rsidP="00E33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29A"/>
    <w:multiLevelType w:val="multilevel"/>
    <w:tmpl w:val="D8643380"/>
    <w:lvl w:ilvl="0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B251114"/>
    <w:multiLevelType w:val="multilevel"/>
    <w:tmpl w:val="7890CA06"/>
    <w:lvl w:ilvl="0">
      <w:start w:val="1"/>
      <w:numFmt w:val="decimal"/>
      <w:pStyle w:val="ChapterTitl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2">
    <w:nsid w:val="245219A8"/>
    <w:multiLevelType w:val="multilevel"/>
    <w:tmpl w:val="BCD0FA9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Chapter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3">
    <w:nsid w:val="282A0C4B"/>
    <w:multiLevelType w:val="multilevel"/>
    <w:tmpl w:val="B9301C5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Chapter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4">
    <w:nsid w:val="36337509"/>
    <w:multiLevelType w:val="multilevel"/>
    <w:tmpl w:val="DE04D5B0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Chapter4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5">
    <w:nsid w:val="434D1562"/>
    <w:multiLevelType w:val="hybridMultilevel"/>
    <w:tmpl w:val="D34CAAF2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557635E"/>
    <w:multiLevelType w:val="hybridMultilevel"/>
    <w:tmpl w:val="26E8045E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46875B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ACC3922"/>
    <w:multiLevelType w:val="multilevel"/>
    <w:tmpl w:val="EA08F03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Chapter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9">
    <w:nsid w:val="51D65189"/>
    <w:multiLevelType w:val="hybridMultilevel"/>
    <w:tmpl w:val="7174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6701A"/>
    <w:multiLevelType w:val="hybridMultilevel"/>
    <w:tmpl w:val="A42E1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995C3D"/>
    <w:multiLevelType w:val="hybridMultilevel"/>
    <w:tmpl w:val="CF7C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5F1D67"/>
    <w:multiLevelType w:val="hybridMultilevel"/>
    <w:tmpl w:val="E7207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061D7"/>
    <w:multiLevelType w:val="hybridMultilevel"/>
    <w:tmpl w:val="3764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03038"/>
    <w:multiLevelType w:val="hybridMultilevel"/>
    <w:tmpl w:val="9FF2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1E6AA3"/>
    <w:multiLevelType w:val="hybridMultilevel"/>
    <w:tmpl w:val="8AFA4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29047C"/>
    <w:multiLevelType w:val="multilevel"/>
    <w:tmpl w:val="39E8E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60" w:hanging="60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76A27621"/>
    <w:multiLevelType w:val="hybridMultilevel"/>
    <w:tmpl w:val="EE26CB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0A0D0F"/>
    <w:multiLevelType w:val="hybridMultilevel"/>
    <w:tmpl w:val="9FF2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3D570D"/>
    <w:multiLevelType w:val="multilevel"/>
    <w:tmpl w:val="B30C4E9A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Chapter5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6"/>
  </w:num>
  <w:num w:numId="5">
    <w:abstractNumId w:val="7"/>
  </w:num>
  <w:num w:numId="6">
    <w:abstractNumId w:val="0"/>
  </w:num>
  <w:num w:numId="7">
    <w:abstractNumId w:val="9"/>
  </w:num>
  <w:num w:numId="8">
    <w:abstractNumId w:val="15"/>
  </w:num>
  <w:num w:numId="9">
    <w:abstractNumId w:val="17"/>
  </w:num>
  <w:num w:numId="10">
    <w:abstractNumId w:val="11"/>
  </w:num>
  <w:num w:numId="11">
    <w:abstractNumId w:val="13"/>
  </w:num>
  <w:num w:numId="12">
    <w:abstractNumId w:val="18"/>
  </w:num>
  <w:num w:numId="13">
    <w:abstractNumId w:val="10"/>
  </w:num>
  <w:num w:numId="14">
    <w:abstractNumId w:val="8"/>
  </w:num>
  <w:num w:numId="15">
    <w:abstractNumId w:val="2"/>
  </w:num>
  <w:num w:numId="16">
    <w:abstractNumId w:val="4"/>
  </w:num>
  <w:num w:numId="17">
    <w:abstractNumId w:val="3"/>
  </w:num>
  <w:num w:numId="18">
    <w:abstractNumId w:val="19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Formatting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7BC7"/>
    <w:rsid w:val="00000D5E"/>
    <w:rsid w:val="00000E81"/>
    <w:rsid w:val="000016EF"/>
    <w:rsid w:val="0001031C"/>
    <w:rsid w:val="000138EC"/>
    <w:rsid w:val="000205F6"/>
    <w:rsid w:val="000231B5"/>
    <w:rsid w:val="000252AC"/>
    <w:rsid w:val="0003676E"/>
    <w:rsid w:val="0004217C"/>
    <w:rsid w:val="00061DF3"/>
    <w:rsid w:val="00084BA0"/>
    <w:rsid w:val="00086FC2"/>
    <w:rsid w:val="00087C9B"/>
    <w:rsid w:val="00097AE6"/>
    <w:rsid w:val="000B3919"/>
    <w:rsid w:val="000B3FA5"/>
    <w:rsid w:val="000D0549"/>
    <w:rsid w:val="000D3D97"/>
    <w:rsid w:val="000D4974"/>
    <w:rsid w:val="000E2E23"/>
    <w:rsid w:val="000F4821"/>
    <w:rsid w:val="000F7863"/>
    <w:rsid w:val="0011079E"/>
    <w:rsid w:val="001120F1"/>
    <w:rsid w:val="00137DE5"/>
    <w:rsid w:val="00142F90"/>
    <w:rsid w:val="001525B0"/>
    <w:rsid w:val="00153BED"/>
    <w:rsid w:val="001618D9"/>
    <w:rsid w:val="001638C4"/>
    <w:rsid w:val="00171767"/>
    <w:rsid w:val="0017448A"/>
    <w:rsid w:val="001760B1"/>
    <w:rsid w:val="0018648D"/>
    <w:rsid w:val="001923BF"/>
    <w:rsid w:val="00197F29"/>
    <w:rsid w:val="001A248C"/>
    <w:rsid w:val="001B292B"/>
    <w:rsid w:val="001C597E"/>
    <w:rsid w:val="001D7D59"/>
    <w:rsid w:val="001F0B52"/>
    <w:rsid w:val="001F48B4"/>
    <w:rsid w:val="001F5CF5"/>
    <w:rsid w:val="00203CE9"/>
    <w:rsid w:val="00211497"/>
    <w:rsid w:val="0022538A"/>
    <w:rsid w:val="00241B57"/>
    <w:rsid w:val="0025315C"/>
    <w:rsid w:val="002538ED"/>
    <w:rsid w:val="002542B1"/>
    <w:rsid w:val="0027102B"/>
    <w:rsid w:val="002729FD"/>
    <w:rsid w:val="0028183A"/>
    <w:rsid w:val="00286CC4"/>
    <w:rsid w:val="00292189"/>
    <w:rsid w:val="002972B8"/>
    <w:rsid w:val="002A06D3"/>
    <w:rsid w:val="002A43D5"/>
    <w:rsid w:val="002F1522"/>
    <w:rsid w:val="00306872"/>
    <w:rsid w:val="00306924"/>
    <w:rsid w:val="00307669"/>
    <w:rsid w:val="00311859"/>
    <w:rsid w:val="00312C59"/>
    <w:rsid w:val="0032031A"/>
    <w:rsid w:val="003229C2"/>
    <w:rsid w:val="003259BB"/>
    <w:rsid w:val="00343469"/>
    <w:rsid w:val="00347497"/>
    <w:rsid w:val="00350D78"/>
    <w:rsid w:val="0036229F"/>
    <w:rsid w:val="00377BBF"/>
    <w:rsid w:val="00380EEB"/>
    <w:rsid w:val="003874C5"/>
    <w:rsid w:val="003A7394"/>
    <w:rsid w:val="003C2E74"/>
    <w:rsid w:val="003C482B"/>
    <w:rsid w:val="003E37E5"/>
    <w:rsid w:val="003E7F5A"/>
    <w:rsid w:val="003F2238"/>
    <w:rsid w:val="003F2581"/>
    <w:rsid w:val="003F30F2"/>
    <w:rsid w:val="004113D9"/>
    <w:rsid w:val="004250CB"/>
    <w:rsid w:val="00427B91"/>
    <w:rsid w:val="00432899"/>
    <w:rsid w:val="004363E1"/>
    <w:rsid w:val="00446118"/>
    <w:rsid w:val="00446FFE"/>
    <w:rsid w:val="00452988"/>
    <w:rsid w:val="004619AA"/>
    <w:rsid w:val="00470B27"/>
    <w:rsid w:val="00487534"/>
    <w:rsid w:val="00487BB8"/>
    <w:rsid w:val="004A4760"/>
    <w:rsid w:val="004A55CA"/>
    <w:rsid w:val="004B4A07"/>
    <w:rsid w:val="004C0AFD"/>
    <w:rsid w:val="004D1BEF"/>
    <w:rsid w:val="004D674A"/>
    <w:rsid w:val="004E0B3A"/>
    <w:rsid w:val="004E388E"/>
    <w:rsid w:val="004E52E9"/>
    <w:rsid w:val="004E6EF8"/>
    <w:rsid w:val="00507EB7"/>
    <w:rsid w:val="005120A3"/>
    <w:rsid w:val="00516901"/>
    <w:rsid w:val="005221AB"/>
    <w:rsid w:val="005245E1"/>
    <w:rsid w:val="005369F9"/>
    <w:rsid w:val="00541DB5"/>
    <w:rsid w:val="00543F3C"/>
    <w:rsid w:val="005462DC"/>
    <w:rsid w:val="00564438"/>
    <w:rsid w:val="0056774E"/>
    <w:rsid w:val="00572A87"/>
    <w:rsid w:val="00573568"/>
    <w:rsid w:val="00581674"/>
    <w:rsid w:val="00581BEB"/>
    <w:rsid w:val="0058587E"/>
    <w:rsid w:val="005937F7"/>
    <w:rsid w:val="005A0423"/>
    <w:rsid w:val="005B5E3B"/>
    <w:rsid w:val="005D0CAF"/>
    <w:rsid w:val="005E37B8"/>
    <w:rsid w:val="005F0328"/>
    <w:rsid w:val="00603C86"/>
    <w:rsid w:val="00634BE2"/>
    <w:rsid w:val="00637370"/>
    <w:rsid w:val="00642D28"/>
    <w:rsid w:val="00646353"/>
    <w:rsid w:val="006540A3"/>
    <w:rsid w:val="006668D0"/>
    <w:rsid w:val="006673FE"/>
    <w:rsid w:val="006747AB"/>
    <w:rsid w:val="00676F60"/>
    <w:rsid w:val="006937BA"/>
    <w:rsid w:val="006B575C"/>
    <w:rsid w:val="006B6A59"/>
    <w:rsid w:val="006B7681"/>
    <w:rsid w:val="006C46A1"/>
    <w:rsid w:val="006D132B"/>
    <w:rsid w:val="006E0B22"/>
    <w:rsid w:val="00704F5E"/>
    <w:rsid w:val="00731CFA"/>
    <w:rsid w:val="007443C6"/>
    <w:rsid w:val="00745DEA"/>
    <w:rsid w:val="00754FF6"/>
    <w:rsid w:val="00757D63"/>
    <w:rsid w:val="00766387"/>
    <w:rsid w:val="00777CEF"/>
    <w:rsid w:val="00784D32"/>
    <w:rsid w:val="007A0B5F"/>
    <w:rsid w:val="007A24FD"/>
    <w:rsid w:val="007B2120"/>
    <w:rsid w:val="007C5386"/>
    <w:rsid w:val="007C5474"/>
    <w:rsid w:val="007D12D5"/>
    <w:rsid w:val="00802107"/>
    <w:rsid w:val="0081230B"/>
    <w:rsid w:val="008136FF"/>
    <w:rsid w:val="00815429"/>
    <w:rsid w:val="008205F8"/>
    <w:rsid w:val="00845B86"/>
    <w:rsid w:val="00867676"/>
    <w:rsid w:val="00875A22"/>
    <w:rsid w:val="00893F0F"/>
    <w:rsid w:val="00895879"/>
    <w:rsid w:val="008A15D5"/>
    <w:rsid w:val="008B417B"/>
    <w:rsid w:val="00902B09"/>
    <w:rsid w:val="00910B23"/>
    <w:rsid w:val="0092144A"/>
    <w:rsid w:val="0092456E"/>
    <w:rsid w:val="0092567B"/>
    <w:rsid w:val="00925893"/>
    <w:rsid w:val="0093525B"/>
    <w:rsid w:val="00937C9A"/>
    <w:rsid w:val="009438CD"/>
    <w:rsid w:val="009564A5"/>
    <w:rsid w:val="00963928"/>
    <w:rsid w:val="00972359"/>
    <w:rsid w:val="009742F4"/>
    <w:rsid w:val="00976736"/>
    <w:rsid w:val="00990843"/>
    <w:rsid w:val="0099532A"/>
    <w:rsid w:val="009968E2"/>
    <w:rsid w:val="009B07D8"/>
    <w:rsid w:val="009C5397"/>
    <w:rsid w:val="009C5635"/>
    <w:rsid w:val="009D3721"/>
    <w:rsid w:val="009D4AFF"/>
    <w:rsid w:val="009D7004"/>
    <w:rsid w:val="009F653D"/>
    <w:rsid w:val="00A04998"/>
    <w:rsid w:val="00A04F06"/>
    <w:rsid w:val="00A16BDB"/>
    <w:rsid w:val="00A20F42"/>
    <w:rsid w:val="00A210E6"/>
    <w:rsid w:val="00A25F90"/>
    <w:rsid w:val="00A2737C"/>
    <w:rsid w:val="00A31528"/>
    <w:rsid w:val="00A45278"/>
    <w:rsid w:val="00A506E3"/>
    <w:rsid w:val="00A56BAA"/>
    <w:rsid w:val="00A605BA"/>
    <w:rsid w:val="00A6191F"/>
    <w:rsid w:val="00A6544B"/>
    <w:rsid w:val="00A70025"/>
    <w:rsid w:val="00A7050E"/>
    <w:rsid w:val="00A81ECC"/>
    <w:rsid w:val="00A8790D"/>
    <w:rsid w:val="00A95ABC"/>
    <w:rsid w:val="00AB1BC7"/>
    <w:rsid w:val="00AB2961"/>
    <w:rsid w:val="00AB3061"/>
    <w:rsid w:val="00AC206F"/>
    <w:rsid w:val="00AC4EA1"/>
    <w:rsid w:val="00AE12C1"/>
    <w:rsid w:val="00AF49DF"/>
    <w:rsid w:val="00B020AC"/>
    <w:rsid w:val="00B25E68"/>
    <w:rsid w:val="00B36468"/>
    <w:rsid w:val="00B37796"/>
    <w:rsid w:val="00B6406D"/>
    <w:rsid w:val="00B6667F"/>
    <w:rsid w:val="00B70AD2"/>
    <w:rsid w:val="00B71614"/>
    <w:rsid w:val="00B75B8A"/>
    <w:rsid w:val="00B777CE"/>
    <w:rsid w:val="00B83472"/>
    <w:rsid w:val="00B850EE"/>
    <w:rsid w:val="00B86588"/>
    <w:rsid w:val="00B86698"/>
    <w:rsid w:val="00B91723"/>
    <w:rsid w:val="00B931C8"/>
    <w:rsid w:val="00BA1636"/>
    <w:rsid w:val="00BA43DA"/>
    <w:rsid w:val="00BA5354"/>
    <w:rsid w:val="00BA6422"/>
    <w:rsid w:val="00BB4623"/>
    <w:rsid w:val="00BC1A71"/>
    <w:rsid w:val="00BD13BE"/>
    <w:rsid w:val="00BF3447"/>
    <w:rsid w:val="00C13787"/>
    <w:rsid w:val="00C1435B"/>
    <w:rsid w:val="00C216E3"/>
    <w:rsid w:val="00C24EA9"/>
    <w:rsid w:val="00C31CBE"/>
    <w:rsid w:val="00C35CE2"/>
    <w:rsid w:val="00C44D4A"/>
    <w:rsid w:val="00C46C72"/>
    <w:rsid w:val="00C51643"/>
    <w:rsid w:val="00C548EF"/>
    <w:rsid w:val="00C566A8"/>
    <w:rsid w:val="00C6268E"/>
    <w:rsid w:val="00C6525F"/>
    <w:rsid w:val="00C93891"/>
    <w:rsid w:val="00CA584E"/>
    <w:rsid w:val="00CA5AB9"/>
    <w:rsid w:val="00CA6450"/>
    <w:rsid w:val="00CA65CF"/>
    <w:rsid w:val="00CA7063"/>
    <w:rsid w:val="00CB7AEE"/>
    <w:rsid w:val="00CC304B"/>
    <w:rsid w:val="00CD3F85"/>
    <w:rsid w:val="00CD7353"/>
    <w:rsid w:val="00CE48C9"/>
    <w:rsid w:val="00CE71B5"/>
    <w:rsid w:val="00CE798A"/>
    <w:rsid w:val="00CF077E"/>
    <w:rsid w:val="00D06D2E"/>
    <w:rsid w:val="00D1618E"/>
    <w:rsid w:val="00D2363F"/>
    <w:rsid w:val="00D31495"/>
    <w:rsid w:val="00D430B5"/>
    <w:rsid w:val="00D64BD1"/>
    <w:rsid w:val="00D77A32"/>
    <w:rsid w:val="00D83D6E"/>
    <w:rsid w:val="00D87765"/>
    <w:rsid w:val="00D90569"/>
    <w:rsid w:val="00D94EF8"/>
    <w:rsid w:val="00DB69D0"/>
    <w:rsid w:val="00DC322F"/>
    <w:rsid w:val="00DC4290"/>
    <w:rsid w:val="00DD153B"/>
    <w:rsid w:val="00DE7AA7"/>
    <w:rsid w:val="00DE7EF5"/>
    <w:rsid w:val="00E33942"/>
    <w:rsid w:val="00E34F4C"/>
    <w:rsid w:val="00E36729"/>
    <w:rsid w:val="00E41601"/>
    <w:rsid w:val="00E50696"/>
    <w:rsid w:val="00E612C9"/>
    <w:rsid w:val="00E627E7"/>
    <w:rsid w:val="00E646F9"/>
    <w:rsid w:val="00E84B24"/>
    <w:rsid w:val="00E852D1"/>
    <w:rsid w:val="00E974C9"/>
    <w:rsid w:val="00EA0B46"/>
    <w:rsid w:val="00EA5B9F"/>
    <w:rsid w:val="00EB32F0"/>
    <w:rsid w:val="00ED1D51"/>
    <w:rsid w:val="00ED71D6"/>
    <w:rsid w:val="00EE78EC"/>
    <w:rsid w:val="00F02BB9"/>
    <w:rsid w:val="00F17BC7"/>
    <w:rsid w:val="00F243B5"/>
    <w:rsid w:val="00F2720F"/>
    <w:rsid w:val="00F448AE"/>
    <w:rsid w:val="00F47DB2"/>
    <w:rsid w:val="00F730FB"/>
    <w:rsid w:val="00F8684D"/>
    <w:rsid w:val="00F939E4"/>
    <w:rsid w:val="00F94298"/>
    <w:rsid w:val="00F955AB"/>
    <w:rsid w:val="00F96255"/>
    <w:rsid w:val="00FB4D03"/>
    <w:rsid w:val="00FB7207"/>
    <w:rsid w:val="00FD27D3"/>
    <w:rsid w:val="00FD7540"/>
    <w:rsid w:val="00FE4EF7"/>
    <w:rsid w:val="00FF6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C7"/>
  </w:style>
  <w:style w:type="paragraph" w:styleId="Heading1">
    <w:name w:val="heading 1"/>
    <w:basedOn w:val="Normal"/>
    <w:next w:val="Normal"/>
    <w:link w:val="Heading1Char"/>
    <w:uiPriority w:val="9"/>
    <w:qFormat/>
    <w:rsid w:val="0086767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67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67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7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67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67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67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67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67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C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F17BC7"/>
    <w:pPr>
      <w:spacing w:after="0" w:line="240" w:lineRule="auto"/>
      <w:ind w:left="80"/>
      <w:jc w:val="both"/>
    </w:pPr>
    <w:rPr>
      <w:rFonts w:ascii="Arial" w:eastAsia="Times New Roman" w:hAnsi="Arial" w:cs="Arial"/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17BC7"/>
    <w:rPr>
      <w:rFonts w:ascii="Arial" w:eastAsia="Times New Roman" w:hAnsi="Arial" w:cs="Arial"/>
      <w:b/>
      <w:bCs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7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6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6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6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6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6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6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67676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67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1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3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942"/>
  </w:style>
  <w:style w:type="paragraph" w:styleId="Footer">
    <w:name w:val="footer"/>
    <w:basedOn w:val="Normal"/>
    <w:link w:val="FooterChar"/>
    <w:uiPriority w:val="99"/>
    <w:unhideWhenUsed/>
    <w:rsid w:val="00E3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42"/>
  </w:style>
  <w:style w:type="paragraph" w:customStyle="1" w:styleId="Body1">
    <w:name w:val="Body1"/>
    <w:link w:val="Body1Char"/>
    <w:qFormat/>
    <w:rsid w:val="00AC206F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hapter1">
    <w:name w:val="Chapter 1"/>
    <w:next w:val="Body1"/>
    <w:link w:val="Chapter1Char"/>
    <w:qFormat/>
    <w:rsid w:val="00AC206F"/>
    <w:pPr>
      <w:keepNext/>
      <w:keepLines/>
      <w:numPr>
        <w:ilvl w:val="1"/>
        <w:numId w:val="14"/>
      </w:numPr>
      <w:spacing w:line="360" w:lineRule="auto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06F"/>
    <w:rPr>
      <w:rFonts w:ascii="Tahoma" w:hAnsi="Tahoma" w:cs="Tahoma"/>
      <w:sz w:val="16"/>
      <w:szCs w:val="16"/>
    </w:rPr>
  </w:style>
  <w:style w:type="character" w:customStyle="1" w:styleId="Body1Char">
    <w:name w:val="Body1 Char"/>
    <w:basedOn w:val="DefaultParagraphFont"/>
    <w:link w:val="Body1"/>
    <w:rsid w:val="00AC206F"/>
    <w:rPr>
      <w:rFonts w:ascii="Times New Roman" w:hAnsi="Times New Roman" w:cs="Times New Roman"/>
      <w:sz w:val="24"/>
      <w:szCs w:val="24"/>
    </w:rPr>
  </w:style>
  <w:style w:type="paragraph" w:customStyle="1" w:styleId="ChapterTitle">
    <w:name w:val="Chapter Title"/>
    <w:next w:val="Body1"/>
    <w:link w:val="ChapterTitleChar"/>
    <w:qFormat/>
    <w:rsid w:val="00642D28"/>
    <w:pPr>
      <w:keepNext/>
      <w:keepLines/>
      <w:numPr>
        <w:numId w:val="29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Chapter1Char">
    <w:name w:val="Chapter 1 Char"/>
    <w:basedOn w:val="DefaultParagraphFont"/>
    <w:link w:val="Chapter1"/>
    <w:rsid w:val="00AC206F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Chapter2">
    <w:name w:val="Chapter 2"/>
    <w:next w:val="Body1"/>
    <w:link w:val="Chapter2Char"/>
    <w:qFormat/>
    <w:rsid w:val="00306924"/>
    <w:pPr>
      <w:keepNext/>
      <w:keepLines/>
      <w:numPr>
        <w:ilvl w:val="1"/>
        <w:numId w:val="15"/>
      </w:numPr>
      <w:spacing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ChapterTitleChar">
    <w:name w:val="Chapter Title Char"/>
    <w:basedOn w:val="DefaultParagraphFont"/>
    <w:link w:val="ChapterTitle"/>
    <w:rsid w:val="00642D28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Chapter4">
    <w:name w:val="Chapter 4"/>
    <w:next w:val="Body1"/>
    <w:link w:val="Chapter4Char"/>
    <w:qFormat/>
    <w:rsid w:val="000B3919"/>
    <w:pPr>
      <w:keepNext/>
      <w:keepLines/>
      <w:numPr>
        <w:ilvl w:val="1"/>
        <w:numId w:val="16"/>
      </w:numPr>
      <w:spacing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character" w:customStyle="1" w:styleId="Chapter2Char">
    <w:name w:val="Chapter 2 Char"/>
    <w:basedOn w:val="DefaultParagraphFont"/>
    <w:link w:val="Chapter2"/>
    <w:rsid w:val="00306924"/>
    <w:rPr>
      <w:rFonts w:ascii="Times New Roman" w:hAnsi="Times New Roman" w:cs="Times New Roman"/>
      <w:b/>
      <w:sz w:val="24"/>
      <w:szCs w:val="24"/>
    </w:rPr>
  </w:style>
  <w:style w:type="character" w:customStyle="1" w:styleId="Chapter4Char">
    <w:name w:val="Chapter 4 Char"/>
    <w:basedOn w:val="DefaultParagraphFont"/>
    <w:link w:val="Chapter4"/>
    <w:rsid w:val="000B3919"/>
    <w:rPr>
      <w:rFonts w:ascii="Times New Roman" w:hAnsi="Times New Roman" w:cs="Times New Roman"/>
      <w:b/>
      <w:sz w:val="24"/>
      <w:szCs w:val="24"/>
    </w:rPr>
  </w:style>
  <w:style w:type="paragraph" w:customStyle="1" w:styleId="Chapter3">
    <w:name w:val="Chapter 3"/>
    <w:next w:val="Body1"/>
    <w:link w:val="Chapter3Char"/>
    <w:qFormat/>
    <w:rsid w:val="006540A3"/>
    <w:pPr>
      <w:keepNext/>
      <w:keepLines/>
      <w:numPr>
        <w:ilvl w:val="1"/>
        <w:numId w:val="17"/>
      </w:numPr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Chapter5">
    <w:name w:val="Chapter 5"/>
    <w:next w:val="Body1"/>
    <w:link w:val="Chapter5Char"/>
    <w:qFormat/>
    <w:rsid w:val="00306924"/>
    <w:pPr>
      <w:keepNext/>
      <w:keepLines/>
      <w:numPr>
        <w:ilvl w:val="1"/>
        <w:numId w:val="18"/>
      </w:numPr>
      <w:spacing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Chapter3Char">
    <w:name w:val="Chapter 3 Char"/>
    <w:basedOn w:val="DefaultParagraphFont"/>
    <w:link w:val="Chapter3"/>
    <w:rsid w:val="006540A3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5397"/>
    <w:rPr>
      <w:sz w:val="16"/>
      <w:szCs w:val="16"/>
    </w:rPr>
  </w:style>
  <w:style w:type="character" w:customStyle="1" w:styleId="Chapter5Char">
    <w:name w:val="Chapter 5 Char"/>
    <w:basedOn w:val="DefaultParagraphFont"/>
    <w:link w:val="Chapter5"/>
    <w:rsid w:val="00306924"/>
    <w:rPr>
      <w:rFonts w:ascii="Times New Roman" w:hAnsi="Times New Roman" w:cs="Times New Roman"/>
      <w:b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3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39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C5397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27B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7B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27B9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nqcd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</Pages>
  <Words>3702</Words>
  <Characters>21105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vtu</dc:creator>
  <cp:lastModifiedBy>s</cp:lastModifiedBy>
  <cp:revision>21</cp:revision>
  <dcterms:created xsi:type="dcterms:W3CDTF">2018-06-02T08:05:00Z</dcterms:created>
  <dcterms:modified xsi:type="dcterms:W3CDTF">2018-06-04T10:40:00Z</dcterms:modified>
</cp:coreProperties>
</file>