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E4FDF" w14:textId="77777777" w:rsidR="00B7489E" w:rsidRPr="00B7489E" w:rsidRDefault="00B7489E" w:rsidP="00B7489E">
      <w:pPr>
        <w:jc w:val="both"/>
        <w:rPr>
          <w:rFonts w:ascii="Times New Roman" w:eastAsiaTheme="minorHAnsi" w:hAnsi="Times New Roman" w:cs="Times New Roman"/>
          <w:b/>
          <w:color w:val="000000" w:themeColor="text1"/>
          <w:sz w:val="24"/>
          <w:szCs w:val="24"/>
          <w:lang w:val="en-GB"/>
        </w:rPr>
      </w:pPr>
    </w:p>
    <w:p w14:paraId="69EAC8B8" w14:textId="77777777" w:rsidR="00B7489E" w:rsidRPr="00B7489E" w:rsidRDefault="00B7489E" w:rsidP="00B7489E">
      <w:pPr>
        <w:spacing w:after="0"/>
        <w:jc w:val="center"/>
        <w:rPr>
          <w:rFonts w:ascii="Times New Roman" w:eastAsia="Times New Roman" w:hAnsi="Times New Roman" w:cs="Times New Roman"/>
          <w:color w:val="000000" w:themeColor="text1"/>
          <w:sz w:val="24"/>
          <w:szCs w:val="24"/>
          <w:lang w:val="en-GB"/>
        </w:rPr>
      </w:pPr>
    </w:p>
    <w:p w14:paraId="6F232936" w14:textId="77777777" w:rsidR="00B7489E" w:rsidRPr="00B7489E" w:rsidRDefault="00B7489E" w:rsidP="00B7489E">
      <w:pPr>
        <w:spacing w:after="0"/>
        <w:jc w:val="center"/>
        <w:rPr>
          <w:rFonts w:ascii="Times New Roman" w:eastAsia="Times New Roman" w:hAnsi="Times New Roman" w:cs="Times New Roman"/>
          <w:color w:val="000000" w:themeColor="text1"/>
          <w:sz w:val="24"/>
          <w:szCs w:val="24"/>
          <w:lang w:val="en-GB"/>
        </w:rPr>
      </w:pPr>
    </w:p>
    <w:p w14:paraId="32F0EBD0" w14:textId="77777777" w:rsidR="00B7489E" w:rsidRPr="00B7489E" w:rsidRDefault="00B7489E" w:rsidP="00B7489E">
      <w:pPr>
        <w:spacing w:after="0"/>
        <w:jc w:val="center"/>
        <w:rPr>
          <w:rFonts w:ascii="Times New Roman" w:eastAsia="Times New Roman" w:hAnsi="Times New Roman" w:cs="Times New Roman"/>
          <w:color w:val="000000" w:themeColor="text1"/>
          <w:sz w:val="24"/>
          <w:szCs w:val="24"/>
          <w:lang w:val="en-GB"/>
        </w:rPr>
      </w:pPr>
    </w:p>
    <w:p w14:paraId="5F935351" w14:textId="77777777" w:rsidR="00B7489E" w:rsidRPr="00B7489E" w:rsidRDefault="00B7489E" w:rsidP="00B7489E">
      <w:pPr>
        <w:spacing w:after="0"/>
        <w:jc w:val="center"/>
        <w:rPr>
          <w:rFonts w:ascii="Times New Roman" w:eastAsia="Times New Roman" w:hAnsi="Times New Roman" w:cs="Times New Roman"/>
          <w:color w:val="000000" w:themeColor="text1"/>
          <w:sz w:val="24"/>
          <w:szCs w:val="24"/>
          <w:lang w:val="en-GB"/>
        </w:rPr>
      </w:pPr>
    </w:p>
    <w:p w14:paraId="31F03294" w14:textId="77777777" w:rsidR="00B7489E" w:rsidRPr="00B7489E" w:rsidRDefault="00B7489E" w:rsidP="00B7489E">
      <w:pPr>
        <w:spacing w:after="0"/>
        <w:jc w:val="both"/>
        <w:rPr>
          <w:rFonts w:ascii="Times New Roman" w:eastAsia="Times New Roman" w:hAnsi="Times New Roman" w:cs="Times New Roman"/>
          <w:color w:val="000000" w:themeColor="text1"/>
          <w:sz w:val="24"/>
          <w:szCs w:val="24"/>
          <w:lang w:val="en-GB"/>
        </w:rPr>
      </w:pPr>
    </w:p>
    <w:p w14:paraId="66D11DAC" w14:textId="77777777" w:rsidR="00B7489E" w:rsidRPr="00B7489E" w:rsidRDefault="00B7489E" w:rsidP="00B7489E">
      <w:pPr>
        <w:spacing w:after="0"/>
        <w:jc w:val="center"/>
        <w:rPr>
          <w:rFonts w:ascii="Times New Roman" w:eastAsia="Times New Roman" w:hAnsi="Times New Roman" w:cs="Times New Roman"/>
          <w:color w:val="000000" w:themeColor="text1"/>
          <w:sz w:val="24"/>
          <w:szCs w:val="24"/>
          <w:lang w:val="en-GB"/>
        </w:rPr>
      </w:pPr>
    </w:p>
    <w:p w14:paraId="7F6C3B61" w14:textId="77777777" w:rsidR="00B7489E" w:rsidRDefault="00481518" w:rsidP="00B7489E">
      <w:pPr>
        <w:spacing w:after="0"/>
        <w:jc w:val="center"/>
        <w:rPr>
          <w:rFonts w:ascii="Times New Roman" w:hAnsi="Times New Roman" w:cs="Times New Roman"/>
          <w:color w:val="000000" w:themeColor="text1"/>
          <w:sz w:val="24"/>
          <w:szCs w:val="24"/>
        </w:rPr>
      </w:pPr>
      <w:r w:rsidRPr="00481518">
        <w:rPr>
          <w:rFonts w:ascii="Times New Roman" w:hAnsi="Times New Roman" w:cs="Times New Roman"/>
          <w:color w:val="000000" w:themeColor="text1"/>
          <w:sz w:val="24"/>
          <w:szCs w:val="24"/>
        </w:rPr>
        <w:t>The Effect of Racial Identity on Self-concept and the Motivation for Black High School Students to Pursue a Postsecondary Education</w:t>
      </w:r>
    </w:p>
    <w:p w14:paraId="762EE7A7" w14:textId="77777777" w:rsidR="00481518" w:rsidRPr="00B7489E" w:rsidRDefault="00481518" w:rsidP="00B7489E">
      <w:pPr>
        <w:spacing w:after="0"/>
        <w:jc w:val="center"/>
        <w:rPr>
          <w:rFonts w:ascii="Times New Roman" w:eastAsiaTheme="minorHAnsi" w:hAnsi="Times New Roman" w:cs="Times New Roman"/>
          <w:color w:val="000000" w:themeColor="text1"/>
          <w:sz w:val="24"/>
          <w:szCs w:val="24"/>
          <w:lang w:val="en-GB"/>
        </w:rPr>
      </w:pPr>
    </w:p>
    <w:p w14:paraId="0079F5C5" w14:textId="77777777" w:rsidR="00B7489E" w:rsidRPr="00B7489E" w:rsidRDefault="00B7489E" w:rsidP="00B7489E">
      <w:pPr>
        <w:spacing w:after="0"/>
        <w:jc w:val="center"/>
        <w:rPr>
          <w:rFonts w:ascii="Times New Roman" w:eastAsia="Times New Roman" w:hAnsi="Times New Roman" w:cs="Times New Roman"/>
          <w:color w:val="000000" w:themeColor="text1"/>
          <w:sz w:val="24"/>
          <w:szCs w:val="24"/>
          <w:lang w:val="en-GB"/>
        </w:rPr>
      </w:pPr>
    </w:p>
    <w:p w14:paraId="61D64308" w14:textId="77777777" w:rsidR="00B7489E" w:rsidRPr="00B7489E" w:rsidRDefault="005F7BD6" w:rsidP="00B7489E">
      <w:pPr>
        <w:spacing w:after="0"/>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Deitria Smith-Snead</w:t>
      </w:r>
    </w:p>
    <w:p w14:paraId="73D67A26" w14:textId="77777777" w:rsidR="00B7489E" w:rsidRPr="00B7489E" w:rsidRDefault="00B7489E" w:rsidP="00B7489E">
      <w:pPr>
        <w:spacing w:after="0"/>
        <w:jc w:val="center"/>
        <w:rPr>
          <w:rFonts w:ascii="Times New Roman" w:eastAsia="Times New Roman" w:hAnsi="Times New Roman" w:cs="Times New Roman"/>
          <w:color w:val="000000" w:themeColor="text1"/>
          <w:sz w:val="24"/>
          <w:szCs w:val="24"/>
          <w:lang w:val="en-GB"/>
        </w:rPr>
      </w:pPr>
    </w:p>
    <w:p w14:paraId="0618ECDC" w14:textId="77777777" w:rsidR="00B7489E" w:rsidRPr="00B7489E" w:rsidRDefault="00B7489E" w:rsidP="00B7489E">
      <w:pPr>
        <w:spacing w:after="0"/>
        <w:jc w:val="both"/>
        <w:rPr>
          <w:rFonts w:ascii="Times New Roman" w:eastAsia="Times New Roman" w:hAnsi="Times New Roman" w:cs="Times New Roman"/>
          <w:color w:val="000000" w:themeColor="text1"/>
          <w:sz w:val="24"/>
          <w:szCs w:val="24"/>
          <w:lang w:val="en-GB"/>
        </w:rPr>
      </w:pPr>
    </w:p>
    <w:p w14:paraId="05435A84" w14:textId="77777777" w:rsidR="00B7489E" w:rsidRPr="00B7489E" w:rsidRDefault="00B7489E" w:rsidP="00B7489E">
      <w:pPr>
        <w:spacing w:after="0"/>
        <w:jc w:val="center"/>
        <w:rPr>
          <w:rFonts w:ascii="Times New Roman" w:eastAsia="Times New Roman" w:hAnsi="Times New Roman" w:cs="Times New Roman"/>
          <w:color w:val="000000" w:themeColor="text1"/>
          <w:sz w:val="24"/>
          <w:szCs w:val="24"/>
          <w:lang w:val="en-GB"/>
        </w:rPr>
      </w:pPr>
    </w:p>
    <w:p w14:paraId="03F41BF9" w14:textId="77777777" w:rsidR="00B7489E" w:rsidRPr="00B7489E" w:rsidRDefault="00B7489E" w:rsidP="00B7489E">
      <w:pPr>
        <w:spacing w:after="0"/>
        <w:jc w:val="center"/>
        <w:rPr>
          <w:rFonts w:ascii="Times New Roman" w:eastAsia="Times New Roman" w:hAnsi="Times New Roman" w:cs="Times New Roman"/>
          <w:color w:val="000000" w:themeColor="text1"/>
          <w:sz w:val="24"/>
          <w:szCs w:val="24"/>
          <w:lang w:val="en-GB"/>
        </w:rPr>
      </w:pPr>
    </w:p>
    <w:p w14:paraId="46E1E4C4" w14:textId="77777777" w:rsidR="00B7489E" w:rsidRPr="00B7489E" w:rsidRDefault="00B7489E" w:rsidP="00B7489E">
      <w:pPr>
        <w:spacing w:after="0"/>
        <w:jc w:val="center"/>
        <w:rPr>
          <w:rFonts w:ascii="Times New Roman" w:eastAsia="Times New Roman" w:hAnsi="Times New Roman" w:cs="Times New Roman"/>
          <w:color w:val="000000" w:themeColor="text1"/>
          <w:sz w:val="24"/>
          <w:szCs w:val="24"/>
          <w:lang w:val="en-GB"/>
        </w:rPr>
      </w:pPr>
    </w:p>
    <w:p w14:paraId="63120DB7" w14:textId="77777777" w:rsidR="00B7489E" w:rsidRPr="00B7489E" w:rsidRDefault="00B7489E" w:rsidP="00B7489E">
      <w:pPr>
        <w:spacing w:after="0"/>
        <w:jc w:val="center"/>
        <w:rPr>
          <w:rFonts w:ascii="Times New Roman" w:eastAsia="Times New Roman" w:hAnsi="Times New Roman" w:cs="Times New Roman"/>
          <w:color w:val="000000" w:themeColor="text1"/>
          <w:sz w:val="24"/>
          <w:szCs w:val="24"/>
          <w:lang w:val="en-GB"/>
        </w:rPr>
      </w:pPr>
    </w:p>
    <w:p w14:paraId="46A50F81" w14:textId="77777777" w:rsidR="00B7489E" w:rsidRPr="00B7489E" w:rsidRDefault="00B7489E" w:rsidP="00B7489E">
      <w:pPr>
        <w:spacing w:after="0"/>
        <w:jc w:val="center"/>
        <w:rPr>
          <w:rFonts w:ascii="Times New Roman" w:eastAsia="Times New Roman" w:hAnsi="Times New Roman" w:cs="Times New Roman"/>
          <w:color w:val="000000" w:themeColor="text1"/>
          <w:sz w:val="24"/>
          <w:szCs w:val="24"/>
          <w:lang w:val="en-GB"/>
        </w:rPr>
      </w:pPr>
    </w:p>
    <w:p w14:paraId="4550A287" w14:textId="77777777" w:rsidR="00B7489E" w:rsidRPr="00B7489E" w:rsidRDefault="00B7489E" w:rsidP="00B7489E">
      <w:pPr>
        <w:spacing w:after="0"/>
        <w:jc w:val="center"/>
        <w:rPr>
          <w:rFonts w:ascii="Times New Roman" w:eastAsia="Times New Roman" w:hAnsi="Times New Roman" w:cs="Times New Roman"/>
          <w:color w:val="000000" w:themeColor="text1"/>
          <w:sz w:val="24"/>
          <w:szCs w:val="24"/>
          <w:lang w:val="en-GB"/>
        </w:rPr>
      </w:pPr>
    </w:p>
    <w:p w14:paraId="4177E6A4" w14:textId="77777777" w:rsidR="00B7489E" w:rsidRPr="00B7489E" w:rsidRDefault="00B7489E" w:rsidP="00B7489E">
      <w:pPr>
        <w:spacing w:after="0"/>
        <w:jc w:val="center"/>
        <w:rPr>
          <w:rFonts w:ascii="Times New Roman" w:eastAsia="Times New Roman" w:hAnsi="Times New Roman" w:cs="Times New Roman"/>
          <w:color w:val="000000" w:themeColor="text1"/>
          <w:sz w:val="24"/>
          <w:szCs w:val="24"/>
          <w:lang w:val="en-GB"/>
        </w:rPr>
      </w:pPr>
    </w:p>
    <w:p w14:paraId="2FD7F400" w14:textId="77777777" w:rsidR="00B7489E" w:rsidRPr="00B7489E" w:rsidRDefault="00B7489E" w:rsidP="00B7489E">
      <w:pPr>
        <w:spacing w:after="0"/>
        <w:jc w:val="both"/>
        <w:rPr>
          <w:rFonts w:ascii="Times New Roman" w:eastAsia="Times New Roman" w:hAnsi="Times New Roman" w:cs="Times New Roman"/>
          <w:color w:val="000000" w:themeColor="text1"/>
          <w:sz w:val="24"/>
          <w:szCs w:val="24"/>
          <w:lang w:val="en-GB"/>
        </w:rPr>
      </w:pPr>
    </w:p>
    <w:p w14:paraId="0AB8765A" w14:textId="77777777" w:rsidR="00B7489E" w:rsidRPr="00B7489E" w:rsidRDefault="00B7489E" w:rsidP="009C59E0">
      <w:pPr>
        <w:spacing w:after="0"/>
        <w:ind w:firstLine="0"/>
        <w:jc w:val="both"/>
        <w:rPr>
          <w:rFonts w:ascii="Times New Roman" w:eastAsia="Times New Roman" w:hAnsi="Times New Roman" w:cs="Times New Roman"/>
          <w:color w:val="000000" w:themeColor="text1"/>
          <w:sz w:val="24"/>
          <w:szCs w:val="24"/>
          <w:lang w:val="en-GB"/>
        </w:rPr>
      </w:pPr>
    </w:p>
    <w:p w14:paraId="61A0FFB5" w14:textId="77777777" w:rsidR="003D266F" w:rsidRPr="00481518" w:rsidRDefault="003D266F" w:rsidP="003D266F">
      <w:pPr>
        <w:shd w:val="clear" w:color="auto" w:fill="FFFFFF"/>
        <w:jc w:val="center"/>
        <w:rPr>
          <w:rFonts w:ascii="Times New Roman" w:eastAsia="Times New Roman" w:hAnsi="Times New Roman" w:cs="Times New Roman"/>
          <w:b/>
          <w:color w:val="000000" w:themeColor="text1"/>
          <w:sz w:val="24"/>
          <w:szCs w:val="24"/>
        </w:rPr>
      </w:pPr>
      <w:r w:rsidRPr="00481518">
        <w:rPr>
          <w:rFonts w:ascii="Times New Roman" w:eastAsia="Times New Roman" w:hAnsi="Times New Roman" w:cs="Times New Roman"/>
          <w:b/>
          <w:color w:val="000000" w:themeColor="text1"/>
          <w:sz w:val="24"/>
          <w:szCs w:val="24"/>
        </w:rPr>
        <w:lastRenderedPageBreak/>
        <w:t>CHAPTER II</w:t>
      </w:r>
    </w:p>
    <w:p w14:paraId="787EB89D" w14:textId="77777777" w:rsidR="003D266F" w:rsidRPr="00481518" w:rsidRDefault="003D266F" w:rsidP="003D266F">
      <w:pPr>
        <w:shd w:val="clear" w:color="auto" w:fill="FFFFFF"/>
        <w:jc w:val="center"/>
        <w:rPr>
          <w:rFonts w:ascii="Times New Roman" w:eastAsia="Times New Roman" w:hAnsi="Times New Roman" w:cs="Times New Roman"/>
          <w:b/>
          <w:color w:val="000000" w:themeColor="text1"/>
          <w:sz w:val="24"/>
          <w:szCs w:val="24"/>
        </w:rPr>
      </w:pPr>
      <w:r w:rsidRPr="00481518">
        <w:rPr>
          <w:rFonts w:ascii="Times New Roman" w:eastAsia="Times New Roman" w:hAnsi="Times New Roman" w:cs="Times New Roman"/>
          <w:b/>
          <w:color w:val="000000" w:themeColor="text1"/>
          <w:sz w:val="24"/>
          <w:szCs w:val="24"/>
        </w:rPr>
        <w:t>LITERATURE REVIEW</w:t>
      </w:r>
    </w:p>
    <w:p w14:paraId="307D5486" w14:textId="77777777" w:rsidR="003D266F" w:rsidRPr="00481518" w:rsidRDefault="003D266F" w:rsidP="003D266F">
      <w:pPr>
        <w:rPr>
          <w:rFonts w:ascii="Times New Roman" w:eastAsia="Times New Roman" w:hAnsi="Times New Roman" w:cs="Times New Roman"/>
          <w:b/>
          <w:color w:val="000000" w:themeColor="text1"/>
          <w:sz w:val="24"/>
          <w:szCs w:val="24"/>
        </w:rPr>
      </w:pPr>
      <w:r w:rsidRPr="00481518">
        <w:rPr>
          <w:rFonts w:ascii="Times New Roman" w:eastAsia="Times New Roman" w:hAnsi="Times New Roman" w:cs="Times New Roman"/>
          <w:b/>
          <w:color w:val="000000" w:themeColor="text1"/>
          <w:sz w:val="24"/>
          <w:szCs w:val="24"/>
        </w:rPr>
        <w:t>Introduction</w:t>
      </w:r>
    </w:p>
    <w:p w14:paraId="155FEC57" w14:textId="77777777" w:rsidR="00315870" w:rsidRDefault="003D266F" w:rsidP="003D266F">
      <w:pPr>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The purpose of this study was to examine the relationship between racial identity, self-concept, and the motivation to pursue post-secondary education in Black urban high school students.</w:t>
      </w:r>
      <w:r w:rsidR="00CB154A" w:rsidRPr="00481518">
        <w:rPr>
          <w:rFonts w:ascii="Times New Roman" w:eastAsia="Times New Roman" w:hAnsi="Times New Roman" w:cs="Times New Roman"/>
          <w:color w:val="000000" w:themeColor="text1"/>
          <w:sz w:val="24"/>
          <w:szCs w:val="24"/>
        </w:rPr>
        <w:t xml:space="preserve"> </w:t>
      </w:r>
      <w:r w:rsidR="00FE184C" w:rsidRPr="00481518">
        <w:rPr>
          <w:rFonts w:ascii="Times New Roman" w:eastAsia="Times New Roman" w:hAnsi="Times New Roman" w:cs="Times New Roman"/>
          <w:color w:val="000000" w:themeColor="text1"/>
          <w:sz w:val="24"/>
          <w:szCs w:val="24"/>
        </w:rPr>
        <w:t xml:space="preserve">Racial identify is a </w:t>
      </w:r>
      <w:r w:rsidR="00115136" w:rsidRPr="00481518">
        <w:rPr>
          <w:rFonts w:ascii="Times New Roman" w:eastAsia="Times New Roman" w:hAnsi="Times New Roman" w:cs="Times New Roman"/>
          <w:color w:val="000000" w:themeColor="text1"/>
          <w:sz w:val="24"/>
          <w:szCs w:val="24"/>
        </w:rPr>
        <w:t>complex, multifaceted construct that involves the attitudes of individuals about being members of a particular racial group</w:t>
      </w:r>
      <w:r w:rsidR="003662DE" w:rsidRPr="00481518">
        <w:rPr>
          <w:rFonts w:ascii="Times New Roman" w:eastAsia="Times New Roman" w:hAnsi="Times New Roman" w:cs="Times New Roman"/>
          <w:color w:val="000000" w:themeColor="text1"/>
          <w:sz w:val="24"/>
          <w:szCs w:val="24"/>
        </w:rPr>
        <w:t xml:space="preserve"> (</w:t>
      </w:r>
      <w:r w:rsidR="00223724" w:rsidRPr="00481518">
        <w:rPr>
          <w:rFonts w:ascii="Times New Roman" w:eastAsia="Times New Roman" w:hAnsi="Times New Roman" w:cs="Times New Roman"/>
          <w:color w:val="000000" w:themeColor="text1"/>
          <w:sz w:val="24"/>
          <w:szCs w:val="24"/>
        </w:rPr>
        <w:t xml:space="preserve">Hesse-Biber et al., 2010; </w:t>
      </w:r>
      <w:r w:rsidR="003662DE" w:rsidRPr="00481518">
        <w:rPr>
          <w:rFonts w:ascii="Times New Roman" w:eastAsia="Times New Roman" w:hAnsi="Times New Roman" w:cs="Times New Roman"/>
          <w:color w:val="000000" w:themeColor="text1"/>
          <w:sz w:val="24"/>
          <w:szCs w:val="24"/>
        </w:rPr>
        <w:t>Sanchez, 2013)</w:t>
      </w:r>
      <w:r w:rsidR="00115136" w:rsidRPr="00481518">
        <w:rPr>
          <w:rFonts w:ascii="Times New Roman" w:eastAsia="Times New Roman" w:hAnsi="Times New Roman" w:cs="Times New Roman"/>
          <w:color w:val="000000" w:themeColor="text1"/>
          <w:sz w:val="24"/>
          <w:szCs w:val="24"/>
        </w:rPr>
        <w:t xml:space="preserve">. </w:t>
      </w:r>
      <w:r w:rsidR="00491D35" w:rsidRPr="00481518">
        <w:rPr>
          <w:rFonts w:ascii="Times New Roman" w:eastAsia="Times New Roman" w:hAnsi="Times New Roman" w:cs="Times New Roman"/>
          <w:color w:val="000000" w:themeColor="text1"/>
          <w:sz w:val="24"/>
          <w:szCs w:val="24"/>
        </w:rPr>
        <w:t>The concept of racial identity captures the racial experiences that individuals go through because of their membership to a particular racial group</w:t>
      </w:r>
      <w:r w:rsidR="00E86AEC" w:rsidRPr="00481518">
        <w:rPr>
          <w:rFonts w:ascii="Times New Roman" w:eastAsia="Times New Roman" w:hAnsi="Times New Roman" w:cs="Times New Roman"/>
          <w:color w:val="000000" w:themeColor="text1"/>
          <w:sz w:val="24"/>
          <w:szCs w:val="24"/>
        </w:rPr>
        <w:t xml:space="preserve">. Self-concept on the other hand refers to </w:t>
      </w:r>
      <w:r w:rsidR="00476815" w:rsidRPr="00481518">
        <w:rPr>
          <w:rFonts w:ascii="Times New Roman" w:eastAsia="Times New Roman" w:hAnsi="Times New Roman" w:cs="Times New Roman"/>
          <w:color w:val="000000" w:themeColor="text1"/>
          <w:sz w:val="24"/>
          <w:szCs w:val="24"/>
        </w:rPr>
        <w:t>the general attitude that an individual has about himself/herself</w:t>
      </w:r>
      <w:r w:rsidR="00BA6EC6" w:rsidRPr="00481518">
        <w:rPr>
          <w:rFonts w:ascii="Times New Roman" w:eastAsia="Times New Roman" w:hAnsi="Times New Roman" w:cs="Times New Roman"/>
          <w:color w:val="000000" w:themeColor="text1"/>
          <w:sz w:val="24"/>
          <w:szCs w:val="24"/>
        </w:rPr>
        <w:t xml:space="preserve"> (</w:t>
      </w:r>
      <w:r w:rsidR="003D49AF" w:rsidRPr="00481518">
        <w:rPr>
          <w:rFonts w:ascii="Times New Roman" w:eastAsia="Times New Roman" w:hAnsi="Times New Roman" w:cs="Times New Roman"/>
          <w:color w:val="000000" w:themeColor="text1"/>
          <w:sz w:val="24"/>
          <w:szCs w:val="24"/>
        </w:rPr>
        <w:t xml:space="preserve">DeFreitas &amp; Rinn, 2013; </w:t>
      </w:r>
      <w:r w:rsidR="00BA6EC6" w:rsidRPr="00481518">
        <w:rPr>
          <w:rFonts w:ascii="Times New Roman" w:eastAsia="Times New Roman" w:hAnsi="Times New Roman" w:cs="Times New Roman"/>
          <w:color w:val="000000" w:themeColor="text1"/>
          <w:sz w:val="24"/>
          <w:szCs w:val="24"/>
        </w:rPr>
        <w:t>Evans et al., 2011)</w:t>
      </w:r>
      <w:r w:rsidR="00476815" w:rsidRPr="00481518">
        <w:rPr>
          <w:rFonts w:ascii="Times New Roman" w:eastAsia="Times New Roman" w:hAnsi="Times New Roman" w:cs="Times New Roman"/>
          <w:color w:val="000000" w:themeColor="text1"/>
          <w:sz w:val="24"/>
          <w:szCs w:val="24"/>
        </w:rPr>
        <w:t xml:space="preserve">. </w:t>
      </w:r>
      <w:r w:rsidR="00A37466" w:rsidRPr="00481518">
        <w:rPr>
          <w:rFonts w:ascii="Times New Roman" w:eastAsia="Times New Roman" w:hAnsi="Times New Roman" w:cs="Times New Roman"/>
          <w:color w:val="000000" w:themeColor="text1"/>
          <w:sz w:val="24"/>
          <w:szCs w:val="24"/>
        </w:rPr>
        <w:t>The terms self-image and self-identity can a</w:t>
      </w:r>
      <w:r w:rsidR="00BA6EC6" w:rsidRPr="00481518">
        <w:rPr>
          <w:rFonts w:ascii="Times New Roman" w:eastAsia="Times New Roman" w:hAnsi="Times New Roman" w:cs="Times New Roman"/>
          <w:color w:val="000000" w:themeColor="text1"/>
          <w:sz w:val="24"/>
          <w:szCs w:val="24"/>
        </w:rPr>
        <w:t>lso be used interchangeably to refer to</w:t>
      </w:r>
      <w:r w:rsidR="00A37466" w:rsidRPr="00481518">
        <w:rPr>
          <w:rFonts w:ascii="Times New Roman" w:eastAsia="Times New Roman" w:hAnsi="Times New Roman" w:cs="Times New Roman"/>
          <w:color w:val="000000" w:themeColor="text1"/>
          <w:sz w:val="24"/>
          <w:szCs w:val="24"/>
        </w:rPr>
        <w:t xml:space="preserve"> </w:t>
      </w:r>
      <w:commentRangeStart w:id="0"/>
      <w:r w:rsidR="00A37466" w:rsidRPr="00481518">
        <w:rPr>
          <w:rFonts w:ascii="Times New Roman" w:eastAsia="Times New Roman" w:hAnsi="Times New Roman" w:cs="Times New Roman"/>
          <w:color w:val="000000" w:themeColor="text1"/>
          <w:sz w:val="24"/>
          <w:szCs w:val="24"/>
        </w:rPr>
        <w:t>self-concept</w:t>
      </w:r>
      <w:commentRangeEnd w:id="0"/>
      <w:r w:rsidR="00315870">
        <w:rPr>
          <w:rStyle w:val="CommentReference"/>
        </w:rPr>
        <w:commentReference w:id="0"/>
      </w:r>
      <w:r w:rsidR="00A37466" w:rsidRPr="00481518">
        <w:rPr>
          <w:rFonts w:ascii="Times New Roman" w:eastAsia="Times New Roman" w:hAnsi="Times New Roman" w:cs="Times New Roman"/>
          <w:color w:val="000000" w:themeColor="text1"/>
          <w:sz w:val="24"/>
          <w:szCs w:val="24"/>
        </w:rPr>
        <w:t xml:space="preserve">. </w:t>
      </w:r>
    </w:p>
    <w:p w14:paraId="53206B53" w14:textId="02A880C0" w:rsidR="005B3EC1" w:rsidRPr="00481518" w:rsidRDefault="00C85557" w:rsidP="003D266F">
      <w:pPr>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For decades, black students in the United States have lagged in academic achievement. </w:t>
      </w:r>
      <w:r w:rsidR="00CB154A" w:rsidRPr="00481518">
        <w:rPr>
          <w:rFonts w:ascii="Times New Roman" w:eastAsia="Times New Roman" w:hAnsi="Times New Roman" w:cs="Times New Roman"/>
          <w:color w:val="000000" w:themeColor="text1"/>
          <w:sz w:val="24"/>
          <w:szCs w:val="24"/>
        </w:rPr>
        <w:t>Compared to othe</w:t>
      </w:r>
      <w:r w:rsidR="00CF425C" w:rsidRPr="00481518">
        <w:rPr>
          <w:rFonts w:ascii="Times New Roman" w:eastAsia="Times New Roman" w:hAnsi="Times New Roman" w:cs="Times New Roman"/>
          <w:color w:val="000000" w:themeColor="text1"/>
          <w:sz w:val="24"/>
          <w:szCs w:val="24"/>
        </w:rPr>
        <w:t>r races (Whites, Hispa</w:t>
      </w:r>
      <w:r w:rsidR="0023504B" w:rsidRPr="00481518">
        <w:rPr>
          <w:rFonts w:ascii="Times New Roman" w:eastAsia="Times New Roman" w:hAnsi="Times New Roman" w:cs="Times New Roman"/>
          <w:color w:val="000000" w:themeColor="text1"/>
          <w:sz w:val="24"/>
          <w:szCs w:val="24"/>
        </w:rPr>
        <w:t>nics,</w:t>
      </w:r>
      <w:r w:rsidR="00B87D1C" w:rsidRPr="00481518">
        <w:rPr>
          <w:rFonts w:ascii="Times New Roman" w:eastAsia="Times New Roman" w:hAnsi="Times New Roman" w:cs="Times New Roman"/>
          <w:color w:val="000000" w:themeColor="text1"/>
          <w:sz w:val="24"/>
          <w:szCs w:val="24"/>
        </w:rPr>
        <w:t xml:space="preserve"> and</w:t>
      </w:r>
      <w:r w:rsidR="0023504B" w:rsidRPr="00481518">
        <w:rPr>
          <w:rFonts w:ascii="Times New Roman" w:eastAsia="Times New Roman" w:hAnsi="Times New Roman" w:cs="Times New Roman"/>
          <w:color w:val="000000" w:themeColor="text1"/>
          <w:sz w:val="24"/>
          <w:szCs w:val="24"/>
        </w:rPr>
        <w:t xml:space="preserve"> Asians,) b</w:t>
      </w:r>
      <w:r w:rsidR="00CF425C" w:rsidRPr="00481518">
        <w:rPr>
          <w:rFonts w:ascii="Times New Roman" w:eastAsia="Times New Roman" w:hAnsi="Times New Roman" w:cs="Times New Roman"/>
          <w:color w:val="000000" w:themeColor="text1"/>
          <w:sz w:val="24"/>
          <w:szCs w:val="24"/>
        </w:rPr>
        <w:t xml:space="preserve">lack students are at a higher risk of being less successful in school (Carnoy &amp; Garcia, 2017). For instance, </w:t>
      </w:r>
      <w:r w:rsidR="00177644" w:rsidRPr="00481518">
        <w:rPr>
          <w:rFonts w:ascii="Times New Roman" w:eastAsia="Times New Roman" w:hAnsi="Times New Roman" w:cs="Times New Roman"/>
          <w:color w:val="000000" w:themeColor="text1"/>
          <w:sz w:val="24"/>
          <w:szCs w:val="24"/>
        </w:rPr>
        <w:t>a 2012</w:t>
      </w:r>
      <w:r w:rsidR="00FB3F01" w:rsidRPr="00481518">
        <w:rPr>
          <w:rFonts w:ascii="Times New Roman" w:eastAsia="Times New Roman" w:hAnsi="Times New Roman" w:cs="Times New Roman"/>
          <w:color w:val="000000" w:themeColor="text1"/>
          <w:sz w:val="24"/>
          <w:szCs w:val="24"/>
        </w:rPr>
        <w:t xml:space="preserve"> survey by the National Center for Education Statistics</w:t>
      </w:r>
      <w:r w:rsidR="00984272" w:rsidRPr="00481518">
        <w:rPr>
          <w:rFonts w:ascii="Times New Roman" w:eastAsia="Times New Roman" w:hAnsi="Times New Roman" w:cs="Times New Roman"/>
          <w:color w:val="000000" w:themeColor="text1"/>
          <w:sz w:val="24"/>
          <w:szCs w:val="24"/>
        </w:rPr>
        <w:t xml:space="preserve"> (NCES)</w:t>
      </w:r>
      <w:r w:rsidR="00FB3F01" w:rsidRPr="00481518">
        <w:rPr>
          <w:rFonts w:ascii="Times New Roman" w:eastAsia="Times New Roman" w:hAnsi="Times New Roman" w:cs="Times New Roman"/>
          <w:color w:val="000000" w:themeColor="text1"/>
          <w:sz w:val="24"/>
          <w:szCs w:val="24"/>
        </w:rPr>
        <w:t xml:space="preserve"> showed that the high school graduat</w:t>
      </w:r>
      <w:r w:rsidR="000667C3" w:rsidRPr="00481518">
        <w:rPr>
          <w:rFonts w:ascii="Times New Roman" w:eastAsia="Times New Roman" w:hAnsi="Times New Roman" w:cs="Times New Roman"/>
          <w:color w:val="000000" w:themeColor="text1"/>
          <w:sz w:val="24"/>
          <w:szCs w:val="24"/>
        </w:rPr>
        <w:t>ion rate for the W</w:t>
      </w:r>
      <w:r w:rsidR="00FB3F01" w:rsidRPr="00481518">
        <w:rPr>
          <w:rFonts w:ascii="Times New Roman" w:eastAsia="Times New Roman" w:hAnsi="Times New Roman" w:cs="Times New Roman"/>
          <w:color w:val="000000" w:themeColor="text1"/>
          <w:sz w:val="24"/>
          <w:szCs w:val="24"/>
        </w:rPr>
        <w:t>hi</w:t>
      </w:r>
      <w:r w:rsidR="00B87D1C" w:rsidRPr="00481518">
        <w:rPr>
          <w:rFonts w:ascii="Times New Roman" w:eastAsia="Times New Roman" w:hAnsi="Times New Roman" w:cs="Times New Roman"/>
          <w:color w:val="000000" w:themeColor="text1"/>
          <w:sz w:val="24"/>
          <w:szCs w:val="24"/>
        </w:rPr>
        <w:t xml:space="preserve">te </w:t>
      </w:r>
      <w:r w:rsidR="000667C3" w:rsidRPr="00481518">
        <w:rPr>
          <w:rFonts w:ascii="Times New Roman" w:eastAsia="Times New Roman" w:hAnsi="Times New Roman" w:cs="Times New Roman"/>
          <w:color w:val="000000" w:themeColor="text1"/>
          <w:sz w:val="24"/>
          <w:szCs w:val="24"/>
        </w:rPr>
        <w:t xml:space="preserve">and Asian students </w:t>
      </w:r>
      <w:r w:rsidR="00677535" w:rsidRPr="00481518">
        <w:rPr>
          <w:rFonts w:ascii="Times New Roman" w:eastAsia="Times New Roman" w:hAnsi="Times New Roman" w:cs="Times New Roman"/>
          <w:color w:val="000000" w:themeColor="text1"/>
          <w:sz w:val="24"/>
          <w:szCs w:val="24"/>
        </w:rPr>
        <w:t xml:space="preserve">was </w:t>
      </w:r>
      <w:r w:rsidR="00B87D1C" w:rsidRPr="00481518">
        <w:rPr>
          <w:rFonts w:ascii="Times New Roman" w:eastAsia="Times New Roman" w:hAnsi="Times New Roman" w:cs="Times New Roman"/>
          <w:color w:val="000000" w:themeColor="text1"/>
          <w:sz w:val="24"/>
          <w:szCs w:val="24"/>
        </w:rPr>
        <w:t>95</w:t>
      </w:r>
      <w:r w:rsidR="000667C3" w:rsidRPr="00481518">
        <w:rPr>
          <w:rFonts w:ascii="Times New Roman" w:eastAsia="Times New Roman" w:hAnsi="Times New Roman" w:cs="Times New Roman"/>
          <w:color w:val="000000" w:themeColor="text1"/>
          <w:sz w:val="24"/>
          <w:szCs w:val="24"/>
        </w:rPr>
        <w:t>% and 94% respectively while the graduation</w:t>
      </w:r>
      <w:r w:rsidR="00677535" w:rsidRPr="00481518">
        <w:rPr>
          <w:rFonts w:ascii="Times New Roman" w:eastAsia="Times New Roman" w:hAnsi="Times New Roman" w:cs="Times New Roman"/>
          <w:color w:val="000000" w:themeColor="text1"/>
          <w:sz w:val="24"/>
          <w:szCs w:val="24"/>
        </w:rPr>
        <w:t xml:space="preserve"> rate</w:t>
      </w:r>
      <w:r w:rsidR="000667C3" w:rsidRPr="00481518">
        <w:rPr>
          <w:rFonts w:ascii="Times New Roman" w:eastAsia="Times New Roman" w:hAnsi="Times New Roman" w:cs="Times New Roman"/>
          <w:color w:val="000000" w:themeColor="text1"/>
          <w:sz w:val="24"/>
          <w:szCs w:val="24"/>
        </w:rPr>
        <w:t xml:space="preserve"> for the </w:t>
      </w:r>
      <w:r w:rsidR="00B87D1C" w:rsidRPr="00481518">
        <w:rPr>
          <w:rFonts w:ascii="Times New Roman" w:eastAsia="Times New Roman" w:hAnsi="Times New Roman" w:cs="Times New Roman"/>
          <w:color w:val="000000" w:themeColor="text1"/>
          <w:sz w:val="24"/>
          <w:szCs w:val="24"/>
        </w:rPr>
        <w:t>Black s</w:t>
      </w:r>
      <w:r w:rsidR="000667C3" w:rsidRPr="00481518">
        <w:rPr>
          <w:rFonts w:ascii="Times New Roman" w:eastAsia="Times New Roman" w:hAnsi="Times New Roman" w:cs="Times New Roman"/>
          <w:color w:val="000000" w:themeColor="text1"/>
          <w:sz w:val="24"/>
          <w:szCs w:val="24"/>
        </w:rPr>
        <w:t>tudents was 89%</w:t>
      </w:r>
      <w:r w:rsidR="0092065C" w:rsidRPr="00481518">
        <w:rPr>
          <w:rFonts w:ascii="Times New Roman" w:eastAsia="Times New Roman" w:hAnsi="Times New Roman" w:cs="Times New Roman"/>
          <w:color w:val="000000" w:themeColor="text1"/>
          <w:sz w:val="24"/>
          <w:szCs w:val="24"/>
        </w:rPr>
        <w:t xml:space="preserve"> </w:t>
      </w:r>
      <w:r w:rsidR="000667C3" w:rsidRPr="00481518">
        <w:rPr>
          <w:rFonts w:ascii="Times New Roman" w:eastAsia="Times New Roman" w:hAnsi="Times New Roman" w:cs="Times New Roman"/>
          <w:color w:val="000000" w:themeColor="text1"/>
          <w:sz w:val="24"/>
          <w:szCs w:val="24"/>
        </w:rPr>
        <w:t xml:space="preserve">(Stark &amp; Noel, 2015). </w:t>
      </w:r>
      <w:r w:rsidR="0092065C" w:rsidRPr="00481518">
        <w:rPr>
          <w:rFonts w:ascii="Times New Roman" w:eastAsia="Times New Roman" w:hAnsi="Times New Roman" w:cs="Times New Roman"/>
          <w:color w:val="000000" w:themeColor="text1"/>
          <w:sz w:val="24"/>
          <w:szCs w:val="24"/>
        </w:rPr>
        <w:t xml:space="preserve">The graduation rates for the American Indians (natives) is however lower at approximately 79%. </w:t>
      </w:r>
      <w:r w:rsidR="00A6673A" w:rsidRPr="00481518">
        <w:rPr>
          <w:rFonts w:ascii="Times New Roman" w:eastAsia="Times New Roman" w:hAnsi="Times New Roman" w:cs="Times New Roman"/>
          <w:color w:val="000000" w:themeColor="text1"/>
          <w:sz w:val="24"/>
          <w:szCs w:val="24"/>
        </w:rPr>
        <w:t>The black students are reported to face difficulties within education in the United States</w:t>
      </w:r>
      <w:r w:rsidR="00E37801" w:rsidRPr="00481518">
        <w:rPr>
          <w:rFonts w:ascii="Times New Roman" w:eastAsia="Times New Roman" w:hAnsi="Times New Roman" w:cs="Times New Roman"/>
          <w:color w:val="000000" w:themeColor="text1"/>
          <w:sz w:val="24"/>
          <w:szCs w:val="24"/>
        </w:rPr>
        <w:t xml:space="preserve"> (McFarland et al., 2016)</w:t>
      </w:r>
      <w:r w:rsidR="00A6673A" w:rsidRPr="00481518">
        <w:rPr>
          <w:rFonts w:ascii="Times New Roman" w:eastAsia="Times New Roman" w:hAnsi="Times New Roman" w:cs="Times New Roman"/>
          <w:color w:val="000000" w:themeColor="text1"/>
          <w:sz w:val="24"/>
          <w:szCs w:val="24"/>
        </w:rPr>
        <w:t>. For example, black students exhib</w:t>
      </w:r>
      <w:r w:rsidR="00FE184C" w:rsidRPr="00481518">
        <w:rPr>
          <w:rFonts w:ascii="Times New Roman" w:eastAsia="Times New Roman" w:hAnsi="Times New Roman" w:cs="Times New Roman"/>
          <w:color w:val="000000" w:themeColor="text1"/>
          <w:sz w:val="24"/>
          <w:szCs w:val="24"/>
        </w:rPr>
        <w:t xml:space="preserve">it a lack of sense of belonging as well as </w:t>
      </w:r>
      <w:r w:rsidR="00677535" w:rsidRPr="00481518">
        <w:rPr>
          <w:rFonts w:ascii="Times New Roman" w:eastAsia="Times New Roman" w:hAnsi="Times New Roman" w:cs="Times New Roman"/>
          <w:color w:val="000000" w:themeColor="text1"/>
          <w:sz w:val="24"/>
          <w:szCs w:val="24"/>
        </w:rPr>
        <w:t xml:space="preserve">a </w:t>
      </w:r>
      <w:r w:rsidR="00FE184C" w:rsidRPr="00481518">
        <w:rPr>
          <w:rFonts w:ascii="Times New Roman" w:eastAsia="Times New Roman" w:hAnsi="Times New Roman" w:cs="Times New Roman"/>
          <w:color w:val="000000" w:themeColor="text1"/>
          <w:sz w:val="24"/>
          <w:szCs w:val="24"/>
        </w:rPr>
        <w:t>lack of support</w:t>
      </w:r>
      <w:r w:rsidR="00A6673A" w:rsidRPr="00481518">
        <w:rPr>
          <w:rFonts w:ascii="Times New Roman" w:eastAsia="Times New Roman" w:hAnsi="Times New Roman" w:cs="Times New Roman"/>
          <w:color w:val="000000" w:themeColor="text1"/>
          <w:sz w:val="24"/>
          <w:szCs w:val="24"/>
        </w:rPr>
        <w:t xml:space="preserve"> and resources. Further, studies have shown that black students experience racial discrimination, especially in </w:t>
      </w:r>
      <w:r w:rsidR="00A6673A" w:rsidRPr="00481518">
        <w:rPr>
          <w:rFonts w:ascii="Times New Roman" w:eastAsia="Times New Roman" w:hAnsi="Times New Roman" w:cs="Times New Roman"/>
          <w:color w:val="000000" w:themeColor="text1"/>
          <w:sz w:val="24"/>
          <w:szCs w:val="24"/>
        </w:rPr>
        <w:lastRenderedPageBreak/>
        <w:t>predominantly white schools</w:t>
      </w:r>
      <w:r w:rsidR="00E37801" w:rsidRPr="00481518">
        <w:rPr>
          <w:rFonts w:ascii="Times New Roman" w:eastAsia="Times New Roman" w:hAnsi="Times New Roman" w:cs="Times New Roman"/>
          <w:color w:val="000000" w:themeColor="text1"/>
          <w:sz w:val="24"/>
          <w:szCs w:val="24"/>
        </w:rPr>
        <w:t xml:space="preserve"> (</w:t>
      </w:r>
      <w:r w:rsidR="002435EA" w:rsidRPr="00481518">
        <w:rPr>
          <w:rFonts w:ascii="Times New Roman" w:eastAsia="Times New Roman" w:hAnsi="Times New Roman" w:cs="Times New Roman"/>
          <w:color w:val="000000" w:themeColor="text1"/>
          <w:sz w:val="24"/>
          <w:szCs w:val="24"/>
        </w:rPr>
        <w:t xml:space="preserve">Cabrera, 2014; </w:t>
      </w:r>
      <w:r w:rsidR="00E37801" w:rsidRPr="00481518">
        <w:rPr>
          <w:rFonts w:ascii="Times New Roman" w:eastAsia="Times New Roman" w:hAnsi="Times New Roman" w:cs="Times New Roman"/>
          <w:color w:val="000000" w:themeColor="text1"/>
          <w:sz w:val="24"/>
          <w:szCs w:val="24"/>
        </w:rPr>
        <w:t>Hope et al., 2015)</w:t>
      </w:r>
      <w:r w:rsidR="00A6673A" w:rsidRPr="00481518">
        <w:rPr>
          <w:rFonts w:ascii="Times New Roman" w:eastAsia="Times New Roman" w:hAnsi="Times New Roman" w:cs="Times New Roman"/>
          <w:color w:val="000000" w:themeColor="text1"/>
          <w:sz w:val="24"/>
          <w:szCs w:val="24"/>
        </w:rPr>
        <w:t>.</w:t>
      </w:r>
      <w:r w:rsidR="00366440" w:rsidRPr="00481518">
        <w:rPr>
          <w:rFonts w:ascii="Times New Roman" w:eastAsia="Times New Roman" w:hAnsi="Times New Roman" w:cs="Times New Roman"/>
          <w:color w:val="000000" w:themeColor="text1"/>
          <w:sz w:val="24"/>
          <w:szCs w:val="24"/>
        </w:rPr>
        <w:t xml:space="preserve"> </w:t>
      </w:r>
      <w:r w:rsidR="00C972B8" w:rsidRPr="00481518">
        <w:rPr>
          <w:rFonts w:ascii="Times New Roman" w:eastAsia="Times New Roman" w:hAnsi="Times New Roman" w:cs="Times New Roman"/>
          <w:color w:val="000000" w:themeColor="text1"/>
          <w:sz w:val="24"/>
          <w:szCs w:val="24"/>
        </w:rPr>
        <w:t>The</w:t>
      </w:r>
      <w:r w:rsidR="00366440" w:rsidRPr="00481518">
        <w:rPr>
          <w:rFonts w:ascii="Times New Roman" w:eastAsia="Times New Roman" w:hAnsi="Times New Roman" w:cs="Times New Roman"/>
          <w:color w:val="000000" w:themeColor="text1"/>
          <w:sz w:val="24"/>
          <w:szCs w:val="24"/>
        </w:rPr>
        <w:t xml:space="preserve"> </w:t>
      </w:r>
      <w:r w:rsidR="00A74C38" w:rsidRPr="00481518">
        <w:rPr>
          <w:rFonts w:ascii="Times New Roman" w:eastAsia="Times New Roman" w:hAnsi="Times New Roman" w:cs="Times New Roman"/>
          <w:color w:val="000000" w:themeColor="text1"/>
          <w:sz w:val="24"/>
          <w:szCs w:val="24"/>
        </w:rPr>
        <w:t>image painted of the Black Americans in the US has been negative. For example, Blacks have been portrayed as pimps, rapist</w:t>
      </w:r>
      <w:r w:rsidR="00677535" w:rsidRPr="00481518">
        <w:rPr>
          <w:rFonts w:ascii="Times New Roman" w:eastAsia="Times New Roman" w:hAnsi="Times New Roman" w:cs="Times New Roman"/>
          <w:color w:val="000000" w:themeColor="text1"/>
          <w:sz w:val="24"/>
          <w:szCs w:val="24"/>
        </w:rPr>
        <w:t>s</w:t>
      </w:r>
      <w:r w:rsidR="00A74C38" w:rsidRPr="00481518">
        <w:rPr>
          <w:rFonts w:ascii="Times New Roman" w:eastAsia="Times New Roman" w:hAnsi="Times New Roman" w:cs="Times New Roman"/>
          <w:color w:val="000000" w:themeColor="text1"/>
          <w:sz w:val="24"/>
          <w:szCs w:val="24"/>
        </w:rPr>
        <w:t xml:space="preserve">, thieves, prostitutes, athletes, </w:t>
      </w:r>
      <w:r w:rsidR="00842CC5" w:rsidRPr="00481518">
        <w:rPr>
          <w:rFonts w:ascii="Times New Roman" w:eastAsia="Times New Roman" w:hAnsi="Times New Roman" w:cs="Times New Roman"/>
          <w:color w:val="000000" w:themeColor="text1"/>
          <w:sz w:val="24"/>
          <w:szCs w:val="24"/>
        </w:rPr>
        <w:t>entertainers,</w:t>
      </w:r>
      <w:r w:rsidR="00A74C38" w:rsidRPr="00481518">
        <w:rPr>
          <w:rFonts w:ascii="Times New Roman" w:eastAsia="Times New Roman" w:hAnsi="Times New Roman" w:cs="Times New Roman"/>
          <w:color w:val="000000" w:themeColor="text1"/>
          <w:sz w:val="24"/>
          <w:szCs w:val="24"/>
        </w:rPr>
        <w:t xml:space="preserve"> and prisoners to mention a few (</w:t>
      </w:r>
      <w:r w:rsidR="00842CC5" w:rsidRPr="00481518">
        <w:rPr>
          <w:rFonts w:ascii="Times New Roman" w:eastAsia="Times New Roman" w:hAnsi="Times New Roman" w:cs="Times New Roman"/>
          <w:color w:val="000000" w:themeColor="text1"/>
          <w:sz w:val="24"/>
          <w:szCs w:val="24"/>
        </w:rPr>
        <w:t>Williams &amp; Chung 2013).</w:t>
      </w:r>
      <w:r w:rsidR="00A74C38" w:rsidRPr="00481518">
        <w:rPr>
          <w:rFonts w:ascii="Times New Roman" w:eastAsia="Times New Roman" w:hAnsi="Times New Roman" w:cs="Times New Roman"/>
          <w:color w:val="000000" w:themeColor="text1"/>
          <w:sz w:val="24"/>
          <w:szCs w:val="24"/>
        </w:rPr>
        <w:t xml:space="preserve"> </w:t>
      </w:r>
      <w:r w:rsidR="00605332" w:rsidRPr="00481518">
        <w:rPr>
          <w:rFonts w:ascii="Times New Roman" w:eastAsia="Times New Roman" w:hAnsi="Times New Roman" w:cs="Times New Roman"/>
          <w:color w:val="000000" w:themeColor="text1"/>
          <w:sz w:val="24"/>
          <w:szCs w:val="24"/>
        </w:rPr>
        <w:t>These barriers pose significant challenges for black high school students and it impacts negatively on their motivation to pursue post-secondary education.</w:t>
      </w:r>
    </w:p>
    <w:p w14:paraId="1DC23668" w14:textId="77777777" w:rsidR="00FE184C" w:rsidRPr="00481518" w:rsidRDefault="00112090" w:rsidP="003D266F">
      <w:pPr>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According to </w:t>
      </w:r>
      <w:r w:rsidR="00635D7B" w:rsidRPr="00481518">
        <w:rPr>
          <w:rFonts w:ascii="Times New Roman" w:eastAsia="Times New Roman" w:hAnsi="Times New Roman" w:cs="Times New Roman"/>
          <w:color w:val="000000" w:themeColor="text1"/>
          <w:sz w:val="24"/>
          <w:szCs w:val="24"/>
        </w:rPr>
        <w:t xml:space="preserve">Ross et al. (2016), </w:t>
      </w:r>
      <w:commentRangeStart w:id="1"/>
      <w:r w:rsidR="004B3307" w:rsidRPr="00481518">
        <w:rPr>
          <w:rFonts w:ascii="Times New Roman" w:eastAsia="Times New Roman" w:hAnsi="Times New Roman" w:cs="Times New Roman"/>
          <w:color w:val="000000" w:themeColor="text1"/>
          <w:sz w:val="24"/>
          <w:szCs w:val="24"/>
        </w:rPr>
        <w:t xml:space="preserve">many class students </w:t>
      </w:r>
      <w:commentRangeEnd w:id="1"/>
      <w:r w:rsidR="00315870">
        <w:rPr>
          <w:rStyle w:val="CommentReference"/>
        </w:rPr>
        <w:commentReference w:id="1"/>
      </w:r>
      <w:r w:rsidR="004B3307" w:rsidRPr="00481518">
        <w:rPr>
          <w:rFonts w:ascii="Times New Roman" w:eastAsia="Times New Roman" w:hAnsi="Times New Roman" w:cs="Times New Roman"/>
          <w:color w:val="000000" w:themeColor="text1"/>
          <w:sz w:val="24"/>
          <w:szCs w:val="24"/>
        </w:rPr>
        <w:t>are demotivated from pursuing post-secondary education due to feeling</w:t>
      </w:r>
      <w:r w:rsidR="00677535" w:rsidRPr="00481518">
        <w:rPr>
          <w:rFonts w:ascii="Times New Roman" w:eastAsia="Times New Roman" w:hAnsi="Times New Roman" w:cs="Times New Roman"/>
          <w:color w:val="000000" w:themeColor="text1"/>
          <w:sz w:val="24"/>
          <w:szCs w:val="24"/>
        </w:rPr>
        <w:t>s</w:t>
      </w:r>
      <w:r w:rsidR="004B3307" w:rsidRPr="00481518">
        <w:rPr>
          <w:rFonts w:ascii="Times New Roman" w:eastAsia="Times New Roman" w:hAnsi="Times New Roman" w:cs="Times New Roman"/>
          <w:color w:val="000000" w:themeColor="text1"/>
          <w:sz w:val="24"/>
          <w:szCs w:val="24"/>
        </w:rPr>
        <w:t xml:space="preserve"> of racial aggression, </w:t>
      </w:r>
      <w:r w:rsidR="009C079F" w:rsidRPr="00481518">
        <w:rPr>
          <w:rFonts w:ascii="Times New Roman" w:eastAsia="Times New Roman" w:hAnsi="Times New Roman" w:cs="Times New Roman"/>
          <w:color w:val="000000" w:themeColor="text1"/>
          <w:sz w:val="24"/>
          <w:szCs w:val="24"/>
        </w:rPr>
        <w:t xml:space="preserve">cultural mistrust, and loss of sense of self-worth. Black students are usually challenged with adjustment difficulties that are not experienced by students from other races </w:t>
      </w:r>
      <w:r w:rsidR="00BA1CE3" w:rsidRPr="00481518">
        <w:rPr>
          <w:rFonts w:ascii="Times New Roman" w:eastAsia="Times New Roman" w:hAnsi="Times New Roman" w:cs="Times New Roman"/>
          <w:color w:val="000000" w:themeColor="text1"/>
          <w:sz w:val="24"/>
          <w:szCs w:val="24"/>
        </w:rPr>
        <w:t xml:space="preserve">such as Whites and Asians (Gardner et al., 2014). Black students suffer from </w:t>
      </w:r>
      <w:r w:rsidR="00677535" w:rsidRPr="00481518">
        <w:rPr>
          <w:rFonts w:ascii="Times New Roman" w:eastAsia="Times New Roman" w:hAnsi="Times New Roman" w:cs="Times New Roman"/>
          <w:color w:val="000000" w:themeColor="text1"/>
          <w:sz w:val="24"/>
          <w:szCs w:val="24"/>
        </w:rPr>
        <w:t xml:space="preserve">a </w:t>
      </w:r>
      <w:r w:rsidR="00BA1CE3" w:rsidRPr="00481518">
        <w:rPr>
          <w:rFonts w:ascii="Times New Roman" w:eastAsia="Times New Roman" w:hAnsi="Times New Roman" w:cs="Times New Roman"/>
          <w:color w:val="000000" w:themeColor="text1"/>
          <w:sz w:val="24"/>
          <w:szCs w:val="24"/>
        </w:rPr>
        <w:t xml:space="preserve">reduced sense of belonging and experience </w:t>
      </w:r>
      <w:r w:rsidR="00273CC1" w:rsidRPr="00481518">
        <w:rPr>
          <w:rFonts w:ascii="Times New Roman" w:eastAsia="Times New Roman" w:hAnsi="Times New Roman" w:cs="Times New Roman"/>
          <w:color w:val="000000" w:themeColor="text1"/>
          <w:sz w:val="24"/>
          <w:szCs w:val="24"/>
        </w:rPr>
        <w:t>discrimination, alienation, and a feeling of inferiority compared to other dominant cultures (Heaven, 2015).</w:t>
      </w:r>
      <w:r w:rsidR="00D8634D" w:rsidRPr="00481518">
        <w:rPr>
          <w:rFonts w:ascii="Times New Roman" w:eastAsia="Times New Roman" w:hAnsi="Times New Roman" w:cs="Times New Roman"/>
          <w:color w:val="000000" w:themeColor="text1"/>
          <w:sz w:val="24"/>
          <w:szCs w:val="24"/>
        </w:rPr>
        <w:t xml:space="preserve"> </w:t>
      </w:r>
    </w:p>
    <w:p w14:paraId="3EADF2CC" w14:textId="77777777" w:rsidR="00E85199" w:rsidRPr="00481518" w:rsidRDefault="00677535" w:rsidP="003D266F">
      <w:pPr>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T</w:t>
      </w:r>
      <w:r w:rsidR="00D8634D" w:rsidRPr="00481518">
        <w:rPr>
          <w:rFonts w:ascii="Times New Roman" w:eastAsia="Times New Roman" w:hAnsi="Times New Roman" w:cs="Times New Roman"/>
          <w:color w:val="000000" w:themeColor="text1"/>
          <w:sz w:val="24"/>
          <w:szCs w:val="24"/>
        </w:rPr>
        <w:t>o better understand the effect of racial identi</w:t>
      </w:r>
      <w:r w:rsidRPr="00481518">
        <w:rPr>
          <w:rFonts w:ascii="Times New Roman" w:eastAsia="Times New Roman" w:hAnsi="Times New Roman" w:cs="Times New Roman"/>
          <w:color w:val="000000" w:themeColor="text1"/>
          <w:sz w:val="24"/>
          <w:szCs w:val="24"/>
        </w:rPr>
        <w:t>t</w:t>
      </w:r>
      <w:r w:rsidR="00D8634D" w:rsidRPr="00481518">
        <w:rPr>
          <w:rFonts w:ascii="Times New Roman" w:eastAsia="Times New Roman" w:hAnsi="Times New Roman" w:cs="Times New Roman"/>
          <w:color w:val="000000" w:themeColor="text1"/>
          <w:sz w:val="24"/>
          <w:szCs w:val="24"/>
        </w:rPr>
        <w:t xml:space="preserve">y on self-concept and the motivation for Black high school students to pursue post-secondary education, this </w:t>
      </w:r>
      <w:r w:rsidR="00E81064" w:rsidRPr="00481518">
        <w:rPr>
          <w:rFonts w:ascii="Times New Roman" w:eastAsia="Times New Roman" w:hAnsi="Times New Roman" w:cs="Times New Roman"/>
          <w:color w:val="000000" w:themeColor="text1"/>
          <w:sz w:val="24"/>
          <w:szCs w:val="24"/>
        </w:rPr>
        <w:t xml:space="preserve">review will first focus on the theoretical frameworks that guide racial identity. The key theoretical frameworks to be discussed include; </w:t>
      </w:r>
      <w:r w:rsidR="00012CA6" w:rsidRPr="00481518">
        <w:rPr>
          <w:rFonts w:ascii="Times New Roman" w:eastAsia="Times New Roman" w:hAnsi="Times New Roman" w:cs="Times New Roman"/>
          <w:color w:val="000000" w:themeColor="text1"/>
          <w:sz w:val="24"/>
          <w:szCs w:val="24"/>
        </w:rPr>
        <w:t xml:space="preserve">the </w:t>
      </w:r>
      <w:r w:rsidR="00454581" w:rsidRPr="00481518">
        <w:rPr>
          <w:rFonts w:ascii="Times New Roman" w:eastAsia="Times New Roman" w:hAnsi="Times New Roman" w:cs="Times New Roman"/>
          <w:color w:val="000000" w:themeColor="text1"/>
          <w:sz w:val="24"/>
          <w:szCs w:val="24"/>
        </w:rPr>
        <w:t>racial i</w:t>
      </w:r>
      <w:r w:rsidR="00837EAB" w:rsidRPr="00481518">
        <w:rPr>
          <w:rFonts w:ascii="Times New Roman" w:eastAsia="Times New Roman" w:hAnsi="Times New Roman" w:cs="Times New Roman"/>
          <w:color w:val="000000" w:themeColor="text1"/>
          <w:sz w:val="24"/>
          <w:szCs w:val="24"/>
        </w:rPr>
        <w:t>dentity theory and</w:t>
      </w:r>
      <w:r w:rsidR="00454581" w:rsidRPr="00481518">
        <w:rPr>
          <w:rFonts w:ascii="Times New Roman" w:eastAsia="Times New Roman" w:hAnsi="Times New Roman" w:cs="Times New Roman"/>
          <w:color w:val="000000" w:themeColor="text1"/>
          <w:sz w:val="24"/>
          <w:szCs w:val="24"/>
        </w:rPr>
        <w:t xml:space="preserve"> </w:t>
      </w:r>
      <w:r w:rsidR="00311FDF" w:rsidRPr="00481518">
        <w:rPr>
          <w:rFonts w:ascii="Times New Roman" w:eastAsia="Times New Roman" w:hAnsi="Times New Roman" w:cs="Times New Roman"/>
          <w:color w:val="000000" w:themeColor="text1"/>
          <w:sz w:val="24"/>
          <w:szCs w:val="24"/>
        </w:rPr>
        <w:t>looking g</w:t>
      </w:r>
      <w:r w:rsidR="00837EAB" w:rsidRPr="00481518">
        <w:rPr>
          <w:rFonts w:ascii="Times New Roman" w:eastAsia="Times New Roman" w:hAnsi="Times New Roman" w:cs="Times New Roman"/>
          <w:color w:val="000000" w:themeColor="text1"/>
          <w:sz w:val="24"/>
          <w:szCs w:val="24"/>
        </w:rPr>
        <w:t xml:space="preserve">lass </w:t>
      </w:r>
      <w:r w:rsidR="006A368E" w:rsidRPr="00481518">
        <w:rPr>
          <w:rFonts w:ascii="Times New Roman" w:eastAsia="Times New Roman" w:hAnsi="Times New Roman" w:cs="Times New Roman"/>
          <w:color w:val="000000" w:themeColor="text1"/>
          <w:sz w:val="24"/>
          <w:szCs w:val="24"/>
        </w:rPr>
        <w:t>self-theory</w:t>
      </w:r>
      <w:r w:rsidR="00837EAB" w:rsidRPr="00481518">
        <w:rPr>
          <w:rFonts w:ascii="Times New Roman" w:eastAsia="Times New Roman" w:hAnsi="Times New Roman" w:cs="Times New Roman"/>
          <w:color w:val="000000" w:themeColor="text1"/>
          <w:sz w:val="24"/>
          <w:szCs w:val="24"/>
        </w:rPr>
        <w:t>. These two theories are relevant to the study because each theory helps to enhance the underst</w:t>
      </w:r>
      <w:r w:rsidR="00311FDF" w:rsidRPr="00481518">
        <w:rPr>
          <w:rFonts w:ascii="Times New Roman" w:eastAsia="Times New Roman" w:hAnsi="Times New Roman" w:cs="Times New Roman"/>
          <w:color w:val="000000" w:themeColor="text1"/>
          <w:sz w:val="24"/>
          <w:szCs w:val="24"/>
        </w:rPr>
        <w:t xml:space="preserve">anding of the key concepts of the research topic; racial identity and self-concept. </w:t>
      </w:r>
      <w:commentRangeStart w:id="2"/>
      <w:r w:rsidR="00311FDF" w:rsidRPr="00481518">
        <w:rPr>
          <w:rFonts w:ascii="Times New Roman" w:eastAsia="Times New Roman" w:hAnsi="Times New Roman" w:cs="Times New Roman"/>
          <w:color w:val="000000" w:themeColor="text1"/>
          <w:sz w:val="24"/>
          <w:szCs w:val="24"/>
        </w:rPr>
        <w:t xml:space="preserve">The racial identity theory focuses more on the racial identity aspect while the looking glass </w:t>
      </w:r>
      <w:r w:rsidR="006A368E" w:rsidRPr="00481518">
        <w:rPr>
          <w:rFonts w:ascii="Times New Roman" w:eastAsia="Times New Roman" w:hAnsi="Times New Roman" w:cs="Times New Roman"/>
          <w:color w:val="000000" w:themeColor="text1"/>
          <w:sz w:val="24"/>
          <w:szCs w:val="24"/>
        </w:rPr>
        <w:t>self-theory</w:t>
      </w:r>
      <w:r w:rsidR="00311FDF" w:rsidRPr="00481518">
        <w:rPr>
          <w:rFonts w:ascii="Times New Roman" w:eastAsia="Times New Roman" w:hAnsi="Times New Roman" w:cs="Times New Roman"/>
          <w:color w:val="000000" w:themeColor="text1"/>
          <w:sz w:val="24"/>
          <w:szCs w:val="24"/>
        </w:rPr>
        <w:t xml:space="preserve"> focuses on sel</w:t>
      </w:r>
      <w:r w:rsidR="00E85199" w:rsidRPr="00481518">
        <w:rPr>
          <w:rFonts w:ascii="Times New Roman" w:eastAsia="Times New Roman" w:hAnsi="Times New Roman" w:cs="Times New Roman"/>
          <w:color w:val="000000" w:themeColor="text1"/>
          <w:sz w:val="24"/>
          <w:szCs w:val="24"/>
        </w:rPr>
        <w:t>f-concept</w:t>
      </w:r>
      <w:commentRangeEnd w:id="2"/>
      <w:r w:rsidR="00315870">
        <w:rPr>
          <w:rStyle w:val="CommentReference"/>
        </w:rPr>
        <w:commentReference w:id="2"/>
      </w:r>
      <w:r w:rsidR="00E85199" w:rsidRPr="00481518">
        <w:rPr>
          <w:rFonts w:ascii="Times New Roman" w:eastAsia="Times New Roman" w:hAnsi="Times New Roman" w:cs="Times New Roman"/>
          <w:color w:val="000000" w:themeColor="text1"/>
          <w:sz w:val="24"/>
          <w:szCs w:val="24"/>
        </w:rPr>
        <w:t>.</w:t>
      </w:r>
    </w:p>
    <w:p w14:paraId="32484CBC" w14:textId="77777777" w:rsidR="00012CA6" w:rsidRPr="00481518" w:rsidRDefault="00FB6F3A" w:rsidP="003D266F">
      <w:pPr>
        <w:rPr>
          <w:rFonts w:ascii="Times New Roman" w:eastAsia="Times New Roman" w:hAnsi="Times New Roman" w:cs="Times New Roman"/>
          <w:b/>
          <w:color w:val="000000" w:themeColor="text1"/>
          <w:sz w:val="24"/>
          <w:szCs w:val="24"/>
        </w:rPr>
      </w:pPr>
      <w:r w:rsidRPr="00481518">
        <w:rPr>
          <w:rFonts w:ascii="Times New Roman" w:eastAsia="Times New Roman" w:hAnsi="Times New Roman" w:cs="Times New Roman"/>
          <w:b/>
          <w:color w:val="000000" w:themeColor="text1"/>
          <w:sz w:val="24"/>
          <w:szCs w:val="24"/>
        </w:rPr>
        <w:t>Racial Identity Theory</w:t>
      </w:r>
    </w:p>
    <w:p w14:paraId="1AB48CDC" w14:textId="77777777" w:rsidR="00012CA6" w:rsidRPr="00481518" w:rsidRDefault="00FB6F3A" w:rsidP="003D266F">
      <w:pPr>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The racial identity theory was first coined by Cross (1978) </w:t>
      </w:r>
      <w:r w:rsidR="008013F2" w:rsidRPr="00481518">
        <w:rPr>
          <w:rFonts w:ascii="Times New Roman" w:eastAsia="Times New Roman" w:hAnsi="Times New Roman" w:cs="Times New Roman"/>
          <w:color w:val="000000" w:themeColor="text1"/>
          <w:sz w:val="24"/>
          <w:szCs w:val="24"/>
        </w:rPr>
        <w:t>who developed a Nigriscence model that discussed the progression in the development of black identity</w:t>
      </w:r>
      <w:r w:rsidR="00EC5284" w:rsidRPr="00481518">
        <w:rPr>
          <w:rFonts w:ascii="Times New Roman" w:eastAsia="Times New Roman" w:hAnsi="Times New Roman" w:cs="Times New Roman"/>
          <w:color w:val="000000" w:themeColor="text1"/>
          <w:sz w:val="24"/>
          <w:szCs w:val="24"/>
        </w:rPr>
        <w:t xml:space="preserve"> (Thompson &amp; Carter, 2013)</w:t>
      </w:r>
      <w:r w:rsidR="008013F2" w:rsidRPr="00481518">
        <w:rPr>
          <w:rFonts w:ascii="Times New Roman" w:eastAsia="Times New Roman" w:hAnsi="Times New Roman" w:cs="Times New Roman"/>
          <w:color w:val="000000" w:themeColor="text1"/>
          <w:sz w:val="24"/>
          <w:szCs w:val="24"/>
        </w:rPr>
        <w:t xml:space="preserve">. According to the theory, individuals engulfed in </w:t>
      </w:r>
      <w:r w:rsidR="00A435D9" w:rsidRPr="00481518">
        <w:rPr>
          <w:rFonts w:ascii="Times New Roman" w:eastAsia="Times New Roman" w:hAnsi="Times New Roman" w:cs="Times New Roman"/>
          <w:color w:val="000000" w:themeColor="text1"/>
          <w:sz w:val="24"/>
          <w:szCs w:val="24"/>
        </w:rPr>
        <w:t xml:space="preserve">the different stages learn to embrace and </w:t>
      </w:r>
      <w:r w:rsidR="00A435D9" w:rsidRPr="00481518">
        <w:rPr>
          <w:rFonts w:ascii="Times New Roman" w:eastAsia="Times New Roman" w:hAnsi="Times New Roman" w:cs="Times New Roman"/>
          <w:color w:val="000000" w:themeColor="text1"/>
          <w:sz w:val="24"/>
          <w:szCs w:val="24"/>
        </w:rPr>
        <w:lastRenderedPageBreak/>
        <w:t>appreciate their blackness</w:t>
      </w:r>
      <w:r w:rsidR="00EC5284" w:rsidRPr="00481518">
        <w:rPr>
          <w:rFonts w:ascii="Times New Roman" w:eastAsia="Times New Roman" w:hAnsi="Times New Roman" w:cs="Times New Roman"/>
          <w:color w:val="000000" w:themeColor="text1"/>
          <w:sz w:val="24"/>
          <w:szCs w:val="24"/>
        </w:rPr>
        <w:t xml:space="preserve"> (Hughes et al., 2015)</w:t>
      </w:r>
      <w:r w:rsidR="00A435D9" w:rsidRPr="00481518">
        <w:rPr>
          <w:rFonts w:ascii="Times New Roman" w:eastAsia="Times New Roman" w:hAnsi="Times New Roman" w:cs="Times New Roman"/>
          <w:color w:val="000000" w:themeColor="text1"/>
          <w:sz w:val="24"/>
          <w:szCs w:val="24"/>
        </w:rPr>
        <w:t>. The negriscence model comprises of five stages; pre</w:t>
      </w:r>
      <w:r w:rsidR="00677535" w:rsidRPr="00481518">
        <w:rPr>
          <w:rFonts w:ascii="Times New Roman" w:eastAsia="Times New Roman" w:hAnsi="Times New Roman" w:cs="Times New Roman"/>
          <w:color w:val="000000" w:themeColor="text1"/>
          <w:sz w:val="24"/>
          <w:szCs w:val="24"/>
        </w:rPr>
        <w:t xml:space="preserve"> </w:t>
      </w:r>
      <w:r w:rsidR="00A435D9" w:rsidRPr="00481518">
        <w:rPr>
          <w:rFonts w:ascii="Times New Roman" w:eastAsia="Times New Roman" w:hAnsi="Times New Roman" w:cs="Times New Roman"/>
          <w:color w:val="000000" w:themeColor="text1"/>
          <w:sz w:val="24"/>
          <w:szCs w:val="24"/>
        </w:rPr>
        <w:t xml:space="preserve">encounter, encounter, immersion-emersion, internalization, and internalization-commitment. </w:t>
      </w:r>
      <w:r w:rsidR="004B5D61" w:rsidRPr="00481518">
        <w:rPr>
          <w:rFonts w:ascii="Times New Roman" w:eastAsia="Times New Roman" w:hAnsi="Times New Roman" w:cs="Times New Roman"/>
          <w:color w:val="000000" w:themeColor="text1"/>
          <w:sz w:val="24"/>
          <w:szCs w:val="24"/>
        </w:rPr>
        <w:t xml:space="preserve">During the pre-encounter stage, there is the acceptance of the belief that blacks are inferior to other races including the Whites, Hispanics, and Asians. Moreover, there is the internalization </w:t>
      </w:r>
      <w:r w:rsidR="00B676D7" w:rsidRPr="00481518">
        <w:rPr>
          <w:rFonts w:ascii="Times New Roman" w:eastAsia="Times New Roman" w:hAnsi="Times New Roman" w:cs="Times New Roman"/>
          <w:color w:val="000000" w:themeColor="text1"/>
          <w:sz w:val="24"/>
          <w:szCs w:val="24"/>
        </w:rPr>
        <w:t xml:space="preserve">of Eurocentric values as well as concepts and definitions. </w:t>
      </w:r>
      <w:r w:rsidR="00B6337D" w:rsidRPr="00481518">
        <w:rPr>
          <w:rFonts w:ascii="Times New Roman" w:eastAsia="Times New Roman" w:hAnsi="Times New Roman" w:cs="Times New Roman"/>
          <w:color w:val="000000" w:themeColor="text1"/>
          <w:sz w:val="24"/>
          <w:szCs w:val="24"/>
        </w:rPr>
        <w:t>The encounter stage is characterized by significant experiences that challenge the Eurocentric perspective</w:t>
      </w:r>
      <w:r w:rsidR="00EC5284" w:rsidRPr="00481518">
        <w:rPr>
          <w:rFonts w:ascii="Times New Roman" w:eastAsia="Times New Roman" w:hAnsi="Times New Roman" w:cs="Times New Roman"/>
          <w:color w:val="000000" w:themeColor="text1"/>
          <w:sz w:val="24"/>
          <w:szCs w:val="24"/>
        </w:rPr>
        <w:t xml:space="preserve"> (Hurtado et al., 2015)</w:t>
      </w:r>
      <w:r w:rsidR="00364BD1" w:rsidRPr="00481518">
        <w:rPr>
          <w:rFonts w:ascii="Times New Roman" w:eastAsia="Times New Roman" w:hAnsi="Times New Roman" w:cs="Times New Roman"/>
          <w:color w:val="000000" w:themeColor="text1"/>
          <w:sz w:val="24"/>
          <w:szCs w:val="24"/>
        </w:rPr>
        <w:t xml:space="preserve">. The immersion-emersion stage involves the shift towards engagement in the black experience and increased awareness of racism. </w:t>
      </w:r>
      <w:r w:rsidR="00677535" w:rsidRPr="00481518">
        <w:rPr>
          <w:rFonts w:ascii="Times New Roman" w:eastAsia="Times New Roman" w:hAnsi="Times New Roman" w:cs="Times New Roman"/>
          <w:color w:val="000000" w:themeColor="text1"/>
          <w:sz w:val="24"/>
          <w:szCs w:val="24"/>
        </w:rPr>
        <w:t>The i</w:t>
      </w:r>
      <w:r w:rsidR="00364BD1" w:rsidRPr="00481518">
        <w:rPr>
          <w:rFonts w:ascii="Times New Roman" w:eastAsia="Times New Roman" w:hAnsi="Times New Roman" w:cs="Times New Roman"/>
          <w:color w:val="000000" w:themeColor="text1"/>
          <w:sz w:val="24"/>
          <w:szCs w:val="24"/>
        </w:rPr>
        <w:t xml:space="preserve">nternalization stage is characterized by </w:t>
      </w:r>
      <w:r w:rsidR="00655E12" w:rsidRPr="00481518">
        <w:rPr>
          <w:rFonts w:ascii="Times New Roman" w:eastAsia="Times New Roman" w:hAnsi="Times New Roman" w:cs="Times New Roman"/>
          <w:color w:val="000000" w:themeColor="text1"/>
          <w:sz w:val="24"/>
          <w:szCs w:val="24"/>
        </w:rPr>
        <w:t xml:space="preserve">the achievement of </w:t>
      </w:r>
      <w:r w:rsidR="009915DE" w:rsidRPr="00481518">
        <w:rPr>
          <w:rFonts w:ascii="Times New Roman" w:eastAsia="Times New Roman" w:hAnsi="Times New Roman" w:cs="Times New Roman"/>
          <w:color w:val="000000" w:themeColor="text1"/>
          <w:sz w:val="24"/>
          <w:szCs w:val="24"/>
        </w:rPr>
        <w:t xml:space="preserve">positive and personal pride of individuals to the black identity, the </w:t>
      </w:r>
      <w:r w:rsidR="002F4BBE" w:rsidRPr="00481518">
        <w:rPr>
          <w:rFonts w:ascii="Times New Roman" w:eastAsia="Times New Roman" w:hAnsi="Times New Roman" w:cs="Times New Roman"/>
          <w:color w:val="000000" w:themeColor="text1"/>
          <w:sz w:val="24"/>
          <w:szCs w:val="24"/>
        </w:rPr>
        <w:t>acceptance</w:t>
      </w:r>
      <w:r w:rsidR="009915DE" w:rsidRPr="00481518">
        <w:rPr>
          <w:rFonts w:ascii="Times New Roman" w:eastAsia="Times New Roman" w:hAnsi="Times New Roman" w:cs="Times New Roman"/>
          <w:color w:val="000000" w:themeColor="text1"/>
          <w:sz w:val="24"/>
          <w:szCs w:val="24"/>
        </w:rPr>
        <w:t xml:space="preserve"> and tolerance of others, and the engagement in social justice activities. </w:t>
      </w:r>
      <w:r w:rsidR="000F0D2B" w:rsidRPr="00481518">
        <w:rPr>
          <w:rFonts w:ascii="Times New Roman" w:eastAsia="Times New Roman" w:hAnsi="Times New Roman" w:cs="Times New Roman"/>
          <w:color w:val="000000" w:themeColor="text1"/>
          <w:sz w:val="24"/>
          <w:szCs w:val="24"/>
        </w:rPr>
        <w:t>The racial identity theory allows researchers to examine race and its impacts on educational achievement among students (Miller-Cotto &amp; Byrnes, 2016).</w:t>
      </w:r>
    </w:p>
    <w:p w14:paraId="1B8C8F1E" w14:textId="77777777" w:rsidR="0052509C" w:rsidRPr="00481518" w:rsidRDefault="006D7C5F" w:rsidP="003D266F">
      <w:pPr>
        <w:rPr>
          <w:rFonts w:ascii="Times New Roman" w:eastAsia="Times New Roman" w:hAnsi="Times New Roman" w:cs="Times New Roman"/>
          <w:b/>
          <w:color w:val="000000" w:themeColor="text1"/>
          <w:sz w:val="24"/>
          <w:szCs w:val="24"/>
        </w:rPr>
      </w:pPr>
      <w:r w:rsidRPr="00481518">
        <w:rPr>
          <w:rFonts w:ascii="Times New Roman" w:eastAsia="Times New Roman" w:hAnsi="Times New Roman" w:cs="Times New Roman"/>
          <w:b/>
          <w:color w:val="000000" w:themeColor="text1"/>
          <w:sz w:val="24"/>
          <w:szCs w:val="24"/>
        </w:rPr>
        <w:t>Looking Glass Self Theory</w:t>
      </w:r>
    </w:p>
    <w:p w14:paraId="7A5B3867" w14:textId="77777777" w:rsidR="00A6702C" w:rsidRPr="00481518" w:rsidRDefault="00C51F33" w:rsidP="00A6702C">
      <w:pPr>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The looking glass self-theory is credited to a sociologist known as Charles Horton Cooley </w:t>
      </w:r>
      <w:r w:rsidR="00565CFB" w:rsidRPr="00481518">
        <w:rPr>
          <w:rFonts w:ascii="Times New Roman" w:eastAsia="Times New Roman" w:hAnsi="Times New Roman" w:cs="Times New Roman"/>
          <w:color w:val="000000" w:themeColor="text1"/>
          <w:sz w:val="24"/>
          <w:szCs w:val="24"/>
        </w:rPr>
        <w:t>who sought to explain the society by examining the daily forms of interactions between individuals</w:t>
      </w:r>
      <w:r w:rsidR="00EF11ED" w:rsidRPr="00481518">
        <w:rPr>
          <w:rFonts w:ascii="Times New Roman" w:eastAsia="Times New Roman" w:hAnsi="Times New Roman" w:cs="Times New Roman"/>
          <w:color w:val="000000" w:themeColor="text1"/>
          <w:sz w:val="24"/>
          <w:szCs w:val="24"/>
        </w:rPr>
        <w:t xml:space="preserve"> (Ruiz-Junco &amp; Brossard, 2018)</w:t>
      </w:r>
      <w:r w:rsidR="00565CFB" w:rsidRPr="00481518">
        <w:rPr>
          <w:rFonts w:ascii="Times New Roman" w:eastAsia="Times New Roman" w:hAnsi="Times New Roman" w:cs="Times New Roman"/>
          <w:color w:val="000000" w:themeColor="text1"/>
          <w:sz w:val="24"/>
          <w:szCs w:val="24"/>
        </w:rPr>
        <w:t>. Cooley’s theory of self</w:t>
      </w:r>
      <w:r w:rsidR="00F00B67" w:rsidRPr="00481518">
        <w:rPr>
          <w:rFonts w:ascii="Times New Roman" w:eastAsia="Times New Roman" w:hAnsi="Times New Roman" w:cs="Times New Roman"/>
          <w:color w:val="000000" w:themeColor="text1"/>
          <w:sz w:val="24"/>
          <w:szCs w:val="24"/>
        </w:rPr>
        <w:t xml:space="preserve"> enables individuals to learn who they are </w:t>
      </w:r>
      <w:r w:rsidR="007C2982" w:rsidRPr="00481518">
        <w:rPr>
          <w:rFonts w:ascii="Times New Roman" w:eastAsia="Times New Roman" w:hAnsi="Times New Roman" w:cs="Times New Roman"/>
          <w:color w:val="000000" w:themeColor="text1"/>
          <w:sz w:val="24"/>
          <w:szCs w:val="24"/>
        </w:rPr>
        <w:t>through their interactions with others</w:t>
      </w:r>
      <w:r w:rsidR="007F601A" w:rsidRPr="00481518">
        <w:rPr>
          <w:rFonts w:ascii="Times New Roman" w:eastAsia="Times New Roman" w:hAnsi="Times New Roman" w:cs="Times New Roman"/>
          <w:color w:val="000000" w:themeColor="text1"/>
          <w:sz w:val="24"/>
          <w:szCs w:val="24"/>
        </w:rPr>
        <w:t xml:space="preserve"> (Fricke &amp; Frederick, 2017)</w:t>
      </w:r>
      <w:r w:rsidR="007C2982" w:rsidRPr="00481518">
        <w:rPr>
          <w:rFonts w:ascii="Times New Roman" w:eastAsia="Times New Roman" w:hAnsi="Times New Roman" w:cs="Times New Roman"/>
          <w:color w:val="000000" w:themeColor="text1"/>
          <w:sz w:val="24"/>
          <w:szCs w:val="24"/>
        </w:rPr>
        <w:t>. This is referred to as ‘the looking glass self’.</w:t>
      </w:r>
      <w:r w:rsidR="00CA743B" w:rsidRPr="00481518">
        <w:rPr>
          <w:rFonts w:ascii="Times New Roman" w:eastAsia="Times New Roman" w:hAnsi="Times New Roman" w:cs="Times New Roman"/>
          <w:color w:val="000000" w:themeColor="text1"/>
          <w:sz w:val="24"/>
          <w:szCs w:val="24"/>
        </w:rPr>
        <w:t xml:space="preserve"> </w:t>
      </w:r>
      <w:r w:rsidR="0057405A" w:rsidRPr="00481518">
        <w:rPr>
          <w:rFonts w:ascii="Times New Roman" w:eastAsia="Times New Roman" w:hAnsi="Times New Roman" w:cs="Times New Roman"/>
          <w:color w:val="000000" w:themeColor="text1"/>
          <w:sz w:val="24"/>
          <w:szCs w:val="24"/>
        </w:rPr>
        <w:t xml:space="preserve">The looking glass </w:t>
      </w:r>
      <w:r w:rsidR="006A368E" w:rsidRPr="00481518">
        <w:rPr>
          <w:rFonts w:ascii="Times New Roman" w:eastAsia="Times New Roman" w:hAnsi="Times New Roman" w:cs="Times New Roman"/>
          <w:color w:val="000000" w:themeColor="text1"/>
          <w:sz w:val="24"/>
          <w:szCs w:val="24"/>
        </w:rPr>
        <w:t>self-theory</w:t>
      </w:r>
      <w:r w:rsidR="0057405A" w:rsidRPr="00481518">
        <w:rPr>
          <w:rFonts w:ascii="Times New Roman" w:eastAsia="Times New Roman" w:hAnsi="Times New Roman" w:cs="Times New Roman"/>
          <w:color w:val="000000" w:themeColor="text1"/>
          <w:sz w:val="24"/>
          <w:szCs w:val="24"/>
        </w:rPr>
        <w:t xml:space="preserve"> is based on three key assumptions;</w:t>
      </w:r>
    </w:p>
    <w:p w14:paraId="188FC4B3" w14:textId="77777777" w:rsidR="00120956" w:rsidRPr="00481518" w:rsidRDefault="00A6702C" w:rsidP="00120956">
      <w:pPr>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The first assumption is that a</w:t>
      </w:r>
      <w:r w:rsidR="0057405A" w:rsidRPr="00481518">
        <w:rPr>
          <w:rFonts w:ascii="Times New Roman" w:eastAsia="Times New Roman" w:hAnsi="Times New Roman" w:cs="Times New Roman"/>
          <w:color w:val="000000" w:themeColor="text1"/>
          <w:sz w:val="24"/>
          <w:szCs w:val="24"/>
        </w:rPr>
        <w:t xml:space="preserve">n individual in a social situation imagines and reflects how they </w:t>
      </w:r>
      <w:r w:rsidR="00795862" w:rsidRPr="00481518">
        <w:rPr>
          <w:rFonts w:ascii="Times New Roman" w:eastAsia="Times New Roman" w:hAnsi="Times New Roman" w:cs="Times New Roman"/>
          <w:color w:val="000000" w:themeColor="text1"/>
          <w:sz w:val="24"/>
          <w:szCs w:val="24"/>
        </w:rPr>
        <w:t>appear to others.</w:t>
      </w:r>
      <w:r w:rsidRPr="00481518">
        <w:rPr>
          <w:rFonts w:ascii="Times New Roman" w:eastAsia="Times New Roman" w:hAnsi="Times New Roman" w:cs="Times New Roman"/>
          <w:color w:val="000000" w:themeColor="text1"/>
          <w:sz w:val="24"/>
          <w:szCs w:val="24"/>
        </w:rPr>
        <w:t xml:space="preserve"> The theory proposes that ‘if others look up to us and treat us with respect, then we will</w:t>
      </w:r>
      <w:r w:rsidRPr="00481518">
        <w:rPr>
          <w:rFonts w:ascii="Times New Roman" w:eastAsiaTheme="minorHAnsi" w:hAnsi="Times New Roman" w:cs="Times New Roman"/>
          <w:color w:val="000000" w:themeColor="text1"/>
          <w:sz w:val="24"/>
          <w:szCs w:val="24"/>
        </w:rPr>
        <w:t xml:space="preserve"> </w:t>
      </w:r>
      <w:r w:rsidRPr="00481518">
        <w:rPr>
          <w:rFonts w:ascii="Times New Roman" w:eastAsia="Times New Roman" w:hAnsi="Times New Roman" w:cs="Times New Roman"/>
          <w:color w:val="000000" w:themeColor="text1"/>
          <w:sz w:val="24"/>
          <w:szCs w:val="24"/>
        </w:rPr>
        <w:t xml:space="preserve">respect ourselves, but if they oppress </w:t>
      </w:r>
      <w:r w:rsidR="008E7654" w:rsidRPr="00481518">
        <w:rPr>
          <w:rFonts w:ascii="Times New Roman" w:eastAsia="Times New Roman" w:hAnsi="Times New Roman" w:cs="Times New Roman"/>
          <w:color w:val="000000" w:themeColor="text1"/>
          <w:sz w:val="24"/>
          <w:szCs w:val="24"/>
        </w:rPr>
        <w:t>us,</w:t>
      </w:r>
      <w:r w:rsidRPr="00481518">
        <w:rPr>
          <w:rFonts w:ascii="Times New Roman" w:eastAsia="Times New Roman" w:hAnsi="Times New Roman" w:cs="Times New Roman"/>
          <w:color w:val="000000" w:themeColor="text1"/>
          <w:sz w:val="24"/>
          <w:szCs w:val="24"/>
        </w:rPr>
        <w:t xml:space="preserve"> our self-esteem wil</w:t>
      </w:r>
      <w:r w:rsidR="00EF11ED" w:rsidRPr="00481518">
        <w:rPr>
          <w:rFonts w:ascii="Times New Roman" w:eastAsia="Times New Roman" w:hAnsi="Times New Roman" w:cs="Times New Roman"/>
          <w:color w:val="000000" w:themeColor="text1"/>
          <w:sz w:val="24"/>
          <w:szCs w:val="24"/>
        </w:rPr>
        <w:t>l be low</w:t>
      </w:r>
      <w:r w:rsidR="008E7654" w:rsidRPr="00481518">
        <w:rPr>
          <w:rFonts w:ascii="Times New Roman" w:eastAsia="Times New Roman" w:hAnsi="Times New Roman" w:cs="Times New Roman"/>
          <w:color w:val="000000" w:themeColor="text1"/>
          <w:sz w:val="24"/>
          <w:szCs w:val="24"/>
        </w:rPr>
        <w:t>’</w:t>
      </w:r>
      <w:r w:rsidR="00EF11ED" w:rsidRPr="00481518">
        <w:rPr>
          <w:rFonts w:ascii="Times New Roman" w:eastAsia="Times New Roman" w:hAnsi="Times New Roman" w:cs="Times New Roman"/>
          <w:color w:val="000000" w:themeColor="text1"/>
          <w:sz w:val="24"/>
          <w:szCs w:val="24"/>
        </w:rPr>
        <w:t xml:space="preserve"> (Rahim, 2010).</w:t>
      </w:r>
      <w:r w:rsidR="000770C4" w:rsidRPr="00481518">
        <w:rPr>
          <w:rFonts w:ascii="Times New Roman" w:eastAsia="Times New Roman" w:hAnsi="Times New Roman" w:cs="Times New Roman"/>
          <w:color w:val="000000" w:themeColor="text1"/>
          <w:sz w:val="24"/>
          <w:szCs w:val="24"/>
        </w:rPr>
        <w:t xml:space="preserve"> In general</w:t>
      </w:r>
      <w:r w:rsidR="00677535" w:rsidRPr="00481518">
        <w:rPr>
          <w:rFonts w:ascii="Times New Roman" w:eastAsia="Times New Roman" w:hAnsi="Times New Roman" w:cs="Times New Roman"/>
          <w:color w:val="000000" w:themeColor="text1"/>
          <w:sz w:val="24"/>
          <w:szCs w:val="24"/>
        </w:rPr>
        <w:t>,</w:t>
      </w:r>
      <w:r w:rsidR="000770C4" w:rsidRPr="00481518">
        <w:rPr>
          <w:rFonts w:ascii="Times New Roman" w:eastAsia="Times New Roman" w:hAnsi="Times New Roman" w:cs="Times New Roman"/>
          <w:color w:val="000000" w:themeColor="text1"/>
          <w:sz w:val="24"/>
          <w:szCs w:val="24"/>
        </w:rPr>
        <w:t xml:space="preserve"> this assumption holds that an individual’s self-respect is based on the respect of others. This implies that black students will internalize the negative evaluation </w:t>
      </w:r>
      <w:r w:rsidR="00120956" w:rsidRPr="00481518">
        <w:rPr>
          <w:rFonts w:ascii="Times New Roman" w:eastAsia="Times New Roman" w:hAnsi="Times New Roman" w:cs="Times New Roman"/>
          <w:color w:val="000000" w:themeColor="text1"/>
          <w:sz w:val="24"/>
          <w:szCs w:val="24"/>
        </w:rPr>
        <w:t xml:space="preserve">of the school </w:t>
      </w:r>
      <w:r w:rsidR="00120956" w:rsidRPr="00481518">
        <w:rPr>
          <w:rFonts w:ascii="Times New Roman" w:eastAsia="Times New Roman" w:hAnsi="Times New Roman" w:cs="Times New Roman"/>
          <w:color w:val="000000" w:themeColor="text1"/>
          <w:sz w:val="24"/>
          <w:szCs w:val="24"/>
        </w:rPr>
        <w:lastRenderedPageBreak/>
        <w:t>environment based on their racial identity and consequently develop low esteem and lack of motivation</w:t>
      </w:r>
      <w:r w:rsidR="00EF11ED" w:rsidRPr="00481518">
        <w:rPr>
          <w:rFonts w:ascii="Times New Roman" w:eastAsia="Times New Roman" w:hAnsi="Times New Roman" w:cs="Times New Roman"/>
          <w:color w:val="000000" w:themeColor="text1"/>
          <w:sz w:val="24"/>
          <w:szCs w:val="24"/>
        </w:rPr>
        <w:t xml:space="preserve"> (</w:t>
      </w:r>
      <w:r w:rsidR="00C10C98" w:rsidRPr="00481518">
        <w:rPr>
          <w:rFonts w:ascii="Times New Roman" w:eastAsia="Times New Roman" w:hAnsi="Times New Roman" w:cs="Times New Roman"/>
          <w:color w:val="000000" w:themeColor="text1"/>
          <w:sz w:val="24"/>
          <w:szCs w:val="24"/>
        </w:rPr>
        <w:t>Fricke &amp; Frederick, 2017)</w:t>
      </w:r>
      <w:r w:rsidR="00120956" w:rsidRPr="00481518">
        <w:rPr>
          <w:rFonts w:ascii="Times New Roman" w:eastAsia="Times New Roman" w:hAnsi="Times New Roman" w:cs="Times New Roman"/>
          <w:color w:val="000000" w:themeColor="text1"/>
          <w:sz w:val="24"/>
          <w:szCs w:val="24"/>
        </w:rPr>
        <w:t xml:space="preserve">. </w:t>
      </w:r>
    </w:p>
    <w:p w14:paraId="5E79D57A" w14:textId="77777777" w:rsidR="00EB105F" w:rsidRPr="00481518" w:rsidRDefault="00120956" w:rsidP="00EB105F">
      <w:pPr>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The second assumption holds that</w:t>
      </w:r>
      <w:r w:rsidR="00795862" w:rsidRPr="00481518">
        <w:rPr>
          <w:rFonts w:ascii="Times New Roman" w:eastAsia="Times New Roman" w:hAnsi="Times New Roman" w:cs="Times New Roman"/>
          <w:color w:val="000000" w:themeColor="text1"/>
          <w:sz w:val="24"/>
          <w:szCs w:val="24"/>
        </w:rPr>
        <w:t xml:space="preserve"> individual</w:t>
      </w:r>
      <w:r w:rsidRPr="00481518">
        <w:rPr>
          <w:rFonts w:ascii="Times New Roman" w:eastAsia="Times New Roman" w:hAnsi="Times New Roman" w:cs="Times New Roman"/>
          <w:color w:val="000000" w:themeColor="text1"/>
          <w:sz w:val="24"/>
          <w:szCs w:val="24"/>
        </w:rPr>
        <w:t>s imagine</w:t>
      </w:r>
      <w:r w:rsidR="00795862" w:rsidRPr="00481518">
        <w:rPr>
          <w:rFonts w:ascii="Times New Roman" w:eastAsia="Times New Roman" w:hAnsi="Times New Roman" w:cs="Times New Roman"/>
          <w:color w:val="000000" w:themeColor="text1"/>
          <w:sz w:val="24"/>
          <w:szCs w:val="24"/>
        </w:rPr>
        <w:t xml:space="preserve"> the perception that other people have of their appearance.</w:t>
      </w:r>
      <w:r w:rsidR="00D42F71" w:rsidRPr="00481518">
        <w:rPr>
          <w:rFonts w:ascii="Times New Roman" w:eastAsia="Times New Roman" w:hAnsi="Times New Roman" w:cs="Times New Roman"/>
          <w:color w:val="000000" w:themeColor="text1"/>
          <w:sz w:val="24"/>
          <w:szCs w:val="24"/>
        </w:rPr>
        <w:t xml:space="preserve"> According to this assumption, self-esteem is a consequence of comparisons made by individuals </w:t>
      </w:r>
      <w:r w:rsidR="003703F6" w:rsidRPr="00481518">
        <w:rPr>
          <w:rFonts w:ascii="Times New Roman" w:eastAsia="Times New Roman" w:hAnsi="Times New Roman" w:cs="Times New Roman"/>
          <w:color w:val="000000" w:themeColor="text1"/>
          <w:sz w:val="24"/>
          <w:szCs w:val="24"/>
        </w:rPr>
        <w:t>of themselves with others and making either positive or negative self-evaluations</w:t>
      </w:r>
      <w:r w:rsidR="00765C8C" w:rsidRPr="00481518">
        <w:rPr>
          <w:rFonts w:ascii="Times New Roman" w:eastAsia="Times New Roman" w:hAnsi="Times New Roman" w:cs="Times New Roman"/>
          <w:color w:val="000000" w:themeColor="text1"/>
          <w:sz w:val="24"/>
          <w:szCs w:val="24"/>
        </w:rPr>
        <w:t xml:space="preserve"> (Rahim, 2010)</w:t>
      </w:r>
      <w:r w:rsidR="003703F6" w:rsidRPr="00481518">
        <w:rPr>
          <w:rFonts w:ascii="Times New Roman" w:eastAsia="Times New Roman" w:hAnsi="Times New Roman" w:cs="Times New Roman"/>
          <w:color w:val="000000" w:themeColor="text1"/>
          <w:sz w:val="24"/>
          <w:szCs w:val="24"/>
        </w:rPr>
        <w:t xml:space="preserve">. </w:t>
      </w:r>
      <w:r w:rsidR="00677535" w:rsidRPr="00481518">
        <w:rPr>
          <w:rFonts w:ascii="Times New Roman" w:eastAsia="Times New Roman" w:hAnsi="Times New Roman" w:cs="Times New Roman"/>
          <w:color w:val="000000" w:themeColor="text1"/>
          <w:sz w:val="24"/>
          <w:szCs w:val="24"/>
        </w:rPr>
        <w:t>Per</w:t>
      </w:r>
      <w:r w:rsidR="003703F6" w:rsidRPr="00481518">
        <w:rPr>
          <w:rFonts w:ascii="Times New Roman" w:eastAsia="Times New Roman" w:hAnsi="Times New Roman" w:cs="Times New Roman"/>
          <w:color w:val="000000" w:themeColor="text1"/>
          <w:sz w:val="24"/>
          <w:szCs w:val="24"/>
        </w:rPr>
        <w:t xml:space="preserve"> this assumption, black students </w:t>
      </w:r>
      <w:r w:rsidR="00EB105F" w:rsidRPr="00481518">
        <w:rPr>
          <w:rFonts w:ascii="Times New Roman" w:eastAsia="Times New Roman" w:hAnsi="Times New Roman" w:cs="Times New Roman"/>
          <w:color w:val="000000" w:themeColor="text1"/>
          <w:sz w:val="24"/>
          <w:szCs w:val="24"/>
        </w:rPr>
        <w:t xml:space="preserve">experience low levels </w:t>
      </w:r>
      <w:r w:rsidR="00677535" w:rsidRPr="00481518">
        <w:rPr>
          <w:rFonts w:ascii="Times New Roman" w:eastAsia="Times New Roman" w:hAnsi="Times New Roman" w:cs="Times New Roman"/>
          <w:color w:val="000000" w:themeColor="text1"/>
          <w:sz w:val="24"/>
          <w:szCs w:val="24"/>
        </w:rPr>
        <w:t xml:space="preserve">of </w:t>
      </w:r>
      <w:r w:rsidR="00EB105F" w:rsidRPr="00481518">
        <w:rPr>
          <w:rFonts w:ascii="Times New Roman" w:eastAsia="Times New Roman" w:hAnsi="Times New Roman" w:cs="Times New Roman"/>
          <w:color w:val="000000" w:themeColor="text1"/>
          <w:sz w:val="24"/>
          <w:szCs w:val="24"/>
        </w:rPr>
        <w:t xml:space="preserve">academic achievement by comparing themselves with superior races (Whites, Asians, and </w:t>
      </w:r>
      <w:r w:rsidR="00AE29CF" w:rsidRPr="00481518">
        <w:rPr>
          <w:rFonts w:ascii="Times New Roman" w:eastAsia="Times New Roman" w:hAnsi="Times New Roman" w:cs="Times New Roman"/>
          <w:color w:val="000000" w:themeColor="text1"/>
          <w:sz w:val="24"/>
          <w:szCs w:val="24"/>
        </w:rPr>
        <w:t xml:space="preserve">Hispanics). This results in the development of low self-esteem and </w:t>
      </w:r>
      <w:r w:rsidR="00677535" w:rsidRPr="00481518">
        <w:rPr>
          <w:rFonts w:ascii="Times New Roman" w:eastAsia="Times New Roman" w:hAnsi="Times New Roman" w:cs="Times New Roman"/>
          <w:color w:val="000000" w:themeColor="text1"/>
          <w:sz w:val="24"/>
          <w:szCs w:val="24"/>
        </w:rPr>
        <w:t xml:space="preserve">a </w:t>
      </w:r>
      <w:r w:rsidR="00AE29CF" w:rsidRPr="00481518">
        <w:rPr>
          <w:rFonts w:ascii="Times New Roman" w:eastAsia="Times New Roman" w:hAnsi="Times New Roman" w:cs="Times New Roman"/>
          <w:color w:val="000000" w:themeColor="text1"/>
          <w:sz w:val="24"/>
          <w:szCs w:val="24"/>
        </w:rPr>
        <w:t>lack of motivation to pursue higher education</w:t>
      </w:r>
      <w:r w:rsidR="00765C8C" w:rsidRPr="00481518">
        <w:rPr>
          <w:rFonts w:ascii="Times New Roman" w:eastAsia="Times New Roman" w:hAnsi="Times New Roman" w:cs="Times New Roman"/>
          <w:color w:val="000000" w:themeColor="text1"/>
          <w:sz w:val="24"/>
          <w:szCs w:val="24"/>
        </w:rPr>
        <w:t xml:space="preserve"> (Nadal et al., </w:t>
      </w:r>
      <w:r w:rsidR="00394287" w:rsidRPr="00481518">
        <w:rPr>
          <w:rFonts w:ascii="Times New Roman" w:eastAsia="Times New Roman" w:hAnsi="Times New Roman" w:cs="Times New Roman"/>
          <w:color w:val="000000" w:themeColor="text1"/>
          <w:sz w:val="24"/>
          <w:szCs w:val="24"/>
        </w:rPr>
        <w:t>2014)</w:t>
      </w:r>
      <w:r w:rsidR="00AE29CF" w:rsidRPr="00481518">
        <w:rPr>
          <w:rFonts w:ascii="Times New Roman" w:eastAsia="Times New Roman" w:hAnsi="Times New Roman" w:cs="Times New Roman"/>
          <w:color w:val="000000" w:themeColor="text1"/>
          <w:sz w:val="24"/>
          <w:szCs w:val="24"/>
        </w:rPr>
        <w:t>.</w:t>
      </w:r>
    </w:p>
    <w:p w14:paraId="02FF89FB" w14:textId="77777777" w:rsidR="00795862" w:rsidRPr="00481518" w:rsidRDefault="00795862" w:rsidP="00EB105F">
      <w:pPr>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A</w:t>
      </w:r>
      <w:r w:rsidR="0077383A" w:rsidRPr="00481518">
        <w:rPr>
          <w:rFonts w:ascii="Times New Roman" w:eastAsia="Times New Roman" w:hAnsi="Times New Roman" w:cs="Times New Roman"/>
          <w:color w:val="000000" w:themeColor="text1"/>
          <w:sz w:val="24"/>
          <w:szCs w:val="24"/>
        </w:rPr>
        <w:t>ccording to the third assumption, an</w:t>
      </w:r>
      <w:r w:rsidRPr="00481518">
        <w:rPr>
          <w:rFonts w:ascii="Times New Roman" w:eastAsia="Times New Roman" w:hAnsi="Times New Roman" w:cs="Times New Roman"/>
          <w:color w:val="000000" w:themeColor="text1"/>
          <w:sz w:val="24"/>
          <w:szCs w:val="24"/>
        </w:rPr>
        <w:t xml:space="preserve"> individual develops</w:t>
      </w:r>
      <w:r w:rsidRPr="00481518">
        <w:rPr>
          <w:rFonts w:ascii="Times New Roman" w:hAnsi="Times New Roman" w:cs="Times New Roman"/>
          <w:color w:val="000000" w:themeColor="text1"/>
          <w:sz w:val="24"/>
          <w:szCs w:val="24"/>
        </w:rPr>
        <w:t xml:space="preserve"> f</w:t>
      </w:r>
      <w:r w:rsidRPr="00481518">
        <w:rPr>
          <w:rFonts w:ascii="Times New Roman" w:eastAsia="Times New Roman" w:hAnsi="Times New Roman" w:cs="Times New Roman"/>
          <w:color w:val="000000" w:themeColor="text1"/>
          <w:sz w:val="24"/>
          <w:szCs w:val="24"/>
        </w:rPr>
        <w:t>eelings about</w:t>
      </w:r>
      <w:r w:rsidR="00E12824" w:rsidRPr="00481518">
        <w:rPr>
          <w:rFonts w:ascii="Times New Roman" w:eastAsia="Times New Roman" w:hAnsi="Times New Roman" w:cs="Times New Roman"/>
          <w:color w:val="000000" w:themeColor="text1"/>
          <w:sz w:val="24"/>
          <w:szCs w:val="24"/>
        </w:rPr>
        <w:t xml:space="preserve"> external judgments</w:t>
      </w:r>
      <w:r w:rsidRPr="00481518">
        <w:rPr>
          <w:rFonts w:ascii="Times New Roman" w:eastAsia="Times New Roman" w:hAnsi="Times New Roman" w:cs="Times New Roman"/>
          <w:color w:val="000000" w:themeColor="text1"/>
          <w:sz w:val="24"/>
          <w:szCs w:val="24"/>
        </w:rPr>
        <w:t xml:space="preserve"> and respon</w:t>
      </w:r>
      <w:r w:rsidR="0077383A" w:rsidRPr="00481518">
        <w:rPr>
          <w:rFonts w:ascii="Times New Roman" w:eastAsia="Times New Roman" w:hAnsi="Times New Roman" w:cs="Times New Roman"/>
          <w:color w:val="000000" w:themeColor="text1"/>
          <w:sz w:val="24"/>
          <w:szCs w:val="24"/>
        </w:rPr>
        <w:t xml:space="preserve">ds to those perceived judgments through their self-esteem. </w:t>
      </w:r>
      <w:r w:rsidR="00E12824" w:rsidRPr="00481518">
        <w:rPr>
          <w:rFonts w:ascii="Times New Roman" w:eastAsia="Times New Roman" w:hAnsi="Times New Roman" w:cs="Times New Roman"/>
          <w:color w:val="000000" w:themeColor="text1"/>
          <w:sz w:val="24"/>
          <w:szCs w:val="24"/>
        </w:rPr>
        <w:t xml:space="preserve">Self-esteem </w:t>
      </w:r>
      <w:r w:rsidR="00981841" w:rsidRPr="00481518">
        <w:rPr>
          <w:rFonts w:ascii="Times New Roman" w:eastAsia="Times New Roman" w:hAnsi="Times New Roman" w:cs="Times New Roman"/>
          <w:color w:val="000000" w:themeColor="text1"/>
          <w:sz w:val="24"/>
          <w:szCs w:val="24"/>
        </w:rPr>
        <w:t>results from individuals observing their behavior and characteristics and examining their successes and failures</w:t>
      </w:r>
      <w:r w:rsidR="004931A5" w:rsidRPr="00481518">
        <w:rPr>
          <w:rFonts w:ascii="Times New Roman" w:eastAsia="Times New Roman" w:hAnsi="Times New Roman" w:cs="Times New Roman"/>
          <w:color w:val="000000" w:themeColor="text1"/>
          <w:sz w:val="24"/>
          <w:szCs w:val="24"/>
        </w:rPr>
        <w:t xml:space="preserve"> (Downey, 2015)</w:t>
      </w:r>
      <w:r w:rsidR="00981841" w:rsidRPr="00481518">
        <w:rPr>
          <w:rFonts w:ascii="Times New Roman" w:eastAsia="Times New Roman" w:hAnsi="Times New Roman" w:cs="Times New Roman"/>
          <w:color w:val="000000" w:themeColor="text1"/>
          <w:sz w:val="24"/>
          <w:szCs w:val="24"/>
        </w:rPr>
        <w:t>. The desire by the black students to pursue post-</w:t>
      </w:r>
      <w:r w:rsidR="00B634A3" w:rsidRPr="00481518">
        <w:rPr>
          <w:rFonts w:ascii="Times New Roman" w:eastAsia="Times New Roman" w:hAnsi="Times New Roman" w:cs="Times New Roman"/>
          <w:color w:val="000000" w:themeColor="text1"/>
          <w:sz w:val="24"/>
          <w:szCs w:val="24"/>
        </w:rPr>
        <w:t xml:space="preserve">secondary education can be deterred by discrimination. This negatively impacts on their self-esteem and motivation. </w:t>
      </w:r>
    </w:p>
    <w:p w14:paraId="205D21CD" w14:textId="77777777" w:rsidR="006D7C5F" w:rsidRPr="00481518" w:rsidRDefault="00CA743B" w:rsidP="003D266F">
      <w:pPr>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Based on this theory, self-image comes </w:t>
      </w:r>
      <w:r w:rsidR="00677535" w:rsidRPr="00481518">
        <w:rPr>
          <w:rFonts w:ascii="Times New Roman" w:eastAsia="Times New Roman" w:hAnsi="Times New Roman" w:cs="Times New Roman"/>
          <w:color w:val="000000" w:themeColor="text1"/>
          <w:sz w:val="24"/>
          <w:szCs w:val="24"/>
        </w:rPr>
        <w:t xml:space="preserve">from </w:t>
      </w:r>
      <w:r w:rsidRPr="00481518">
        <w:rPr>
          <w:rFonts w:ascii="Times New Roman" w:eastAsia="Times New Roman" w:hAnsi="Times New Roman" w:cs="Times New Roman"/>
          <w:color w:val="000000" w:themeColor="text1"/>
          <w:sz w:val="24"/>
          <w:szCs w:val="24"/>
        </w:rPr>
        <w:t xml:space="preserve">self-reflection </w:t>
      </w:r>
      <w:r w:rsidR="0057405A" w:rsidRPr="00481518">
        <w:rPr>
          <w:rFonts w:ascii="Times New Roman" w:eastAsia="Times New Roman" w:hAnsi="Times New Roman" w:cs="Times New Roman"/>
          <w:color w:val="000000" w:themeColor="text1"/>
          <w:sz w:val="24"/>
          <w:szCs w:val="24"/>
        </w:rPr>
        <w:t>about</w:t>
      </w:r>
      <w:r w:rsidRPr="00481518">
        <w:rPr>
          <w:rFonts w:ascii="Times New Roman" w:eastAsia="Times New Roman" w:hAnsi="Times New Roman" w:cs="Times New Roman"/>
          <w:color w:val="000000" w:themeColor="text1"/>
          <w:sz w:val="24"/>
          <w:szCs w:val="24"/>
        </w:rPr>
        <w:t xml:space="preserve"> interactions with other people </w:t>
      </w:r>
      <w:r w:rsidR="0057405A" w:rsidRPr="00481518">
        <w:rPr>
          <w:rFonts w:ascii="Times New Roman" w:eastAsia="Times New Roman" w:hAnsi="Times New Roman" w:cs="Times New Roman"/>
          <w:color w:val="000000" w:themeColor="text1"/>
          <w:sz w:val="24"/>
          <w:szCs w:val="24"/>
        </w:rPr>
        <w:t>and how these perceive them</w:t>
      </w:r>
      <w:r w:rsidRPr="00481518">
        <w:rPr>
          <w:rFonts w:ascii="Times New Roman" w:eastAsia="Times New Roman" w:hAnsi="Times New Roman" w:cs="Times New Roman"/>
          <w:color w:val="000000" w:themeColor="text1"/>
          <w:sz w:val="24"/>
          <w:szCs w:val="24"/>
        </w:rPr>
        <w:t xml:space="preserve">. </w:t>
      </w:r>
      <w:r w:rsidR="00032E67" w:rsidRPr="00481518">
        <w:rPr>
          <w:rFonts w:ascii="Times New Roman" w:eastAsia="Times New Roman" w:hAnsi="Times New Roman" w:cs="Times New Roman"/>
          <w:color w:val="000000" w:themeColor="text1"/>
          <w:sz w:val="24"/>
          <w:szCs w:val="24"/>
        </w:rPr>
        <w:t>Through the interactions</w:t>
      </w:r>
      <w:r w:rsidR="00677535" w:rsidRPr="00481518">
        <w:rPr>
          <w:rFonts w:ascii="Times New Roman" w:eastAsia="Times New Roman" w:hAnsi="Times New Roman" w:cs="Times New Roman"/>
          <w:color w:val="000000" w:themeColor="text1"/>
          <w:sz w:val="24"/>
          <w:szCs w:val="24"/>
        </w:rPr>
        <w:t>,</w:t>
      </w:r>
      <w:r w:rsidR="00032E67" w:rsidRPr="00481518">
        <w:rPr>
          <w:rFonts w:ascii="Times New Roman" w:eastAsia="Times New Roman" w:hAnsi="Times New Roman" w:cs="Times New Roman"/>
          <w:color w:val="000000" w:themeColor="text1"/>
          <w:sz w:val="24"/>
          <w:szCs w:val="24"/>
        </w:rPr>
        <w:t xml:space="preserve"> individuals </w:t>
      </w:r>
      <w:r w:rsidR="00677535" w:rsidRPr="00481518">
        <w:rPr>
          <w:rFonts w:ascii="Times New Roman" w:eastAsia="Times New Roman" w:hAnsi="Times New Roman" w:cs="Times New Roman"/>
          <w:color w:val="000000" w:themeColor="text1"/>
          <w:sz w:val="24"/>
          <w:szCs w:val="24"/>
        </w:rPr>
        <w:t>can</w:t>
      </w:r>
      <w:r w:rsidR="00032E67" w:rsidRPr="00481518">
        <w:rPr>
          <w:rFonts w:ascii="Times New Roman" w:eastAsia="Times New Roman" w:hAnsi="Times New Roman" w:cs="Times New Roman"/>
          <w:color w:val="000000" w:themeColor="text1"/>
          <w:sz w:val="24"/>
          <w:szCs w:val="24"/>
        </w:rPr>
        <w:t xml:space="preserve"> develop an idea of who they are</w:t>
      </w:r>
      <w:r w:rsidR="0021346D" w:rsidRPr="00481518">
        <w:rPr>
          <w:rFonts w:ascii="Times New Roman" w:eastAsia="Times New Roman" w:hAnsi="Times New Roman" w:cs="Times New Roman"/>
          <w:color w:val="000000" w:themeColor="text1"/>
          <w:sz w:val="24"/>
          <w:szCs w:val="24"/>
        </w:rPr>
        <w:t xml:space="preserve"> (Rahim, 2010)</w:t>
      </w:r>
      <w:r w:rsidR="00032E67" w:rsidRPr="00481518">
        <w:rPr>
          <w:rFonts w:ascii="Times New Roman" w:eastAsia="Times New Roman" w:hAnsi="Times New Roman" w:cs="Times New Roman"/>
          <w:color w:val="000000" w:themeColor="text1"/>
          <w:sz w:val="24"/>
          <w:szCs w:val="24"/>
        </w:rPr>
        <w:t xml:space="preserve">. </w:t>
      </w:r>
      <w:r w:rsidR="0000506C" w:rsidRPr="00481518">
        <w:rPr>
          <w:rFonts w:ascii="Times New Roman" w:eastAsia="Times New Roman" w:hAnsi="Times New Roman" w:cs="Times New Roman"/>
          <w:color w:val="000000" w:themeColor="text1"/>
          <w:sz w:val="24"/>
          <w:szCs w:val="24"/>
        </w:rPr>
        <w:t xml:space="preserve">The theory holds that </w:t>
      </w:r>
      <w:r w:rsidR="00314846" w:rsidRPr="00481518">
        <w:rPr>
          <w:rFonts w:ascii="Times New Roman" w:eastAsia="Times New Roman" w:hAnsi="Times New Roman" w:cs="Times New Roman"/>
          <w:color w:val="000000" w:themeColor="text1"/>
          <w:sz w:val="24"/>
          <w:szCs w:val="24"/>
        </w:rPr>
        <w:t xml:space="preserve">individuals take on characteristics that are predominately influenced by what we believe society perceives us to be. Under this theory, stereotyped individuals come to integrate society’s label of them as their </w:t>
      </w:r>
      <w:r w:rsidR="006A368E" w:rsidRPr="00481518">
        <w:rPr>
          <w:rFonts w:ascii="Times New Roman" w:eastAsia="Times New Roman" w:hAnsi="Times New Roman" w:cs="Times New Roman"/>
          <w:color w:val="000000" w:themeColor="text1"/>
          <w:sz w:val="24"/>
          <w:szCs w:val="24"/>
        </w:rPr>
        <w:t>identity and</w:t>
      </w:r>
      <w:r w:rsidR="00314846" w:rsidRPr="00481518">
        <w:rPr>
          <w:rFonts w:ascii="Times New Roman" w:eastAsia="Times New Roman" w:hAnsi="Times New Roman" w:cs="Times New Roman"/>
          <w:color w:val="000000" w:themeColor="text1"/>
          <w:sz w:val="24"/>
          <w:szCs w:val="24"/>
        </w:rPr>
        <w:t xml:space="preserve"> will reproduce the behaviors associated with that identity</w:t>
      </w:r>
      <w:r w:rsidR="00C46519" w:rsidRPr="00481518">
        <w:rPr>
          <w:rFonts w:ascii="Times New Roman" w:eastAsia="Times New Roman" w:hAnsi="Times New Roman" w:cs="Times New Roman"/>
          <w:color w:val="000000" w:themeColor="text1"/>
          <w:sz w:val="24"/>
          <w:szCs w:val="24"/>
        </w:rPr>
        <w:t xml:space="preserve"> (Sullivan &amp; Paltenburg, 2017)</w:t>
      </w:r>
      <w:r w:rsidR="00314846" w:rsidRPr="00481518">
        <w:rPr>
          <w:rFonts w:ascii="Times New Roman" w:eastAsia="Times New Roman" w:hAnsi="Times New Roman" w:cs="Times New Roman"/>
          <w:color w:val="000000" w:themeColor="text1"/>
          <w:sz w:val="24"/>
          <w:szCs w:val="24"/>
        </w:rPr>
        <w:t>.</w:t>
      </w:r>
      <w:r w:rsidR="00842BC5" w:rsidRPr="00481518">
        <w:rPr>
          <w:rFonts w:ascii="Times New Roman" w:eastAsia="Times New Roman" w:hAnsi="Times New Roman" w:cs="Times New Roman"/>
          <w:color w:val="000000" w:themeColor="text1"/>
          <w:sz w:val="24"/>
          <w:szCs w:val="24"/>
        </w:rPr>
        <w:t xml:space="preserve"> </w:t>
      </w:r>
      <w:r w:rsidR="00032E67" w:rsidRPr="00481518">
        <w:rPr>
          <w:rFonts w:ascii="Times New Roman" w:eastAsia="Times New Roman" w:hAnsi="Times New Roman" w:cs="Times New Roman"/>
          <w:color w:val="000000" w:themeColor="text1"/>
          <w:sz w:val="24"/>
          <w:szCs w:val="24"/>
        </w:rPr>
        <w:t>T</w:t>
      </w:r>
      <w:r w:rsidR="007C2982" w:rsidRPr="00481518">
        <w:rPr>
          <w:rFonts w:ascii="Times New Roman" w:eastAsia="Times New Roman" w:hAnsi="Times New Roman" w:cs="Times New Roman"/>
          <w:color w:val="000000" w:themeColor="text1"/>
          <w:sz w:val="24"/>
          <w:szCs w:val="24"/>
        </w:rPr>
        <w:t>his is critical in understanding how the black students view themselves based on their interactions with students from other races.</w:t>
      </w:r>
    </w:p>
    <w:p w14:paraId="2FE6711F" w14:textId="77777777" w:rsidR="00842BC5" w:rsidRPr="00481518" w:rsidRDefault="00842BC5" w:rsidP="000E2C09">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color w:val="000000" w:themeColor="text1"/>
          <w:sz w:val="24"/>
          <w:szCs w:val="24"/>
        </w:rPr>
        <w:lastRenderedPageBreak/>
        <w:t xml:space="preserve">The looking glass self-theory underlies the assumption that </w:t>
      </w:r>
      <w:r w:rsidRPr="00481518">
        <w:rPr>
          <w:rFonts w:ascii="Times New Roman" w:eastAsia="Times New Roman" w:hAnsi="Times New Roman" w:cs="Times New Roman"/>
          <w:bCs/>
          <w:color w:val="000000" w:themeColor="text1"/>
          <w:sz w:val="24"/>
          <w:szCs w:val="24"/>
        </w:rPr>
        <w:t>low societal standing will in general result in low self-esteem.</w:t>
      </w:r>
      <w:r w:rsidR="000E2C09" w:rsidRPr="00481518">
        <w:rPr>
          <w:rFonts w:ascii="Times New Roman" w:eastAsiaTheme="minorHAnsi" w:hAnsi="Times New Roman" w:cs="Times New Roman"/>
          <w:b/>
          <w:bCs/>
          <w:color w:val="000000" w:themeColor="text1"/>
          <w:sz w:val="24"/>
          <w:szCs w:val="24"/>
        </w:rPr>
        <w:t xml:space="preserve"> </w:t>
      </w:r>
      <w:r w:rsidR="000E2C09" w:rsidRPr="00481518">
        <w:rPr>
          <w:rFonts w:ascii="Times New Roman" w:eastAsia="Times New Roman" w:hAnsi="Times New Roman" w:cs="Times New Roman"/>
          <w:bCs/>
          <w:color w:val="000000" w:themeColor="text1"/>
          <w:sz w:val="24"/>
          <w:szCs w:val="24"/>
        </w:rPr>
        <w:t>Self-esteem has been viewed as having a positive correlation with one's general societal standing</w:t>
      </w:r>
      <w:r w:rsidR="0021346D" w:rsidRPr="00481518">
        <w:rPr>
          <w:rFonts w:ascii="Times New Roman" w:eastAsia="Times New Roman" w:hAnsi="Times New Roman" w:cs="Times New Roman"/>
          <w:bCs/>
          <w:color w:val="000000" w:themeColor="text1"/>
          <w:sz w:val="24"/>
          <w:szCs w:val="24"/>
        </w:rPr>
        <w:t xml:space="preserve"> (</w:t>
      </w:r>
      <w:r w:rsidR="006C4372" w:rsidRPr="00481518">
        <w:rPr>
          <w:rFonts w:ascii="Times New Roman" w:eastAsia="Times New Roman" w:hAnsi="Times New Roman" w:cs="Times New Roman"/>
          <w:color w:val="000000" w:themeColor="text1"/>
          <w:sz w:val="24"/>
          <w:szCs w:val="24"/>
        </w:rPr>
        <w:t>Siongkowinarto, 2018)</w:t>
      </w:r>
      <w:r w:rsidR="000E2C09" w:rsidRPr="00481518">
        <w:rPr>
          <w:rFonts w:ascii="Times New Roman" w:eastAsia="Times New Roman" w:hAnsi="Times New Roman" w:cs="Times New Roman"/>
          <w:bCs/>
          <w:color w:val="000000" w:themeColor="text1"/>
          <w:sz w:val="24"/>
          <w:szCs w:val="24"/>
        </w:rPr>
        <w:t>. For instance, being black in a white-dominated school has been</w:t>
      </w:r>
      <w:r w:rsidR="00436C5A" w:rsidRPr="00481518">
        <w:rPr>
          <w:rFonts w:ascii="Times New Roman" w:eastAsia="Times New Roman" w:hAnsi="Times New Roman" w:cs="Times New Roman"/>
          <w:bCs/>
          <w:color w:val="000000" w:themeColor="text1"/>
          <w:sz w:val="24"/>
          <w:szCs w:val="24"/>
        </w:rPr>
        <w:t xml:space="preserve"> identified to</w:t>
      </w:r>
      <w:r w:rsidR="000E2C09" w:rsidRPr="00481518">
        <w:rPr>
          <w:rFonts w:ascii="Times New Roman" w:eastAsia="Times New Roman" w:hAnsi="Times New Roman" w:cs="Times New Roman"/>
          <w:bCs/>
          <w:color w:val="000000" w:themeColor="text1"/>
          <w:sz w:val="24"/>
          <w:szCs w:val="24"/>
        </w:rPr>
        <w:t xml:space="preserve"> </w:t>
      </w:r>
      <w:r w:rsidR="00436C5A" w:rsidRPr="00481518">
        <w:rPr>
          <w:rFonts w:ascii="Times New Roman" w:eastAsia="Times New Roman" w:hAnsi="Times New Roman" w:cs="Times New Roman"/>
          <w:bCs/>
          <w:color w:val="000000" w:themeColor="text1"/>
          <w:sz w:val="24"/>
          <w:szCs w:val="24"/>
        </w:rPr>
        <w:t>produce</w:t>
      </w:r>
      <w:r w:rsidR="000E2C09" w:rsidRPr="00481518">
        <w:rPr>
          <w:rFonts w:ascii="Times New Roman" w:eastAsia="Times New Roman" w:hAnsi="Times New Roman" w:cs="Times New Roman"/>
          <w:bCs/>
          <w:color w:val="000000" w:themeColor="text1"/>
          <w:sz w:val="24"/>
          <w:szCs w:val="24"/>
        </w:rPr>
        <w:t xml:space="preserve"> negative effects on the development of self-esteem</w:t>
      </w:r>
      <w:r w:rsidR="00436C5A" w:rsidRPr="00481518">
        <w:rPr>
          <w:rFonts w:ascii="Times New Roman" w:eastAsia="Times New Roman" w:hAnsi="Times New Roman" w:cs="Times New Roman"/>
          <w:bCs/>
          <w:color w:val="000000" w:themeColor="text1"/>
          <w:sz w:val="24"/>
          <w:szCs w:val="24"/>
        </w:rPr>
        <w:t xml:space="preserve"> among black students. This in turn affects their motivation to pursue further education</w:t>
      </w:r>
      <w:r w:rsidR="009B7D79" w:rsidRPr="00481518">
        <w:rPr>
          <w:rFonts w:ascii="Times New Roman" w:eastAsia="Times New Roman" w:hAnsi="Times New Roman" w:cs="Times New Roman"/>
          <w:bCs/>
          <w:color w:val="000000" w:themeColor="text1"/>
          <w:sz w:val="24"/>
          <w:szCs w:val="24"/>
        </w:rPr>
        <w:t xml:space="preserve"> (</w:t>
      </w:r>
      <w:r w:rsidR="009B7D79" w:rsidRPr="00481518">
        <w:rPr>
          <w:rFonts w:ascii="Times New Roman" w:eastAsia="Times New Roman" w:hAnsi="Times New Roman" w:cs="Times New Roman"/>
          <w:color w:val="000000" w:themeColor="text1"/>
          <w:sz w:val="24"/>
          <w:szCs w:val="24"/>
        </w:rPr>
        <w:t>Fricke &amp; Frederick, 2017).</w:t>
      </w:r>
    </w:p>
    <w:p w14:paraId="368E6CDB" w14:textId="77777777" w:rsidR="00031CF6" w:rsidRPr="00481518" w:rsidRDefault="00031CF6" w:rsidP="003A08A2">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 xml:space="preserve">When looking at race as a variable in differential self-esteem, much of the research and theory supports the hypothesis of </w:t>
      </w:r>
      <w:r w:rsidR="00E537E6" w:rsidRPr="00481518">
        <w:rPr>
          <w:rFonts w:ascii="Times New Roman" w:eastAsia="Times New Roman" w:hAnsi="Times New Roman" w:cs="Times New Roman"/>
          <w:bCs/>
          <w:color w:val="000000" w:themeColor="text1"/>
          <w:sz w:val="24"/>
          <w:szCs w:val="24"/>
        </w:rPr>
        <w:t>lower self-esteem for black students</w:t>
      </w:r>
      <w:r w:rsidR="001F4F25" w:rsidRPr="00481518">
        <w:rPr>
          <w:rFonts w:ascii="Times New Roman" w:eastAsia="Times New Roman" w:hAnsi="Times New Roman" w:cs="Times New Roman"/>
          <w:bCs/>
          <w:color w:val="000000" w:themeColor="text1"/>
          <w:sz w:val="24"/>
          <w:szCs w:val="24"/>
        </w:rPr>
        <w:t xml:space="preserve"> (Rahim, 2010)</w:t>
      </w:r>
      <w:r w:rsidR="00E537E6" w:rsidRPr="00481518">
        <w:rPr>
          <w:rFonts w:ascii="Times New Roman" w:eastAsia="Times New Roman" w:hAnsi="Times New Roman" w:cs="Times New Roman"/>
          <w:bCs/>
          <w:color w:val="000000" w:themeColor="text1"/>
          <w:sz w:val="24"/>
          <w:szCs w:val="24"/>
        </w:rPr>
        <w:t>. The interaction with students from other races often causes black students to perceive themselves as being inferior. Other studies have cha</w:t>
      </w:r>
      <w:r w:rsidR="008D08A2" w:rsidRPr="00481518">
        <w:rPr>
          <w:rFonts w:ascii="Times New Roman" w:eastAsia="Times New Roman" w:hAnsi="Times New Roman" w:cs="Times New Roman"/>
          <w:bCs/>
          <w:color w:val="000000" w:themeColor="text1"/>
          <w:sz w:val="24"/>
          <w:szCs w:val="24"/>
        </w:rPr>
        <w:t>racterized the perception that black students have of themselves as self-hatred, self-contempt, and low self-esteem</w:t>
      </w:r>
      <w:r w:rsidR="001F4F25" w:rsidRPr="00481518">
        <w:rPr>
          <w:rFonts w:ascii="Times New Roman" w:eastAsia="Times New Roman" w:hAnsi="Times New Roman" w:cs="Times New Roman"/>
          <w:bCs/>
          <w:color w:val="000000" w:themeColor="text1"/>
          <w:sz w:val="24"/>
          <w:szCs w:val="24"/>
        </w:rPr>
        <w:t xml:space="preserve"> (</w:t>
      </w:r>
      <w:r w:rsidR="001F4F25" w:rsidRPr="00481518">
        <w:rPr>
          <w:rFonts w:ascii="Times New Roman" w:eastAsia="Times New Roman" w:hAnsi="Times New Roman" w:cs="Times New Roman"/>
          <w:color w:val="000000" w:themeColor="text1"/>
          <w:sz w:val="24"/>
          <w:szCs w:val="24"/>
        </w:rPr>
        <w:t xml:space="preserve">Fricke &amp; Frederick, 2017; </w:t>
      </w:r>
      <w:r w:rsidR="00E909B8" w:rsidRPr="00481518">
        <w:rPr>
          <w:rFonts w:ascii="Times New Roman" w:eastAsia="Times New Roman" w:hAnsi="Times New Roman" w:cs="Times New Roman"/>
          <w:color w:val="000000" w:themeColor="text1"/>
          <w:sz w:val="24"/>
          <w:szCs w:val="24"/>
        </w:rPr>
        <w:t>Nadal et al., 2014)</w:t>
      </w:r>
      <w:r w:rsidR="008D08A2" w:rsidRPr="00481518">
        <w:rPr>
          <w:rFonts w:ascii="Times New Roman" w:eastAsia="Times New Roman" w:hAnsi="Times New Roman" w:cs="Times New Roman"/>
          <w:bCs/>
          <w:color w:val="000000" w:themeColor="text1"/>
          <w:sz w:val="24"/>
          <w:szCs w:val="24"/>
        </w:rPr>
        <w:t xml:space="preserve">. </w:t>
      </w:r>
      <w:r w:rsidR="000A3BDD" w:rsidRPr="00481518">
        <w:rPr>
          <w:rFonts w:ascii="Times New Roman" w:eastAsia="Times New Roman" w:hAnsi="Times New Roman" w:cs="Times New Roman"/>
          <w:bCs/>
          <w:color w:val="000000" w:themeColor="text1"/>
          <w:sz w:val="24"/>
          <w:szCs w:val="24"/>
        </w:rPr>
        <w:t xml:space="preserve">This results in black students exhibiting feelings of helplessness and identity conflict. </w:t>
      </w:r>
      <w:r w:rsidR="003A08A2" w:rsidRPr="00481518">
        <w:rPr>
          <w:rFonts w:ascii="Times New Roman" w:eastAsia="Times New Roman" w:hAnsi="Times New Roman" w:cs="Times New Roman"/>
          <w:bCs/>
          <w:color w:val="000000" w:themeColor="text1"/>
          <w:sz w:val="24"/>
          <w:szCs w:val="24"/>
        </w:rPr>
        <w:t xml:space="preserve">The conflict can further enhance feelings of self-doubt and a sense of inadequacy or self-hatred. </w:t>
      </w:r>
    </w:p>
    <w:p w14:paraId="10F2E90D" w14:textId="77777777" w:rsidR="00666671" w:rsidRPr="00481518" w:rsidRDefault="003A08A2" w:rsidP="00677535">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 xml:space="preserve">For many years, black students have had little else by which to judge themselves </w:t>
      </w:r>
      <w:r w:rsidR="00F72CB8" w:rsidRPr="00481518">
        <w:rPr>
          <w:rFonts w:ascii="Times New Roman" w:eastAsia="Times New Roman" w:hAnsi="Times New Roman" w:cs="Times New Roman"/>
          <w:bCs/>
          <w:color w:val="000000" w:themeColor="text1"/>
          <w:sz w:val="24"/>
          <w:szCs w:val="24"/>
        </w:rPr>
        <w:t xml:space="preserve">other </w:t>
      </w:r>
      <w:r w:rsidRPr="00481518">
        <w:rPr>
          <w:rFonts w:ascii="Times New Roman" w:eastAsia="Times New Roman" w:hAnsi="Times New Roman" w:cs="Times New Roman"/>
          <w:bCs/>
          <w:color w:val="000000" w:themeColor="text1"/>
          <w:sz w:val="24"/>
          <w:szCs w:val="24"/>
        </w:rPr>
        <w:t xml:space="preserve">than the second-class status assigned them in America. </w:t>
      </w:r>
      <w:r w:rsidR="001E04B8" w:rsidRPr="00481518">
        <w:rPr>
          <w:rFonts w:ascii="Times New Roman" w:eastAsia="Times New Roman" w:hAnsi="Times New Roman" w:cs="Times New Roman"/>
          <w:bCs/>
          <w:color w:val="000000" w:themeColor="text1"/>
          <w:sz w:val="24"/>
          <w:szCs w:val="24"/>
        </w:rPr>
        <w:t>Along with</w:t>
      </w:r>
      <w:r w:rsidRPr="00481518">
        <w:rPr>
          <w:rFonts w:ascii="Times New Roman" w:eastAsia="Times New Roman" w:hAnsi="Times New Roman" w:cs="Times New Roman"/>
          <w:bCs/>
          <w:color w:val="000000" w:themeColor="text1"/>
          <w:sz w:val="24"/>
          <w:szCs w:val="24"/>
        </w:rPr>
        <w:t xml:space="preserve"> this inferior treatment, </w:t>
      </w:r>
      <w:r w:rsidR="001E04B8" w:rsidRPr="00481518">
        <w:rPr>
          <w:rFonts w:ascii="Times New Roman" w:eastAsia="Times New Roman" w:hAnsi="Times New Roman" w:cs="Times New Roman"/>
          <w:bCs/>
          <w:color w:val="000000" w:themeColor="text1"/>
          <w:sz w:val="24"/>
          <w:szCs w:val="24"/>
        </w:rPr>
        <w:t xml:space="preserve">they </w:t>
      </w:r>
      <w:r w:rsidRPr="00481518">
        <w:rPr>
          <w:rFonts w:ascii="Times New Roman" w:eastAsia="Times New Roman" w:hAnsi="Times New Roman" w:cs="Times New Roman"/>
          <w:bCs/>
          <w:color w:val="000000" w:themeColor="text1"/>
          <w:sz w:val="24"/>
          <w:szCs w:val="24"/>
        </w:rPr>
        <w:t>have</w:t>
      </w:r>
      <w:r w:rsidR="001E04B8" w:rsidRPr="00481518">
        <w:rPr>
          <w:rFonts w:ascii="Times New Roman" w:eastAsia="Times New Roman" w:hAnsi="Times New Roman" w:cs="Times New Roman"/>
          <w:bCs/>
          <w:color w:val="000000" w:themeColor="text1"/>
          <w:sz w:val="24"/>
          <w:szCs w:val="24"/>
        </w:rPr>
        <w:t xml:space="preserve"> constantly</w:t>
      </w:r>
      <w:r w:rsidRPr="00481518">
        <w:rPr>
          <w:rFonts w:ascii="Times New Roman" w:eastAsia="Times New Roman" w:hAnsi="Times New Roman" w:cs="Times New Roman"/>
          <w:bCs/>
          <w:color w:val="000000" w:themeColor="text1"/>
          <w:sz w:val="24"/>
          <w:szCs w:val="24"/>
        </w:rPr>
        <w:t xml:space="preserve"> been</w:t>
      </w:r>
      <w:r w:rsidR="001E04B8" w:rsidRPr="00481518">
        <w:rPr>
          <w:rFonts w:ascii="Times New Roman" w:eastAsia="Times New Roman" w:hAnsi="Times New Roman" w:cs="Times New Roman"/>
          <w:bCs/>
          <w:color w:val="000000" w:themeColor="text1"/>
          <w:sz w:val="24"/>
          <w:szCs w:val="24"/>
        </w:rPr>
        <w:t xml:space="preserve"> </w:t>
      </w:r>
      <w:r w:rsidRPr="00481518">
        <w:rPr>
          <w:rFonts w:ascii="Times New Roman" w:eastAsia="Times New Roman" w:hAnsi="Times New Roman" w:cs="Times New Roman"/>
          <w:bCs/>
          <w:color w:val="000000" w:themeColor="text1"/>
          <w:sz w:val="24"/>
          <w:szCs w:val="24"/>
        </w:rPr>
        <w:t xml:space="preserve">filled with the </w:t>
      </w:r>
      <w:r w:rsidR="001E04B8" w:rsidRPr="00481518">
        <w:rPr>
          <w:rFonts w:ascii="Times New Roman" w:eastAsia="Times New Roman" w:hAnsi="Times New Roman" w:cs="Times New Roman"/>
          <w:bCs/>
          <w:color w:val="000000" w:themeColor="text1"/>
          <w:sz w:val="24"/>
          <w:szCs w:val="24"/>
        </w:rPr>
        <w:t>clamor</w:t>
      </w:r>
      <w:r w:rsidRPr="00481518">
        <w:rPr>
          <w:rFonts w:ascii="Times New Roman" w:eastAsia="Times New Roman" w:hAnsi="Times New Roman" w:cs="Times New Roman"/>
          <w:bCs/>
          <w:color w:val="000000" w:themeColor="text1"/>
          <w:sz w:val="24"/>
          <w:szCs w:val="24"/>
        </w:rPr>
        <w:t xml:space="preserve"> of white racists egotistically insisting that</w:t>
      </w:r>
      <w:r w:rsidR="001E04B8" w:rsidRPr="00481518">
        <w:rPr>
          <w:rFonts w:ascii="Times New Roman" w:eastAsia="Times New Roman" w:hAnsi="Times New Roman" w:cs="Times New Roman"/>
          <w:bCs/>
          <w:color w:val="000000" w:themeColor="text1"/>
          <w:sz w:val="24"/>
          <w:szCs w:val="24"/>
        </w:rPr>
        <w:t xml:space="preserve"> Whites and </w:t>
      </w:r>
      <w:r w:rsidRPr="00481518">
        <w:rPr>
          <w:rFonts w:ascii="Times New Roman" w:eastAsia="Times New Roman" w:hAnsi="Times New Roman" w:cs="Times New Roman"/>
          <w:bCs/>
          <w:color w:val="000000" w:themeColor="text1"/>
          <w:sz w:val="24"/>
          <w:szCs w:val="24"/>
        </w:rPr>
        <w:t xml:space="preserve">Caucasians </w:t>
      </w:r>
      <w:r w:rsidR="001E04B8" w:rsidRPr="00481518">
        <w:rPr>
          <w:rFonts w:ascii="Times New Roman" w:eastAsia="Times New Roman" w:hAnsi="Times New Roman" w:cs="Times New Roman"/>
          <w:bCs/>
          <w:color w:val="000000" w:themeColor="text1"/>
          <w:sz w:val="24"/>
          <w:szCs w:val="24"/>
        </w:rPr>
        <w:t>are innately superior to the Blacks</w:t>
      </w:r>
      <w:r w:rsidR="002C126C" w:rsidRPr="00481518">
        <w:rPr>
          <w:rFonts w:ascii="Times New Roman" w:eastAsia="Times New Roman" w:hAnsi="Times New Roman" w:cs="Times New Roman"/>
          <w:bCs/>
          <w:color w:val="000000" w:themeColor="text1"/>
          <w:sz w:val="24"/>
          <w:szCs w:val="24"/>
        </w:rPr>
        <w:t xml:space="preserve"> (Nadal et al., 2014)</w:t>
      </w:r>
      <w:r w:rsidRPr="00481518">
        <w:rPr>
          <w:rFonts w:ascii="Times New Roman" w:eastAsia="Times New Roman" w:hAnsi="Times New Roman" w:cs="Times New Roman"/>
          <w:bCs/>
          <w:color w:val="000000" w:themeColor="text1"/>
          <w:sz w:val="24"/>
          <w:szCs w:val="24"/>
        </w:rPr>
        <w:t>. Consequently, many</w:t>
      </w:r>
      <w:r w:rsidR="001E04B8" w:rsidRPr="00481518">
        <w:rPr>
          <w:rFonts w:ascii="Times New Roman" w:eastAsia="Times New Roman" w:hAnsi="Times New Roman" w:cs="Times New Roman"/>
          <w:bCs/>
          <w:color w:val="000000" w:themeColor="text1"/>
          <w:sz w:val="24"/>
          <w:szCs w:val="24"/>
        </w:rPr>
        <w:t xml:space="preserve"> black students</w:t>
      </w:r>
      <w:r w:rsidRPr="00481518">
        <w:rPr>
          <w:rFonts w:ascii="Times New Roman" w:eastAsia="Times New Roman" w:hAnsi="Times New Roman" w:cs="Times New Roman"/>
          <w:bCs/>
          <w:color w:val="000000" w:themeColor="text1"/>
          <w:sz w:val="24"/>
          <w:szCs w:val="24"/>
        </w:rPr>
        <w:t xml:space="preserve"> consciously or unconsciously, accept in part these assertions</w:t>
      </w:r>
      <w:r w:rsidR="001E04B8" w:rsidRPr="00481518">
        <w:rPr>
          <w:rFonts w:ascii="Times New Roman" w:eastAsia="Times New Roman" w:hAnsi="Times New Roman" w:cs="Times New Roman"/>
          <w:bCs/>
          <w:color w:val="000000" w:themeColor="text1"/>
          <w:sz w:val="24"/>
          <w:szCs w:val="24"/>
        </w:rPr>
        <w:t xml:space="preserve"> </w:t>
      </w:r>
      <w:r w:rsidRPr="00481518">
        <w:rPr>
          <w:rFonts w:ascii="Times New Roman" w:eastAsia="Times New Roman" w:hAnsi="Times New Roman" w:cs="Times New Roman"/>
          <w:bCs/>
          <w:color w:val="000000" w:themeColor="text1"/>
          <w:sz w:val="24"/>
          <w:szCs w:val="24"/>
        </w:rPr>
        <w:t>of their inferiority.</w:t>
      </w:r>
    </w:p>
    <w:p w14:paraId="51E342E1" w14:textId="77777777" w:rsidR="00666671" w:rsidRPr="00666671" w:rsidRDefault="00666671" w:rsidP="00666671">
      <w:pPr>
        <w:ind w:firstLine="0"/>
        <w:rPr>
          <w:rFonts w:ascii="Times New Roman" w:eastAsiaTheme="minorHAnsi" w:hAnsi="Times New Roman" w:cs="Times New Roman"/>
          <w:b/>
          <w:color w:val="000000" w:themeColor="text1"/>
          <w:sz w:val="24"/>
          <w:szCs w:val="24"/>
        </w:rPr>
      </w:pPr>
      <w:commentRangeStart w:id="3"/>
      <w:r w:rsidRPr="00666671">
        <w:rPr>
          <w:rFonts w:ascii="Times New Roman" w:eastAsiaTheme="minorHAnsi" w:hAnsi="Times New Roman" w:cs="Times New Roman"/>
          <w:b/>
          <w:color w:val="000000" w:themeColor="text1"/>
          <w:sz w:val="24"/>
          <w:szCs w:val="24"/>
        </w:rPr>
        <w:t>Critical Race Theory</w:t>
      </w:r>
      <w:commentRangeEnd w:id="3"/>
      <w:r w:rsidR="00CE0D4F">
        <w:rPr>
          <w:rStyle w:val="CommentReference"/>
        </w:rPr>
        <w:commentReference w:id="3"/>
      </w:r>
    </w:p>
    <w:p w14:paraId="1689A38F" w14:textId="77777777" w:rsidR="00666671" w:rsidRPr="00666671" w:rsidRDefault="00666671" w:rsidP="00666671">
      <w:pPr>
        <w:ind w:firstLine="360"/>
        <w:rPr>
          <w:rFonts w:ascii="Times New Roman" w:eastAsiaTheme="minorHAnsi" w:hAnsi="Times New Roman" w:cs="Times New Roman"/>
          <w:color w:val="000000" w:themeColor="text1"/>
          <w:sz w:val="24"/>
          <w:szCs w:val="24"/>
        </w:rPr>
      </w:pPr>
      <w:r w:rsidRPr="00666671">
        <w:rPr>
          <w:rFonts w:ascii="Times New Roman" w:eastAsiaTheme="minorHAnsi" w:hAnsi="Times New Roman" w:cs="Times New Roman"/>
          <w:color w:val="000000" w:themeColor="text1"/>
          <w:sz w:val="24"/>
          <w:szCs w:val="24"/>
        </w:rPr>
        <w:t xml:space="preserve">The critical race theory (CRT) is critical for understanding the effect of racial identity on the motivation of black students to pursue post-secondary education and is based on the assumptions </w:t>
      </w:r>
      <w:r w:rsidRPr="00666671">
        <w:rPr>
          <w:rFonts w:ascii="Times New Roman" w:eastAsiaTheme="minorHAnsi" w:hAnsi="Times New Roman" w:cs="Times New Roman"/>
          <w:color w:val="000000" w:themeColor="text1"/>
          <w:sz w:val="24"/>
          <w:szCs w:val="24"/>
        </w:rPr>
        <w:lastRenderedPageBreak/>
        <w:t>that race, history, and voice matter in shaping the lives of individuals, especially those belonging to the black race. Delgado &amp; Stefanic (2012) identified six tenets of CRT including;</w:t>
      </w:r>
    </w:p>
    <w:p w14:paraId="3954550E" w14:textId="77777777" w:rsidR="00666671" w:rsidRPr="00666671" w:rsidRDefault="00666671" w:rsidP="00666671">
      <w:pPr>
        <w:numPr>
          <w:ilvl w:val="0"/>
          <w:numId w:val="2"/>
        </w:numPr>
        <w:contextualSpacing/>
        <w:rPr>
          <w:rFonts w:ascii="Times New Roman" w:eastAsiaTheme="minorHAnsi" w:hAnsi="Times New Roman" w:cs="Times New Roman"/>
          <w:color w:val="000000" w:themeColor="text1"/>
          <w:sz w:val="24"/>
          <w:szCs w:val="24"/>
        </w:rPr>
      </w:pPr>
      <w:r w:rsidRPr="00666671">
        <w:rPr>
          <w:rFonts w:ascii="Times New Roman" w:eastAsiaTheme="minorHAnsi" w:hAnsi="Times New Roman" w:cs="Times New Roman"/>
          <w:color w:val="000000" w:themeColor="text1"/>
          <w:sz w:val="24"/>
          <w:szCs w:val="24"/>
        </w:rPr>
        <w:t>Racism is ordinary – this belief holds that approaching situations from a racial perspective is the normal way that society conducts its business.</w:t>
      </w:r>
    </w:p>
    <w:p w14:paraId="734FC516" w14:textId="77777777" w:rsidR="00666671" w:rsidRPr="00666671" w:rsidRDefault="00666671" w:rsidP="00666671">
      <w:pPr>
        <w:numPr>
          <w:ilvl w:val="0"/>
          <w:numId w:val="2"/>
        </w:numPr>
        <w:contextualSpacing/>
        <w:rPr>
          <w:rFonts w:ascii="Times New Roman" w:eastAsiaTheme="minorHAnsi" w:hAnsi="Times New Roman" w:cs="Times New Roman"/>
          <w:color w:val="000000" w:themeColor="text1"/>
          <w:sz w:val="24"/>
          <w:szCs w:val="24"/>
        </w:rPr>
      </w:pPr>
      <w:r w:rsidRPr="00666671">
        <w:rPr>
          <w:rFonts w:ascii="Times New Roman" w:eastAsiaTheme="minorHAnsi" w:hAnsi="Times New Roman" w:cs="Times New Roman"/>
          <w:color w:val="000000" w:themeColor="text1"/>
          <w:sz w:val="24"/>
          <w:szCs w:val="24"/>
        </w:rPr>
        <w:t>Interest convergence – presents the idea that many individuals belonging to the white society have little or no incentive to eliminate racism due to material or psychic purposes.</w:t>
      </w:r>
    </w:p>
    <w:p w14:paraId="5648D660" w14:textId="77777777" w:rsidR="00666671" w:rsidRPr="00666671" w:rsidRDefault="00666671" w:rsidP="00666671">
      <w:pPr>
        <w:numPr>
          <w:ilvl w:val="0"/>
          <w:numId w:val="2"/>
        </w:numPr>
        <w:contextualSpacing/>
        <w:rPr>
          <w:rFonts w:ascii="Times New Roman" w:eastAsiaTheme="minorHAnsi" w:hAnsi="Times New Roman" w:cs="Times New Roman"/>
          <w:color w:val="000000" w:themeColor="text1"/>
          <w:sz w:val="24"/>
          <w:szCs w:val="24"/>
        </w:rPr>
      </w:pPr>
      <w:r w:rsidRPr="00666671">
        <w:rPr>
          <w:rFonts w:ascii="Times New Roman" w:eastAsiaTheme="minorHAnsi" w:hAnsi="Times New Roman" w:cs="Times New Roman"/>
          <w:color w:val="000000" w:themeColor="text1"/>
          <w:sz w:val="24"/>
          <w:szCs w:val="24"/>
        </w:rPr>
        <w:t>Social construction – according to this tenet, races are groups incented and manipulated by society. The groups can</w:t>
      </w:r>
      <w:r w:rsidR="00677535" w:rsidRPr="00481518">
        <w:rPr>
          <w:rFonts w:ascii="Times New Roman" w:eastAsiaTheme="minorHAnsi" w:hAnsi="Times New Roman" w:cs="Times New Roman"/>
          <w:color w:val="000000" w:themeColor="text1"/>
          <w:sz w:val="24"/>
          <w:szCs w:val="24"/>
        </w:rPr>
        <w:t xml:space="preserve"> also be eliminated or retired</w:t>
      </w:r>
      <w:r w:rsidRPr="00666671">
        <w:rPr>
          <w:rFonts w:ascii="Times New Roman" w:eastAsiaTheme="minorHAnsi" w:hAnsi="Times New Roman" w:cs="Times New Roman"/>
          <w:color w:val="000000" w:themeColor="text1"/>
          <w:sz w:val="24"/>
          <w:szCs w:val="24"/>
        </w:rPr>
        <w:t xml:space="preserve"> by society when convenient.</w:t>
      </w:r>
    </w:p>
    <w:p w14:paraId="4355049B" w14:textId="77777777" w:rsidR="00666671" w:rsidRPr="00666671" w:rsidRDefault="00666671" w:rsidP="00666671">
      <w:pPr>
        <w:numPr>
          <w:ilvl w:val="0"/>
          <w:numId w:val="2"/>
        </w:numPr>
        <w:contextualSpacing/>
        <w:rPr>
          <w:rFonts w:ascii="Times New Roman" w:eastAsiaTheme="minorHAnsi" w:hAnsi="Times New Roman" w:cs="Times New Roman"/>
          <w:color w:val="000000" w:themeColor="text1"/>
          <w:sz w:val="24"/>
          <w:szCs w:val="24"/>
        </w:rPr>
      </w:pPr>
      <w:r w:rsidRPr="00666671">
        <w:rPr>
          <w:rFonts w:ascii="Times New Roman" w:eastAsiaTheme="minorHAnsi" w:hAnsi="Times New Roman" w:cs="Times New Roman"/>
          <w:color w:val="000000" w:themeColor="text1"/>
          <w:sz w:val="24"/>
          <w:szCs w:val="24"/>
        </w:rPr>
        <w:t xml:space="preserve">Differential racialization – this presents the perspective that </w:t>
      </w:r>
      <w:r w:rsidR="00677535" w:rsidRPr="00481518">
        <w:rPr>
          <w:rFonts w:ascii="Times New Roman" w:eastAsiaTheme="minorHAnsi" w:hAnsi="Times New Roman" w:cs="Times New Roman"/>
          <w:color w:val="000000" w:themeColor="text1"/>
          <w:sz w:val="24"/>
          <w:szCs w:val="24"/>
        </w:rPr>
        <w:t xml:space="preserve">the </w:t>
      </w:r>
      <w:r w:rsidRPr="00666671">
        <w:rPr>
          <w:rFonts w:ascii="Times New Roman" w:eastAsiaTheme="minorHAnsi" w:hAnsi="Times New Roman" w:cs="Times New Roman"/>
          <w:color w:val="000000" w:themeColor="text1"/>
          <w:sz w:val="24"/>
          <w:szCs w:val="24"/>
        </w:rPr>
        <w:t>racialization of groups occurred at different times in history.</w:t>
      </w:r>
    </w:p>
    <w:p w14:paraId="2F9E7F15" w14:textId="77777777" w:rsidR="00666671" w:rsidRPr="00666671" w:rsidRDefault="00666671" w:rsidP="00666671">
      <w:pPr>
        <w:numPr>
          <w:ilvl w:val="0"/>
          <w:numId w:val="2"/>
        </w:numPr>
        <w:contextualSpacing/>
        <w:rPr>
          <w:rFonts w:ascii="Times New Roman" w:eastAsiaTheme="minorHAnsi" w:hAnsi="Times New Roman" w:cs="Times New Roman"/>
          <w:color w:val="000000" w:themeColor="text1"/>
          <w:sz w:val="24"/>
          <w:szCs w:val="24"/>
        </w:rPr>
      </w:pPr>
      <w:r w:rsidRPr="00666671">
        <w:rPr>
          <w:rFonts w:ascii="Times New Roman" w:eastAsiaTheme="minorHAnsi" w:hAnsi="Times New Roman" w:cs="Times New Roman"/>
          <w:color w:val="000000" w:themeColor="text1"/>
          <w:sz w:val="24"/>
          <w:szCs w:val="24"/>
        </w:rPr>
        <w:t>Intersectionality – this presents multiple over-lapping identities between races.</w:t>
      </w:r>
    </w:p>
    <w:p w14:paraId="6E7E1B1F" w14:textId="77777777" w:rsidR="00666671" w:rsidRPr="00666671" w:rsidRDefault="00666671" w:rsidP="00666671">
      <w:pPr>
        <w:numPr>
          <w:ilvl w:val="0"/>
          <w:numId w:val="2"/>
        </w:numPr>
        <w:contextualSpacing/>
        <w:rPr>
          <w:rFonts w:ascii="Times New Roman" w:eastAsiaTheme="minorHAnsi" w:hAnsi="Times New Roman" w:cs="Times New Roman"/>
          <w:color w:val="000000" w:themeColor="text1"/>
          <w:sz w:val="24"/>
          <w:szCs w:val="24"/>
        </w:rPr>
      </w:pPr>
      <w:r w:rsidRPr="00666671">
        <w:rPr>
          <w:rFonts w:ascii="Times New Roman" w:eastAsiaTheme="minorHAnsi" w:hAnsi="Times New Roman" w:cs="Times New Roman"/>
          <w:color w:val="000000" w:themeColor="text1"/>
          <w:sz w:val="24"/>
          <w:szCs w:val="24"/>
        </w:rPr>
        <w:t>Voice-of-color – this tenet is of the view that minority status brings with it a presumed competence to air concerns about race and racism.</w:t>
      </w:r>
    </w:p>
    <w:p w14:paraId="76E373F0" w14:textId="77777777" w:rsidR="00666671" w:rsidRPr="00666671" w:rsidRDefault="00666671" w:rsidP="00666671">
      <w:pPr>
        <w:ind w:firstLine="360"/>
        <w:rPr>
          <w:rFonts w:ascii="Times New Roman" w:eastAsiaTheme="minorHAnsi" w:hAnsi="Times New Roman" w:cs="Times New Roman"/>
          <w:color w:val="000000" w:themeColor="text1"/>
          <w:sz w:val="24"/>
          <w:szCs w:val="24"/>
        </w:rPr>
      </w:pPr>
      <w:r w:rsidRPr="00666671">
        <w:rPr>
          <w:rFonts w:ascii="Times New Roman" w:eastAsiaTheme="minorHAnsi" w:hAnsi="Times New Roman" w:cs="Times New Roman"/>
          <w:color w:val="000000" w:themeColor="text1"/>
          <w:sz w:val="24"/>
          <w:szCs w:val="24"/>
        </w:rPr>
        <w:t xml:space="preserve">By going through the six tenets of CRT and examining the experience of race among students, it is evident that race goes beyond the color of </w:t>
      </w:r>
      <w:r w:rsidR="00677535" w:rsidRPr="00481518">
        <w:rPr>
          <w:rFonts w:ascii="Times New Roman" w:eastAsiaTheme="minorHAnsi" w:hAnsi="Times New Roman" w:cs="Times New Roman"/>
          <w:color w:val="000000" w:themeColor="text1"/>
          <w:sz w:val="24"/>
          <w:szCs w:val="24"/>
        </w:rPr>
        <w:t xml:space="preserve">the </w:t>
      </w:r>
      <w:r w:rsidRPr="00666671">
        <w:rPr>
          <w:rFonts w:ascii="Times New Roman" w:eastAsiaTheme="minorHAnsi" w:hAnsi="Times New Roman" w:cs="Times New Roman"/>
          <w:color w:val="000000" w:themeColor="text1"/>
          <w:sz w:val="24"/>
          <w:szCs w:val="24"/>
        </w:rPr>
        <w:t>skin of individuals. Racial identity</w:t>
      </w:r>
      <w:r w:rsidR="00677535" w:rsidRPr="00481518">
        <w:rPr>
          <w:rFonts w:ascii="Times New Roman" w:eastAsiaTheme="minorHAnsi" w:hAnsi="Times New Roman" w:cs="Times New Roman"/>
          <w:color w:val="000000" w:themeColor="text1"/>
          <w:sz w:val="24"/>
          <w:szCs w:val="24"/>
        </w:rPr>
        <w:t>, therefore,</w:t>
      </w:r>
      <w:r w:rsidRPr="00666671">
        <w:rPr>
          <w:rFonts w:ascii="Times New Roman" w:eastAsiaTheme="minorHAnsi" w:hAnsi="Times New Roman" w:cs="Times New Roman"/>
          <w:color w:val="000000" w:themeColor="text1"/>
          <w:sz w:val="24"/>
          <w:szCs w:val="24"/>
        </w:rPr>
        <w:t xml:space="preserve"> is the result of the meanings placed on it by society. There is </w:t>
      </w:r>
      <w:r w:rsidR="00677535" w:rsidRPr="00481518">
        <w:rPr>
          <w:rFonts w:ascii="Times New Roman" w:eastAsiaTheme="minorHAnsi" w:hAnsi="Times New Roman" w:cs="Times New Roman"/>
          <w:color w:val="000000" w:themeColor="text1"/>
          <w:sz w:val="24"/>
          <w:szCs w:val="24"/>
        </w:rPr>
        <w:t xml:space="preserve">a </w:t>
      </w:r>
      <w:r w:rsidRPr="00666671">
        <w:rPr>
          <w:rFonts w:ascii="Times New Roman" w:eastAsiaTheme="minorHAnsi" w:hAnsi="Times New Roman" w:cs="Times New Roman"/>
          <w:color w:val="000000" w:themeColor="text1"/>
          <w:sz w:val="24"/>
          <w:szCs w:val="24"/>
        </w:rPr>
        <w:t>belie</w:t>
      </w:r>
      <w:r w:rsidR="00677535" w:rsidRPr="00481518">
        <w:rPr>
          <w:rFonts w:ascii="Times New Roman" w:eastAsiaTheme="minorHAnsi" w:hAnsi="Times New Roman" w:cs="Times New Roman"/>
          <w:color w:val="000000" w:themeColor="text1"/>
          <w:sz w:val="24"/>
          <w:szCs w:val="24"/>
        </w:rPr>
        <w:t>f</w:t>
      </w:r>
      <w:r w:rsidRPr="00666671">
        <w:rPr>
          <w:rFonts w:ascii="Times New Roman" w:eastAsiaTheme="minorHAnsi" w:hAnsi="Times New Roman" w:cs="Times New Roman"/>
          <w:color w:val="000000" w:themeColor="text1"/>
          <w:sz w:val="24"/>
          <w:szCs w:val="24"/>
        </w:rPr>
        <w:t xml:space="preserve"> that race exists to spur racism. Delgado &amp; Stefanic (2012) further indicated that racism plays a critical role </w:t>
      </w:r>
      <w:r w:rsidR="00677535" w:rsidRPr="00481518">
        <w:rPr>
          <w:rFonts w:ascii="Times New Roman" w:eastAsiaTheme="minorHAnsi" w:hAnsi="Times New Roman" w:cs="Times New Roman"/>
          <w:color w:val="000000" w:themeColor="text1"/>
          <w:sz w:val="24"/>
          <w:szCs w:val="24"/>
        </w:rPr>
        <w:t>in</w:t>
      </w:r>
      <w:r w:rsidRPr="00666671">
        <w:rPr>
          <w:rFonts w:ascii="Times New Roman" w:eastAsiaTheme="minorHAnsi" w:hAnsi="Times New Roman" w:cs="Times New Roman"/>
          <w:color w:val="000000" w:themeColor="text1"/>
          <w:sz w:val="24"/>
          <w:szCs w:val="24"/>
        </w:rPr>
        <w:t xml:space="preserve"> advancing the interests of the whites and Caucasians while undermining those of the minority groups such as blacks. As a result, the dominant groups (whites) have minimal incentive to eliminate it.</w:t>
      </w:r>
    </w:p>
    <w:p w14:paraId="0EE3ABD0" w14:textId="77777777" w:rsidR="00666671" w:rsidRPr="00666671" w:rsidRDefault="00666671" w:rsidP="00666671">
      <w:pPr>
        <w:ind w:firstLine="360"/>
        <w:rPr>
          <w:rFonts w:ascii="Times New Roman" w:eastAsiaTheme="minorHAnsi" w:hAnsi="Times New Roman" w:cs="Times New Roman"/>
          <w:color w:val="000000" w:themeColor="text1"/>
          <w:sz w:val="24"/>
          <w:szCs w:val="24"/>
        </w:rPr>
      </w:pPr>
      <w:r w:rsidRPr="00666671">
        <w:rPr>
          <w:rFonts w:ascii="Times New Roman" w:eastAsiaTheme="minorHAnsi" w:hAnsi="Times New Roman" w:cs="Times New Roman"/>
          <w:color w:val="000000" w:themeColor="text1"/>
          <w:sz w:val="24"/>
          <w:szCs w:val="24"/>
        </w:rPr>
        <w:t xml:space="preserve">Based on the view presented by Delgado &amp; Stefanic (2012) race is a critical factor that brings about inequality in access to education by black students. A focus on Black students’ racial and achievement self-conceptions using CRT provides more understanding into why black students </w:t>
      </w:r>
      <w:r w:rsidRPr="00666671">
        <w:rPr>
          <w:rFonts w:ascii="Times New Roman" w:eastAsiaTheme="minorHAnsi" w:hAnsi="Times New Roman" w:cs="Times New Roman"/>
          <w:color w:val="000000" w:themeColor="text1"/>
          <w:sz w:val="24"/>
          <w:szCs w:val="24"/>
        </w:rPr>
        <w:lastRenderedPageBreak/>
        <w:t xml:space="preserve">exhibit maladaptive behaviors for academic success in school. The available evidence indicates that black students’ racial identity impacts academic achievement and the desire to pursue post-secondary education (Patton, 2016). </w:t>
      </w:r>
    </w:p>
    <w:p w14:paraId="4F42F426" w14:textId="77777777" w:rsidR="00666671" w:rsidRPr="00666671" w:rsidRDefault="00666671" w:rsidP="00666671">
      <w:pPr>
        <w:ind w:firstLine="360"/>
        <w:rPr>
          <w:rFonts w:ascii="Times New Roman" w:eastAsiaTheme="minorHAnsi" w:hAnsi="Times New Roman" w:cs="Times New Roman"/>
          <w:color w:val="000000" w:themeColor="text1"/>
          <w:sz w:val="24"/>
          <w:szCs w:val="24"/>
        </w:rPr>
      </w:pPr>
      <w:r w:rsidRPr="00666671">
        <w:rPr>
          <w:rFonts w:ascii="Times New Roman" w:eastAsiaTheme="minorHAnsi" w:hAnsi="Times New Roman" w:cs="Times New Roman"/>
          <w:color w:val="000000" w:themeColor="text1"/>
          <w:sz w:val="24"/>
          <w:szCs w:val="24"/>
        </w:rPr>
        <w:t>Studies have shown that having a sense of self as a member of the black community is a key protective factor that facilitates black students’ development of positive achievement beliefs and subsequent academic adjustment in school (Reid, 2013). A positive black identity schema comprises of three important aspects for the black students. First, they view themselves as members of the black racial group. Secondly, they become aware of stereotypes and limitations that they encounter both at school and in the society and the impacts it can have on their educational achievement. Finally, they develop a perspective of self where they consider themselves as members of a succeeding racial group. These aspects are critical for facilitating academic achievement among black students (</w:t>
      </w:r>
      <w:r w:rsidRPr="00666671">
        <w:rPr>
          <w:rFonts w:ascii="Times New Roman" w:eastAsia="Times New Roman" w:hAnsi="Times New Roman" w:cs="Times New Roman"/>
          <w:color w:val="000000" w:themeColor="text1"/>
          <w:sz w:val="24"/>
          <w:szCs w:val="24"/>
        </w:rPr>
        <w:t>Whaley &amp; Noël</w:t>
      </w:r>
      <w:r w:rsidRPr="00666671">
        <w:rPr>
          <w:rFonts w:ascii="Times New Roman" w:eastAsiaTheme="minorHAnsi" w:hAnsi="Times New Roman" w:cs="Times New Roman"/>
          <w:color w:val="000000" w:themeColor="text1"/>
          <w:sz w:val="24"/>
          <w:szCs w:val="24"/>
        </w:rPr>
        <w:t>, 2012).</w:t>
      </w:r>
    </w:p>
    <w:p w14:paraId="569D2860" w14:textId="77777777" w:rsidR="00666671" w:rsidRPr="00666671" w:rsidRDefault="00666671" w:rsidP="00666671">
      <w:pPr>
        <w:ind w:firstLine="360"/>
        <w:rPr>
          <w:rFonts w:ascii="Times New Roman" w:eastAsiaTheme="minorHAnsi" w:hAnsi="Times New Roman" w:cs="Times New Roman"/>
          <w:color w:val="000000" w:themeColor="text1"/>
          <w:sz w:val="24"/>
          <w:szCs w:val="24"/>
        </w:rPr>
      </w:pPr>
      <w:r w:rsidRPr="00666671">
        <w:rPr>
          <w:rFonts w:ascii="Times New Roman" w:eastAsiaTheme="minorHAnsi" w:hAnsi="Times New Roman" w:cs="Times New Roman"/>
          <w:color w:val="000000" w:themeColor="text1"/>
          <w:sz w:val="24"/>
          <w:szCs w:val="24"/>
        </w:rPr>
        <w:t>Building on this framework, various researchers have indicated that racial identity is correlated to enhanced self-concept, increased motivation, and higher academic achievement among the black students (Butler-Barnes et al., 2012; Byrd &amp; Chavous, 2011). Black students have increased awareness of racism as a key limitation to their academic achievement and the potential to pursue post-secondary education. This awareness motivates the black students to develop a positive racial identity which impacts positively on their academic performance (Hesse-Biber et al., 2010).</w:t>
      </w:r>
    </w:p>
    <w:p w14:paraId="6622CB28" w14:textId="77777777" w:rsidR="00666671" w:rsidRPr="00666671" w:rsidRDefault="00666671" w:rsidP="00666671">
      <w:pPr>
        <w:ind w:firstLine="360"/>
        <w:rPr>
          <w:rFonts w:ascii="Times New Roman" w:eastAsiaTheme="minorHAnsi" w:hAnsi="Times New Roman" w:cs="Times New Roman"/>
          <w:color w:val="000000" w:themeColor="text1"/>
          <w:sz w:val="24"/>
          <w:szCs w:val="24"/>
        </w:rPr>
      </w:pPr>
      <w:r w:rsidRPr="00666671">
        <w:rPr>
          <w:rFonts w:ascii="Times New Roman" w:eastAsiaTheme="minorHAnsi" w:hAnsi="Times New Roman" w:cs="Times New Roman"/>
          <w:color w:val="000000" w:themeColor="text1"/>
          <w:sz w:val="24"/>
          <w:szCs w:val="24"/>
        </w:rPr>
        <w:t xml:space="preserve">Further, research findings have shown that the awareness of back students of the existing structural barriers to success motivates them to assume an attitude that desires to prove the society wrong about the use of racial discrimination and social inequality as reasons to explain their poor academic achievement (Cokley et al., 2012; Reid, 2013).  The black students have </w:t>
      </w:r>
      <w:r w:rsidRPr="00666671">
        <w:rPr>
          <w:rFonts w:ascii="Times New Roman" w:eastAsiaTheme="minorHAnsi" w:hAnsi="Times New Roman" w:cs="Times New Roman"/>
          <w:color w:val="000000" w:themeColor="text1"/>
          <w:sz w:val="24"/>
          <w:szCs w:val="24"/>
        </w:rPr>
        <w:lastRenderedPageBreak/>
        <w:t xml:space="preserve">been reported to assume race-based, class-based, and gender-based perspectives regarding how schooling impacts on their academic achievement. </w:t>
      </w:r>
    </w:p>
    <w:p w14:paraId="5FD8A707" w14:textId="77777777" w:rsidR="00666671" w:rsidRPr="00666671" w:rsidRDefault="00666671" w:rsidP="00666671">
      <w:pPr>
        <w:ind w:firstLine="360"/>
        <w:rPr>
          <w:rFonts w:ascii="Times New Roman" w:eastAsiaTheme="minorHAnsi" w:hAnsi="Times New Roman" w:cs="Times New Roman"/>
          <w:color w:val="000000" w:themeColor="text1"/>
          <w:sz w:val="24"/>
          <w:szCs w:val="24"/>
        </w:rPr>
      </w:pPr>
      <w:r w:rsidRPr="00666671">
        <w:rPr>
          <w:rFonts w:ascii="Times New Roman" w:eastAsiaTheme="minorHAnsi" w:hAnsi="Times New Roman" w:cs="Times New Roman"/>
          <w:color w:val="000000" w:themeColor="text1"/>
          <w:sz w:val="24"/>
          <w:szCs w:val="24"/>
        </w:rPr>
        <w:t xml:space="preserve">Some black students have however been shown to develop a collective oppositional identity toward schooling and disengage from academic tasks based on their awareness of the limited job opportunities due to societal racism (Harper &amp; Davis III, 2012). This reduces the motivation of students to engage in academic activities and is responsible for high drop-out rates of black students and the reduced number of those pursuing post-secondary education (Verkuyten et al., 2019).  </w:t>
      </w:r>
    </w:p>
    <w:p w14:paraId="158CAE28" w14:textId="77777777" w:rsidR="00666671" w:rsidRPr="00666671" w:rsidRDefault="00666671" w:rsidP="00666671">
      <w:pPr>
        <w:ind w:firstLine="360"/>
        <w:rPr>
          <w:rFonts w:ascii="Times New Roman" w:eastAsiaTheme="minorHAnsi" w:hAnsi="Times New Roman" w:cs="Times New Roman"/>
          <w:color w:val="000000" w:themeColor="text1"/>
          <w:sz w:val="24"/>
          <w:szCs w:val="24"/>
        </w:rPr>
      </w:pPr>
      <w:r w:rsidRPr="00666671">
        <w:rPr>
          <w:rFonts w:ascii="Times New Roman" w:eastAsiaTheme="minorHAnsi" w:hAnsi="Times New Roman" w:cs="Times New Roman"/>
          <w:color w:val="000000" w:themeColor="text1"/>
          <w:sz w:val="24"/>
          <w:szCs w:val="24"/>
        </w:rPr>
        <w:t>For the black students to succeed academically and pursue post-secondary education, they should be adequately grounded in their identity as members of a racial caste group, such that they have a way to interpret and make sense of instances when they experience discrimination, specifically in the school setting (Reid, 2013). Moreover, it has been established that black students with a critical awareness of racism as a barrier to their success and a positive racial identity can develop adaptive strategies for schooling that allow them to persist academically (Sleeter, 2017).</w:t>
      </w:r>
    </w:p>
    <w:p w14:paraId="5101FC9D" w14:textId="77777777" w:rsidR="00666671" w:rsidRPr="00666671" w:rsidRDefault="00666671" w:rsidP="00666671">
      <w:pPr>
        <w:ind w:firstLine="360"/>
        <w:rPr>
          <w:rFonts w:ascii="Times New Roman" w:eastAsiaTheme="minorHAnsi" w:hAnsi="Times New Roman" w:cs="Times New Roman"/>
          <w:color w:val="000000" w:themeColor="text1"/>
          <w:sz w:val="24"/>
          <w:szCs w:val="24"/>
        </w:rPr>
      </w:pPr>
      <w:r w:rsidRPr="00666671">
        <w:rPr>
          <w:rFonts w:ascii="Times New Roman" w:eastAsiaTheme="minorHAnsi" w:hAnsi="Times New Roman" w:cs="Times New Roman"/>
          <w:color w:val="000000" w:themeColor="text1"/>
          <w:sz w:val="24"/>
          <w:szCs w:val="24"/>
        </w:rPr>
        <w:t xml:space="preserve">A study examining the racial and achievement self-conceptions of high-achieving black students in a predominantly white high school found that the black students exhibited a critical race achievement ideology about schooling (Carter-Andrews, 2012). The presence of the critical race consciousness was central to the black students embracing schooling as an important avenue for their success in life. The critical race consciousness among black students also plays an important role in enhancing their motivation to achieve academic success and pursue post-secondary education (Sleeter, 2017). </w:t>
      </w:r>
    </w:p>
    <w:p w14:paraId="5444E2D5" w14:textId="77777777" w:rsidR="00666671" w:rsidRPr="00666671" w:rsidRDefault="00666671" w:rsidP="00666671">
      <w:pPr>
        <w:ind w:firstLine="360"/>
        <w:rPr>
          <w:rFonts w:ascii="Times New Roman" w:eastAsiaTheme="minorHAnsi" w:hAnsi="Times New Roman" w:cs="Times New Roman"/>
          <w:color w:val="000000" w:themeColor="text1"/>
          <w:sz w:val="24"/>
          <w:szCs w:val="24"/>
        </w:rPr>
      </w:pPr>
      <w:r w:rsidRPr="00666671">
        <w:rPr>
          <w:rFonts w:ascii="Times New Roman" w:eastAsiaTheme="minorHAnsi" w:hAnsi="Times New Roman" w:cs="Times New Roman"/>
          <w:color w:val="000000" w:themeColor="text1"/>
          <w:sz w:val="24"/>
          <w:szCs w:val="24"/>
        </w:rPr>
        <w:lastRenderedPageBreak/>
        <w:t>The black students also understand the historical and current impact that racism has in perpetuating social inequality in the U.S., particularly for members of the black racial group. The awareness of structural constraints on social mobility derived from a strong identification with one’s racial group. The presence of such consciousness coupled with a pragmatic attitude about the importance of schooling can motivate the black students to achieve success in their academic and life goals despite facing various constraints (Howard &amp; Navarro, 2016).</w:t>
      </w:r>
    </w:p>
    <w:p w14:paraId="71BEF060" w14:textId="77777777" w:rsidR="00666671" w:rsidRPr="00666671" w:rsidRDefault="00666671" w:rsidP="00666671">
      <w:pPr>
        <w:ind w:firstLine="360"/>
        <w:rPr>
          <w:rFonts w:ascii="Times New Roman" w:eastAsiaTheme="minorHAnsi" w:hAnsi="Times New Roman" w:cs="Times New Roman"/>
          <w:b/>
          <w:color w:val="000000" w:themeColor="text1"/>
          <w:sz w:val="24"/>
          <w:szCs w:val="24"/>
        </w:rPr>
      </w:pPr>
      <w:commentRangeStart w:id="4"/>
      <w:r w:rsidRPr="00666671">
        <w:rPr>
          <w:rFonts w:ascii="Times New Roman" w:eastAsiaTheme="minorHAnsi" w:hAnsi="Times New Roman" w:cs="Times New Roman"/>
          <w:b/>
          <w:color w:val="000000" w:themeColor="text1"/>
          <w:sz w:val="24"/>
          <w:szCs w:val="24"/>
        </w:rPr>
        <w:t>Self Determination Theory</w:t>
      </w:r>
      <w:commentRangeEnd w:id="4"/>
      <w:r w:rsidR="00CE0D4F">
        <w:rPr>
          <w:rStyle w:val="CommentReference"/>
        </w:rPr>
        <w:commentReference w:id="4"/>
      </w:r>
    </w:p>
    <w:p w14:paraId="45187B66" w14:textId="77777777" w:rsidR="00666671" w:rsidRPr="00666671" w:rsidRDefault="00666671" w:rsidP="00666671">
      <w:pPr>
        <w:ind w:firstLine="360"/>
        <w:rPr>
          <w:rFonts w:ascii="Times New Roman" w:eastAsia="Times New Roman" w:hAnsi="Times New Roman" w:cs="Times New Roman"/>
          <w:color w:val="000000" w:themeColor="text1"/>
          <w:sz w:val="24"/>
          <w:szCs w:val="24"/>
        </w:rPr>
      </w:pPr>
      <w:r w:rsidRPr="00666671">
        <w:rPr>
          <w:rFonts w:ascii="Times New Roman" w:eastAsia="Times New Roman" w:hAnsi="Times New Roman" w:cs="Times New Roman"/>
          <w:color w:val="000000" w:themeColor="text1"/>
          <w:sz w:val="24"/>
          <w:szCs w:val="24"/>
        </w:rPr>
        <w:t>Self Determination Theory (SDT) was developed by psychologists Edward L. Deci and Richard M. Ryan. This theory addresses human motivation, personality, and optimal performance (Ryan &amp; Deci, 2017). SDT employs the use of a growth-centered approach to understand why some black students are motivated, why some are likely to drop</w:t>
      </w:r>
      <w:r w:rsidR="00677535" w:rsidRPr="00481518">
        <w:rPr>
          <w:rFonts w:ascii="Times New Roman" w:eastAsia="Times New Roman" w:hAnsi="Times New Roman" w:cs="Times New Roman"/>
          <w:color w:val="000000" w:themeColor="text1"/>
          <w:sz w:val="24"/>
          <w:szCs w:val="24"/>
        </w:rPr>
        <w:t xml:space="preserve"> </w:t>
      </w:r>
      <w:r w:rsidRPr="00666671">
        <w:rPr>
          <w:rFonts w:ascii="Times New Roman" w:eastAsia="Times New Roman" w:hAnsi="Times New Roman" w:cs="Times New Roman"/>
          <w:color w:val="000000" w:themeColor="text1"/>
          <w:sz w:val="24"/>
          <w:szCs w:val="24"/>
        </w:rPr>
        <w:t xml:space="preserve">out, and why some pursue post-secondary education. </w:t>
      </w:r>
    </w:p>
    <w:p w14:paraId="5742E0E1" w14:textId="77777777" w:rsidR="00666671" w:rsidRPr="00666671" w:rsidRDefault="00666671" w:rsidP="00666671">
      <w:pPr>
        <w:ind w:firstLine="360"/>
        <w:rPr>
          <w:rFonts w:ascii="Times New Roman" w:eastAsia="Times New Roman" w:hAnsi="Times New Roman" w:cs="Times New Roman"/>
          <w:color w:val="000000" w:themeColor="text1"/>
          <w:sz w:val="24"/>
          <w:szCs w:val="24"/>
        </w:rPr>
      </w:pPr>
      <w:r w:rsidRPr="00666671">
        <w:rPr>
          <w:rFonts w:ascii="Times New Roman" w:eastAsia="Times New Roman" w:hAnsi="Times New Roman" w:cs="Times New Roman"/>
          <w:color w:val="000000" w:themeColor="text1"/>
          <w:sz w:val="24"/>
          <w:szCs w:val="24"/>
        </w:rPr>
        <w:t>SDT differentiates motivation into classes that vary in relative autonomy. Autonomous motivation comprises of the behaviors that are high in autonomy - done out of choice, with a sense of volition and self-endorsement (Jeno &amp; Diseth, 2014). This is the opposite of controlled motivation which is low in autonomy and comprises activities performed for a different consequence (such as avoiding internal or external contingencies). Autonomous motivation is reported to be common among the black students and is linked to high-quality functioning, positive psychological well-being, and increased desire for academic achievement in school. Autonomous motivation and perceived competence positively predict academic achievement among black students (Froiland &amp; Oros, 2014; Jeno et al., 2018).</w:t>
      </w:r>
    </w:p>
    <w:p w14:paraId="3BB9F600" w14:textId="77777777" w:rsidR="00666671" w:rsidRPr="00666671" w:rsidRDefault="00666671" w:rsidP="00666671">
      <w:pPr>
        <w:ind w:firstLine="360"/>
        <w:rPr>
          <w:rFonts w:ascii="Times New Roman" w:eastAsia="Times New Roman" w:hAnsi="Times New Roman" w:cs="Times New Roman"/>
          <w:color w:val="000000" w:themeColor="text1"/>
          <w:sz w:val="24"/>
          <w:szCs w:val="24"/>
        </w:rPr>
      </w:pPr>
      <w:r w:rsidRPr="00666671">
        <w:rPr>
          <w:rFonts w:ascii="Times New Roman" w:eastAsia="Times New Roman" w:hAnsi="Times New Roman" w:cs="Times New Roman"/>
          <w:color w:val="000000" w:themeColor="text1"/>
          <w:sz w:val="24"/>
          <w:szCs w:val="24"/>
        </w:rPr>
        <w:lastRenderedPageBreak/>
        <w:t>Teachers are the primary providers of the much</w:t>
      </w:r>
      <w:r w:rsidR="00677535" w:rsidRPr="00481518">
        <w:rPr>
          <w:rFonts w:ascii="Times New Roman" w:eastAsia="Times New Roman" w:hAnsi="Times New Roman" w:cs="Times New Roman"/>
          <w:color w:val="000000" w:themeColor="text1"/>
          <w:sz w:val="24"/>
          <w:szCs w:val="24"/>
        </w:rPr>
        <w:t>-</w:t>
      </w:r>
      <w:r w:rsidRPr="00666671">
        <w:rPr>
          <w:rFonts w:ascii="Times New Roman" w:eastAsia="Times New Roman" w:hAnsi="Times New Roman" w:cs="Times New Roman"/>
          <w:color w:val="000000" w:themeColor="text1"/>
          <w:sz w:val="24"/>
          <w:szCs w:val="24"/>
        </w:rPr>
        <w:t>needed support by students and have been shown to have a strong effect on students’ dropout and academic achievement. Black students admitted to predominantly black schools receive support from their teachers and this predicts their motivation to achieve academic success and pursue post-secondary education. Supportive teachers comprise those</w:t>
      </w:r>
      <w:r w:rsidRPr="00666671">
        <w:rPr>
          <w:rFonts w:ascii="Times New Roman" w:eastAsiaTheme="minorHAnsi" w:hAnsi="Times New Roman" w:cs="Times New Roman"/>
          <w:color w:val="000000" w:themeColor="text1"/>
          <w:sz w:val="24"/>
          <w:szCs w:val="24"/>
        </w:rPr>
        <w:t xml:space="preserve"> </w:t>
      </w:r>
      <w:r w:rsidRPr="00666671">
        <w:rPr>
          <w:rFonts w:ascii="Times New Roman" w:eastAsia="Times New Roman" w:hAnsi="Times New Roman" w:cs="Times New Roman"/>
          <w:color w:val="000000" w:themeColor="text1"/>
          <w:sz w:val="24"/>
          <w:szCs w:val="24"/>
        </w:rPr>
        <w:t xml:space="preserve">who identify, nurture, and develop students’ inner motivational resources during the process of teaching (Kusurkar et al., 2011). This concept can also be used to explain the situation of black students enrolled in </w:t>
      </w:r>
      <w:r w:rsidR="00677535" w:rsidRPr="00481518">
        <w:rPr>
          <w:rFonts w:ascii="Times New Roman" w:eastAsia="Times New Roman" w:hAnsi="Times New Roman" w:cs="Times New Roman"/>
          <w:color w:val="000000" w:themeColor="text1"/>
          <w:sz w:val="24"/>
          <w:szCs w:val="24"/>
        </w:rPr>
        <w:t xml:space="preserve">a </w:t>
      </w:r>
      <w:r w:rsidRPr="00666671">
        <w:rPr>
          <w:rFonts w:ascii="Times New Roman" w:eastAsia="Times New Roman" w:hAnsi="Times New Roman" w:cs="Times New Roman"/>
          <w:color w:val="000000" w:themeColor="text1"/>
          <w:sz w:val="24"/>
          <w:szCs w:val="24"/>
        </w:rPr>
        <w:t xml:space="preserve">predominantly white school. The black students did not receive adequate support from the white </w:t>
      </w:r>
      <w:r w:rsidR="006A368E" w:rsidRPr="00666671">
        <w:rPr>
          <w:rFonts w:ascii="Times New Roman" w:eastAsia="Times New Roman" w:hAnsi="Times New Roman" w:cs="Times New Roman"/>
          <w:color w:val="000000" w:themeColor="text1"/>
          <w:sz w:val="24"/>
          <w:szCs w:val="24"/>
        </w:rPr>
        <w:t>teachers,</w:t>
      </w:r>
      <w:r w:rsidRPr="00666671">
        <w:rPr>
          <w:rFonts w:ascii="Times New Roman" w:eastAsia="Times New Roman" w:hAnsi="Times New Roman" w:cs="Times New Roman"/>
          <w:color w:val="000000" w:themeColor="text1"/>
          <w:sz w:val="24"/>
          <w:szCs w:val="24"/>
        </w:rPr>
        <w:t xml:space="preserve"> and this impacted negatively on their motivation and desire to complete their studies. Teachers</w:t>
      </w:r>
      <w:r w:rsidR="00677535" w:rsidRPr="00481518">
        <w:rPr>
          <w:rFonts w:ascii="Times New Roman" w:eastAsia="Times New Roman" w:hAnsi="Times New Roman" w:cs="Times New Roman"/>
          <w:color w:val="000000" w:themeColor="text1"/>
          <w:sz w:val="24"/>
          <w:szCs w:val="24"/>
        </w:rPr>
        <w:t>, therefore,</w:t>
      </w:r>
      <w:r w:rsidRPr="00666671">
        <w:rPr>
          <w:rFonts w:ascii="Times New Roman" w:eastAsia="Times New Roman" w:hAnsi="Times New Roman" w:cs="Times New Roman"/>
          <w:color w:val="000000" w:themeColor="text1"/>
          <w:sz w:val="24"/>
          <w:szCs w:val="24"/>
        </w:rPr>
        <w:t xml:space="preserve"> play an important role in either nurturing or stifling the academic performance of students (Rocchi et al., 2017). </w:t>
      </w:r>
    </w:p>
    <w:p w14:paraId="681F24CE" w14:textId="77777777" w:rsidR="00666671" w:rsidRPr="00666671" w:rsidRDefault="00666671" w:rsidP="00666671">
      <w:pPr>
        <w:ind w:firstLine="360"/>
        <w:rPr>
          <w:rFonts w:ascii="Times New Roman" w:eastAsia="Times New Roman" w:hAnsi="Times New Roman" w:cs="Times New Roman"/>
          <w:color w:val="000000" w:themeColor="text1"/>
          <w:sz w:val="24"/>
          <w:szCs w:val="24"/>
        </w:rPr>
      </w:pPr>
      <w:r w:rsidRPr="00666671">
        <w:rPr>
          <w:rFonts w:ascii="Times New Roman" w:eastAsia="Times New Roman" w:hAnsi="Times New Roman" w:cs="Times New Roman"/>
          <w:color w:val="000000" w:themeColor="text1"/>
          <w:sz w:val="24"/>
          <w:szCs w:val="24"/>
        </w:rPr>
        <w:t>Need-support and need-satisfaction are important for student motivation and aspiration and are considered to be necessary for academic achievement among black students. According to SDT, need-support is an important factor that promoted internalization by black students and is responsible for transforming their external values and behaviors into self-regulation (Ryan &amp; Deci, 2017). The SDT outlines that need-support and autonomy among students are critical for enhancing intrinsic motivation. They are therefore proximal factors for internalization (Ryan &amp; Deci, 2017)</w:t>
      </w:r>
    </w:p>
    <w:p w14:paraId="0DD3E5A1" w14:textId="77777777" w:rsidR="00666671" w:rsidRPr="00666671" w:rsidRDefault="00666671" w:rsidP="00666671">
      <w:pPr>
        <w:ind w:firstLine="360"/>
        <w:rPr>
          <w:rFonts w:ascii="Times New Roman" w:eastAsia="Times New Roman" w:hAnsi="Times New Roman" w:cs="Times New Roman"/>
          <w:color w:val="000000" w:themeColor="text1"/>
          <w:sz w:val="24"/>
          <w:szCs w:val="24"/>
        </w:rPr>
      </w:pPr>
      <w:r w:rsidRPr="00666671">
        <w:rPr>
          <w:rFonts w:ascii="Times New Roman" w:eastAsia="Times New Roman" w:hAnsi="Times New Roman" w:cs="Times New Roman"/>
          <w:color w:val="000000" w:themeColor="text1"/>
          <w:sz w:val="24"/>
          <w:szCs w:val="24"/>
        </w:rPr>
        <w:t xml:space="preserve">Further, SDT outlines that personal goals are important factors that influence motivation and academic achievement in black students. SDT provides two types of goal aspirations (intrinsic and extrinsic goals) that students can </w:t>
      </w:r>
      <w:r w:rsidR="006A368E" w:rsidRPr="00666671">
        <w:rPr>
          <w:rFonts w:ascii="Times New Roman" w:eastAsia="Times New Roman" w:hAnsi="Times New Roman" w:cs="Times New Roman"/>
          <w:color w:val="000000" w:themeColor="text1"/>
          <w:sz w:val="24"/>
          <w:szCs w:val="24"/>
        </w:rPr>
        <w:t>pursue,</w:t>
      </w:r>
      <w:r w:rsidRPr="00666671">
        <w:rPr>
          <w:rFonts w:ascii="Times New Roman" w:eastAsia="Times New Roman" w:hAnsi="Times New Roman" w:cs="Times New Roman"/>
          <w:color w:val="000000" w:themeColor="text1"/>
          <w:sz w:val="24"/>
          <w:szCs w:val="24"/>
        </w:rPr>
        <w:t xml:space="preserve"> and which affect their learning. Intrinsic goals comprise aspects such as personal growth, physical health, and community involvement. Extrinsic goals on the other hand comprise aspects such as money, image, and fame. </w:t>
      </w:r>
    </w:p>
    <w:p w14:paraId="151D0F75" w14:textId="77777777" w:rsidR="00E909B8" w:rsidRPr="00481518" w:rsidRDefault="00666671" w:rsidP="00EB5D42">
      <w:pPr>
        <w:ind w:firstLine="360"/>
        <w:rPr>
          <w:rFonts w:ascii="Times New Roman" w:eastAsia="Times New Roman" w:hAnsi="Times New Roman" w:cs="Times New Roman"/>
          <w:color w:val="000000" w:themeColor="text1"/>
          <w:sz w:val="24"/>
          <w:szCs w:val="24"/>
        </w:rPr>
      </w:pPr>
      <w:r w:rsidRPr="00666671">
        <w:rPr>
          <w:rFonts w:ascii="Times New Roman" w:eastAsia="Times New Roman" w:hAnsi="Times New Roman" w:cs="Times New Roman"/>
          <w:color w:val="000000" w:themeColor="text1"/>
          <w:sz w:val="24"/>
          <w:szCs w:val="24"/>
        </w:rPr>
        <w:lastRenderedPageBreak/>
        <w:t>SDT posits that need satisfaction and need-support can promote intrinsic aspirations among students. Framing a learning goal as intrinsic in a need-supportive way relative to an extrinsic goal in a controlling way, improved the black students’ autonomous motivation, persistence, and the desire to pursue higher education. Intrinsic aspiration, as opposed to extrinsic aspiration</w:t>
      </w:r>
      <w:r w:rsidR="00677535" w:rsidRPr="00481518">
        <w:rPr>
          <w:rFonts w:ascii="Times New Roman" w:eastAsia="Times New Roman" w:hAnsi="Times New Roman" w:cs="Times New Roman"/>
          <w:color w:val="000000" w:themeColor="text1"/>
          <w:sz w:val="24"/>
          <w:szCs w:val="24"/>
        </w:rPr>
        <w:t>,</w:t>
      </w:r>
      <w:r w:rsidRPr="00666671">
        <w:rPr>
          <w:rFonts w:ascii="Times New Roman" w:eastAsia="Times New Roman" w:hAnsi="Times New Roman" w:cs="Times New Roman"/>
          <w:color w:val="000000" w:themeColor="text1"/>
          <w:sz w:val="24"/>
          <w:szCs w:val="24"/>
        </w:rPr>
        <w:t xml:space="preserve"> has been shown to have an indirect effect on academic achievement and the motivation to pursue post-secondary education among black students (Fryer et al., 2014; Utvaer, 2013). </w:t>
      </w:r>
    </w:p>
    <w:p w14:paraId="16E6B74D" w14:textId="77777777" w:rsidR="001E6B89" w:rsidRPr="00481518" w:rsidRDefault="001E6B89" w:rsidP="001E6B89">
      <w:pPr>
        <w:ind w:firstLine="0"/>
        <w:rPr>
          <w:rFonts w:ascii="Times New Roman" w:eastAsia="Times New Roman" w:hAnsi="Times New Roman" w:cs="Times New Roman"/>
          <w:b/>
          <w:bCs/>
          <w:color w:val="000000" w:themeColor="text1"/>
          <w:sz w:val="24"/>
          <w:szCs w:val="24"/>
        </w:rPr>
      </w:pPr>
      <w:r w:rsidRPr="00481518">
        <w:rPr>
          <w:rFonts w:ascii="Times New Roman" w:eastAsia="Times New Roman" w:hAnsi="Times New Roman" w:cs="Times New Roman"/>
          <w:b/>
          <w:bCs/>
          <w:color w:val="000000" w:themeColor="text1"/>
          <w:sz w:val="24"/>
          <w:szCs w:val="24"/>
        </w:rPr>
        <w:t>The History of Black Education</w:t>
      </w:r>
    </w:p>
    <w:p w14:paraId="2C12B680" w14:textId="77777777" w:rsidR="001E6B89" w:rsidRPr="00481518" w:rsidRDefault="001E6B89" w:rsidP="001E6B89">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The early American education system was established under the segregation of the White and Black students. The segregation and differences in the learning environment have contributed to persisting inferior education for black students and other minorities in the current American education system</w:t>
      </w:r>
      <w:r w:rsidR="007B0555" w:rsidRPr="00481518">
        <w:rPr>
          <w:rFonts w:ascii="Times New Roman" w:eastAsia="Times New Roman" w:hAnsi="Times New Roman" w:cs="Times New Roman"/>
          <w:bCs/>
          <w:color w:val="000000" w:themeColor="text1"/>
          <w:sz w:val="24"/>
          <w:szCs w:val="24"/>
        </w:rPr>
        <w:t xml:space="preserve"> (Jones, 2012)</w:t>
      </w:r>
      <w:r w:rsidRPr="00481518">
        <w:rPr>
          <w:rFonts w:ascii="Times New Roman" w:eastAsia="Times New Roman" w:hAnsi="Times New Roman" w:cs="Times New Roman"/>
          <w:bCs/>
          <w:color w:val="000000" w:themeColor="text1"/>
          <w:sz w:val="24"/>
          <w:szCs w:val="24"/>
        </w:rPr>
        <w:t>. The blacks have had a long journey in the way in which they have been viewed – first as private property, then as ‘lesser citizens’, and finally being granted inferior rights in segregated environments</w:t>
      </w:r>
      <w:r w:rsidR="007B0555" w:rsidRPr="00481518">
        <w:rPr>
          <w:rFonts w:ascii="Times New Roman" w:eastAsia="Times New Roman" w:hAnsi="Times New Roman" w:cs="Times New Roman"/>
          <w:bCs/>
          <w:color w:val="000000" w:themeColor="text1"/>
          <w:sz w:val="24"/>
          <w:szCs w:val="24"/>
        </w:rPr>
        <w:t xml:space="preserve"> (Black, 2012)</w:t>
      </w:r>
      <w:r w:rsidRPr="00481518">
        <w:rPr>
          <w:rFonts w:ascii="Times New Roman" w:eastAsia="Times New Roman" w:hAnsi="Times New Roman" w:cs="Times New Roman"/>
          <w:bCs/>
          <w:color w:val="000000" w:themeColor="text1"/>
          <w:sz w:val="24"/>
          <w:szCs w:val="24"/>
        </w:rPr>
        <w:t>. Even though segregation has slowly been eliminated, the black students still face inequalities in the curricula regarding the formats used in teaching and learning</w:t>
      </w:r>
      <w:r w:rsidR="007B3962" w:rsidRPr="00481518">
        <w:rPr>
          <w:rFonts w:ascii="Times New Roman" w:eastAsia="Times New Roman" w:hAnsi="Times New Roman" w:cs="Times New Roman"/>
          <w:bCs/>
          <w:color w:val="000000" w:themeColor="text1"/>
          <w:sz w:val="24"/>
          <w:szCs w:val="24"/>
        </w:rPr>
        <w:t xml:space="preserve"> (Chikkatur, 2013)</w:t>
      </w:r>
      <w:r w:rsidRPr="00481518">
        <w:rPr>
          <w:rFonts w:ascii="Times New Roman" w:eastAsia="Times New Roman" w:hAnsi="Times New Roman" w:cs="Times New Roman"/>
          <w:bCs/>
          <w:color w:val="000000" w:themeColor="text1"/>
          <w:sz w:val="24"/>
          <w:szCs w:val="24"/>
        </w:rPr>
        <w:t xml:space="preserve">. </w:t>
      </w:r>
    </w:p>
    <w:p w14:paraId="64F028CF" w14:textId="77777777" w:rsidR="001E6B89" w:rsidRPr="00481518" w:rsidRDefault="001E6B89" w:rsidP="001E6B89">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The black students did not receive an organized and formal means of education until after the Civil War. Before the end of the Civil War, education for blacks was forbidden (Coats, 2010). The blacks were mainly used as slaves and thus it was against the law to educate slaves. The Freedman’s Bureau was one of the earliest sources through which the blacks received training and education during the Reconstruction period. The training provided was targeted at adults so that they could get employment and facilitate the establishment of black and white work structure (Car</w:t>
      </w:r>
      <w:r w:rsidR="00677535" w:rsidRPr="00481518">
        <w:rPr>
          <w:rFonts w:ascii="Times New Roman" w:eastAsia="Times New Roman" w:hAnsi="Times New Roman" w:cs="Times New Roman"/>
          <w:bCs/>
          <w:color w:val="000000" w:themeColor="text1"/>
          <w:sz w:val="24"/>
          <w:szCs w:val="24"/>
        </w:rPr>
        <w:t>son et al., 2010).  During the r</w:t>
      </w:r>
      <w:r w:rsidRPr="00481518">
        <w:rPr>
          <w:rFonts w:ascii="Times New Roman" w:eastAsia="Times New Roman" w:hAnsi="Times New Roman" w:cs="Times New Roman"/>
          <w:bCs/>
          <w:color w:val="000000" w:themeColor="text1"/>
          <w:sz w:val="24"/>
          <w:szCs w:val="24"/>
        </w:rPr>
        <w:t xml:space="preserve">econstruction period, the blacks took advantage of the free public education that was available to them. In the South where more than 90% of the </w:t>
      </w:r>
      <w:r w:rsidRPr="00481518">
        <w:rPr>
          <w:rFonts w:ascii="Times New Roman" w:eastAsia="Times New Roman" w:hAnsi="Times New Roman" w:cs="Times New Roman"/>
          <w:bCs/>
          <w:color w:val="000000" w:themeColor="text1"/>
          <w:sz w:val="24"/>
          <w:szCs w:val="24"/>
        </w:rPr>
        <w:lastRenderedPageBreak/>
        <w:t>blacks lived, schools that segregated the blacks from the whites were established</w:t>
      </w:r>
      <w:r w:rsidR="00093DCC" w:rsidRPr="00481518">
        <w:rPr>
          <w:rFonts w:ascii="Times New Roman" w:eastAsia="Times New Roman" w:hAnsi="Times New Roman" w:cs="Times New Roman"/>
          <w:bCs/>
          <w:color w:val="000000" w:themeColor="text1"/>
          <w:sz w:val="24"/>
          <w:szCs w:val="24"/>
        </w:rPr>
        <w:t xml:space="preserve"> (</w:t>
      </w:r>
      <w:r w:rsidR="00D93AB2" w:rsidRPr="00481518">
        <w:rPr>
          <w:rFonts w:ascii="Times New Roman" w:eastAsia="Times New Roman" w:hAnsi="Times New Roman" w:cs="Times New Roman"/>
          <w:bCs/>
          <w:color w:val="000000" w:themeColor="text1"/>
          <w:sz w:val="24"/>
          <w:szCs w:val="24"/>
        </w:rPr>
        <w:t xml:space="preserve">Frankenberg et al., 2017; </w:t>
      </w:r>
      <w:r w:rsidR="00093DCC" w:rsidRPr="00481518">
        <w:rPr>
          <w:rFonts w:ascii="Times New Roman" w:eastAsia="Times New Roman" w:hAnsi="Times New Roman" w:cs="Times New Roman"/>
          <w:bCs/>
          <w:color w:val="000000" w:themeColor="text1"/>
          <w:sz w:val="24"/>
          <w:szCs w:val="24"/>
        </w:rPr>
        <w:t>Hannah-Jones, 2014)</w:t>
      </w:r>
      <w:r w:rsidRPr="00481518">
        <w:rPr>
          <w:rFonts w:ascii="Times New Roman" w:eastAsia="Times New Roman" w:hAnsi="Times New Roman" w:cs="Times New Roman"/>
          <w:bCs/>
          <w:color w:val="000000" w:themeColor="text1"/>
          <w:sz w:val="24"/>
          <w:szCs w:val="24"/>
        </w:rPr>
        <w:t>. Separate public schools for black and white students were established following the Supreme Court decision of Plessy vs. Ferguson</w:t>
      </w:r>
      <w:r w:rsidR="00093DCC" w:rsidRPr="00481518">
        <w:rPr>
          <w:rFonts w:ascii="Times New Roman" w:eastAsia="Times New Roman" w:hAnsi="Times New Roman" w:cs="Times New Roman"/>
          <w:bCs/>
          <w:color w:val="000000" w:themeColor="text1"/>
          <w:sz w:val="24"/>
          <w:szCs w:val="24"/>
        </w:rPr>
        <w:t xml:space="preserve"> (Toldson, 2014)</w:t>
      </w:r>
      <w:r w:rsidRPr="00481518">
        <w:rPr>
          <w:rFonts w:ascii="Times New Roman" w:eastAsia="Times New Roman" w:hAnsi="Times New Roman" w:cs="Times New Roman"/>
          <w:bCs/>
          <w:color w:val="000000" w:themeColor="text1"/>
          <w:sz w:val="24"/>
          <w:szCs w:val="24"/>
        </w:rPr>
        <w:t>. The decision by the Supreme Court also limited the black students from enjoying equivalent educational advantages to the whites. Some of the blacks and whites believed that the segregation system was effective because it allowed the curricula to directly support the education needs of each group</w:t>
      </w:r>
      <w:r w:rsidR="00093DCC" w:rsidRPr="00481518">
        <w:rPr>
          <w:rFonts w:ascii="Times New Roman" w:eastAsia="Times New Roman" w:hAnsi="Times New Roman" w:cs="Times New Roman"/>
          <w:bCs/>
          <w:color w:val="000000" w:themeColor="text1"/>
          <w:sz w:val="24"/>
          <w:szCs w:val="24"/>
        </w:rPr>
        <w:t xml:space="preserve"> (</w:t>
      </w:r>
      <w:r w:rsidR="00D93AB2" w:rsidRPr="00481518">
        <w:rPr>
          <w:rFonts w:ascii="Times New Roman" w:eastAsia="Times New Roman" w:hAnsi="Times New Roman" w:cs="Times New Roman"/>
          <w:color w:val="000000" w:themeColor="text1"/>
          <w:sz w:val="24"/>
          <w:szCs w:val="24"/>
        </w:rPr>
        <w:t>Strayhorn &amp; Johnson</w:t>
      </w:r>
      <w:r w:rsidR="00D93AB2" w:rsidRPr="00481518">
        <w:rPr>
          <w:rFonts w:ascii="Times New Roman" w:eastAsia="Times New Roman" w:hAnsi="Times New Roman" w:cs="Times New Roman"/>
          <w:bCs/>
          <w:color w:val="000000" w:themeColor="text1"/>
          <w:sz w:val="24"/>
          <w:szCs w:val="24"/>
        </w:rPr>
        <w:t>, 2014).</w:t>
      </w:r>
      <w:r w:rsidRPr="00481518">
        <w:rPr>
          <w:rFonts w:ascii="Times New Roman" w:eastAsia="Times New Roman" w:hAnsi="Times New Roman" w:cs="Times New Roman"/>
          <w:bCs/>
          <w:color w:val="000000" w:themeColor="text1"/>
          <w:sz w:val="24"/>
          <w:szCs w:val="24"/>
        </w:rPr>
        <w:t xml:space="preserve"> </w:t>
      </w:r>
    </w:p>
    <w:p w14:paraId="6C5A8502" w14:textId="77777777" w:rsidR="001E6B89" w:rsidRPr="00481518" w:rsidRDefault="001E6B89" w:rsidP="001E6B89">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One of the key issues during the early segregated education system was the imbalance in the allocation of resources and funding for each group</w:t>
      </w:r>
      <w:r w:rsidR="007948A9" w:rsidRPr="00481518">
        <w:rPr>
          <w:rFonts w:ascii="Times New Roman" w:eastAsia="Times New Roman" w:hAnsi="Times New Roman" w:cs="Times New Roman"/>
          <w:bCs/>
          <w:color w:val="000000" w:themeColor="text1"/>
          <w:sz w:val="24"/>
          <w:szCs w:val="24"/>
        </w:rPr>
        <w:t xml:space="preserve"> (Fiel, 2013)</w:t>
      </w:r>
      <w:r w:rsidRPr="00481518">
        <w:rPr>
          <w:rFonts w:ascii="Times New Roman" w:eastAsia="Times New Roman" w:hAnsi="Times New Roman" w:cs="Times New Roman"/>
          <w:bCs/>
          <w:color w:val="000000" w:themeColor="text1"/>
          <w:sz w:val="24"/>
          <w:szCs w:val="24"/>
        </w:rPr>
        <w:t xml:space="preserve">. The lack of proper and fair funding for black schools affected the quality of the education provided. Teachers could not give black students adequate individual attention. The black students were made to work harder to succeed. There was </w:t>
      </w:r>
      <w:r w:rsidR="00677535" w:rsidRPr="00481518">
        <w:rPr>
          <w:rFonts w:ascii="Times New Roman" w:eastAsia="Times New Roman" w:hAnsi="Times New Roman" w:cs="Times New Roman"/>
          <w:bCs/>
          <w:color w:val="000000" w:themeColor="text1"/>
          <w:sz w:val="24"/>
          <w:szCs w:val="24"/>
        </w:rPr>
        <w:t xml:space="preserve">an </w:t>
      </w:r>
      <w:r w:rsidRPr="00481518">
        <w:rPr>
          <w:rFonts w:ascii="Times New Roman" w:eastAsia="Times New Roman" w:hAnsi="Times New Roman" w:cs="Times New Roman"/>
          <w:bCs/>
          <w:color w:val="000000" w:themeColor="text1"/>
          <w:sz w:val="24"/>
          <w:szCs w:val="24"/>
        </w:rPr>
        <w:t xml:space="preserve">argument </w:t>
      </w:r>
      <w:r w:rsidR="00677535" w:rsidRPr="00481518">
        <w:rPr>
          <w:rFonts w:ascii="Times New Roman" w:eastAsia="Times New Roman" w:hAnsi="Times New Roman" w:cs="Times New Roman"/>
          <w:bCs/>
          <w:color w:val="000000" w:themeColor="text1"/>
          <w:sz w:val="24"/>
          <w:szCs w:val="24"/>
        </w:rPr>
        <w:t xml:space="preserve">about </w:t>
      </w:r>
      <w:r w:rsidRPr="00481518">
        <w:rPr>
          <w:rFonts w:ascii="Times New Roman" w:eastAsia="Times New Roman" w:hAnsi="Times New Roman" w:cs="Times New Roman"/>
          <w:bCs/>
          <w:color w:val="000000" w:themeColor="text1"/>
          <w:sz w:val="24"/>
          <w:szCs w:val="24"/>
        </w:rPr>
        <w:t>whether black students should receive formal education and whether it was necessary to provide equal support for the education of black students just like the white students</w:t>
      </w:r>
      <w:r w:rsidR="00E048C6" w:rsidRPr="00481518">
        <w:rPr>
          <w:rFonts w:ascii="Times New Roman" w:eastAsia="Times New Roman" w:hAnsi="Times New Roman" w:cs="Times New Roman"/>
          <w:bCs/>
          <w:color w:val="000000" w:themeColor="text1"/>
          <w:sz w:val="24"/>
          <w:szCs w:val="24"/>
        </w:rPr>
        <w:t xml:space="preserve"> (Karkouti, 2016)</w:t>
      </w:r>
      <w:r w:rsidRPr="00481518">
        <w:rPr>
          <w:rFonts w:ascii="Times New Roman" w:eastAsia="Times New Roman" w:hAnsi="Times New Roman" w:cs="Times New Roman"/>
          <w:bCs/>
          <w:color w:val="000000" w:themeColor="text1"/>
          <w:sz w:val="24"/>
          <w:szCs w:val="24"/>
        </w:rPr>
        <w:t xml:space="preserve">. There was also </w:t>
      </w:r>
      <w:r w:rsidR="00677535" w:rsidRPr="00481518">
        <w:rPr>
          <w:rFonts w:ascii="Times New Roman" w:eastAsia="Times New Roman" w:hAnsi="Times New Roman" w:cs="Times New Roman"/>
          <w:bCs/>
          <w:color w:val="000000" w:themeColor="text1"/>
          <w:sz w:val="24"/>
          <w:szCs w:val="24"/>
        </w:rPr>
        <w:t xml:space="preserve">an </w:t>
      </w:r>
      <w:r w:rsidRPr="00481518">
        <w:rPr>
          <w:rFonts w:ascii="Times New Roman" w:eastAsia="Times New Roman" w:hAnsi="Times New Roman" w:cs="Times New Roman"/>
          <w:bCs/>
          <w:color w:val="000000" w:themeColor="text1"/>
          <w:sz w:val="24"/>
          <w:szCs w:val="24"/>
        </w:rPr>
        <w:t>argument that the extension of more rights to the black students would erode the existing social fabric, particularly in the South</w:t>
      </w:r>
      <w:r w:rsidR="00E048C6" w:rsidRPr="00481518">
        <w:rPr>
          <w:rFonts w:ascii="Times New Roman" w:eastAsia="Times New Roman" w:hAnsi="Times New Roman" w:cs="Times New Roman"/>
          <w:bCs/>
          <w:color w:val="000000" w:themeColor="text1"/>
          <w:sz w:val="24"/>
          <w:szCs w:val="24"/>
        </w:rPr>
        <w:t xml:space="preserve"> (Fiel, 2013)</w:t>
      </w:r>
      <w:r w:rsidRPr="00481518">
        <w:rPr>
          <w:rFonts w:ascii="Times New Roman" w:eastAsia="Times New Roman" w:hAnsi="Times New Roman" w:cs="Times New Roman"/>
          <w:bCs/>
          <w:color w:val="000000" w:themeColor="text1"/>
          <w:sz w:val="24"/>
          <w:szCs w:val="24"/>
        </w:rPr>
        <w:t>. With these arguments, funding</w:t>
      </w:r>
      <w:r w:rsidR="00677535" w:rsidRPr="00481518">
        <w:rPr>
          <w:rFonts w:ascii="Times New Roman" w:eastAsia="Times New Roman" w:hAnsi="Times New Roman" w:cs="Times New Roman"/>
          <w:bCs/>
          <w:color w:val="000000" w:themeColor="text1"/>
          <w:sz w:val="24"/>
          <w:szCs w:val="24"/>
        </w:rPr>
        <w:t>,</w:t>
      </w:r>
      <w:r w:rsidRPr="00481518">
        <w:rPr>
          <w:rFonts w:ascii="Times New Roman" w:eastAsia="Times New Roman" w:hAnsi="Times New Roman" w:cs="Times New Roman"/>
          <w:bCs/>
          <w:color w:val="000000" w:themeColor="text1"/>
          <w:sz w:val="24"/>
          <w:szCs w:val="24"/>
        </w:rPr>
        <w:t xml:space="preserve"> and support for educating the black students were withheld. This was aimed at ensuring that the blacks remained behind in the acquisition of skills needed to advance beyond the whites. </w:t>
      </w:r>
    </w:p>
    <w:p w14:paraId="67AD8892" w14:textId="77777777" w:rsidR="001E6B89" w:rsidRPr="00481518" w:rsidRDefault="001E6B89" w:rsidP="001E6B89">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 xml:space="preserve">The struggle for fair and equal education for </w:t>
      </w:r>
      <w:r w:rsidR="006A368E">
        <w:rPr>
          <w:rFonts w:ascii="Times New Roman" w:eastAsia="Times New Roman" w:hAnsi="Times New Roman" w:cs="Times New Roman"/>
          <w:bCs/>
          <w:color w:val="000000" w:themeColor="text1"/>
          <w:sz w:val="24"/>
          <w:szCs w:val="24"/>
        </w:rPr>
        <w:t>Blacks</w:t>
      </w:r>
      <w:r w:rsidRPr="00481518">
        <w:rPr>
          <w:rFonts w:ascii="Times New Roman" w:eastAsia="Times New Roman" w:hAnsi="Times New Roman" w:cs="Times New Roman"/>
          <w:bCs/>
          <w:color w:val="000000" w:themeColor="text1"/>
          <w:sz w:val="24"/>
          <w:szCs w:val="24"/>
        </w:rPr>
        <w:t xml:space="preserve"> was long and hard, but much progress was made through the efforts of civil rights organizations such as the National Association for the Advancement of Colored People (NAACP) and individuals like Oliver Brown, who pushed for fairness in the education system</w:t>
      </w:r>
      <w:r w:rsidR="00A34C8C" w:rsidRPr="00481518">
        <w:rPr>
          <w:rFonts w:ascii="Times New Roman" w:eastAsia="Times New Roman" w:hAnsi="Times New Roman" w:cs="Times New Roman"/>
          <w:bCs/>
          <w:color w:val="000000" w:themeColor="text1"/>
          <w:sz w:val="24"/>
          <w:szCs w:val="24"/>
        </w:rPr>
        <w:t xml:space="preserve"> (Walker, 2013)</w:t>
      </w:r>
      <w:r w:rsidRPr="00481518">
        <w:rPr>
          <w:rFonts w:ascii="Times New Roman" w:eastAsia="Times New Roman" w:hAnsi="Times New Roman" w:cs="Times New Roman"/>
          <w:bCs/>
          <w:color w:val="000000" w:themeColor="text1"/>
          <w:sz w:val="24"/>
          <w:szCs w:val="24"/>
        </w:rPr>
        <w:t xml:space="preserve">. Schools in the United States were legally desegregated in 1954 by the Supreme Court decision of Brown vs. Board of </w:t>
      </w:r>
      <w:r w:rsidRPr="00481518">
        <w:rPr>
          <w:rFonts w:ascii="Times New Roman" w:eastAsia="Times New Roman" w:hAnsi="Times New Roman" w:cs="Times New Roman"/>
          <w:bCs/>
          <w:color w:val="000000" w:themeColor="text1"/>
          <w:sz w:val="24"/>
          <w:szCs w:val="24"/>
        </w:rPr>
        <w:lastRenderedPageBreak/>
        <w:t>Education, which overturned Plessy vs. Ferguson</w:t>
      </w:r>
      <w:r w:rsidR="00A34C8C" w:rsidRPr="00481518">
        <w:rPr>
          <w:rFonts w:ascii="Times New Roman" w:eastAsia="Times New Roman" w:hAnsi="Times New Roman" w:cs="Times New Roman"/>
          <w:bCs/>
          <w:color w:val="000000" w:themeColor="text1"/>
          <w:sz w:val="24"/>
          <w:szCs w:val="24"/>
        </w:rPr>
        <w:t xml:space="preserve"> (McPherson, 2011)</w:t>
      </w:r>
      <w:r w:rsidRPr="00481518">
        <w:rPr>
          <w:rFonts w:ascii="Times New Roman" w:eastAsia="Times New Roman" w:hAnsi="Times New Roman" w:cs="Times New Roman"/>
          <w:bCs/>
          <w:color w:val="000000" w:themeColor="text1"/>
          <w:sz w:val="24"/>
          <w:szCs w:val="24"/>
        </w:rPr>
        <w:t xml:space="preserve">. In making this ruling, the Supreme Court indicated that separate educational facilities are inherently unequal. Ruby Bridges-Hall was the first </w:t>
      </w:r>
      <w:r w:rsidR="006A368E">
        <w:rPr>
          <w:rFonts w:ascii="Times New Roman" w:eastAsia="Times New Roman" w:hAnsi="Times New Roman" w:cs="Times New Roman"/>
          <w:bCs/>
          <w:color w:val="000000" w:themeColor="text1"/>
          <w:sz w:val="24"/>
          <w:szCs w:val="24"/>
        </w:rPr>
        <w:t>Black</w:t>
      </w:r>
      <w:r w:rsidRPr="00481518">
        <w:rPr>
          <w:rFonts w:ascii="Times New Roman" w:eastAsia="Times New Roman" w:hAnsi="Times New Roman" w:cs="Times New Roman"/>
          <w:bCs/>
          <w:color w:val="000000" w:themeColor="text1"/>
          <w:sz w:val="24"/>
          <w:szCs w:val="24"/>
        </w:rPr>
        <w:t xml:space="preserve"> student to integrate into an elementary school in the South</w:t>
      </w:r>
      <w:r w:rsidR="00960A44" w:rsidRPr="00481518">
        <w:rPr>
          <w:rFonts w:ascii="Times New Roman" w:eastAsia="Times New Roman" w:hAnsi="Times New Roman" w:cs="Times New Roman"/>
          <w:bCs/>
          <w:color w:val="000000" w:themeColor="text1"/>
          <w:sz w:val="24"/>
          <w:szCs w:val="24"/>
        </w:rPr>
        <w:t xml:space="preserve"> (Meadows, 2011)</w:t>
      </w:r>
      <w:r w:rsidRPr="00481518">
        <w:rPr>
          <w:rFonts w:ascii="Times New Roman" w:eastAsia="Times New Roman" w:hAnsi="Times New Roman" w:cs="Times New Roman"/>
          <w:bCs/>
          <w:color w:val="000000" w:themeColor="text1"/>
          <w:sz w:val="24"/>
          <w:szCs w:val="24"/>
        </w:rPr>
        <w:t>. Her experience would later open future opportunities for other black students. The struggles experienced by Ruby Bridges helped inspire other blacks to challenge the predominant ‘separate but equal’ attitude in the South. This marked the beginning of the long process of desegregation in American public schools</w:t>
      </w:r>
      <w:r w:rsidR="00960A44" w:rsidRPr="00481518">
        <w:rPr>
          <w:rFonts w:ascii="Times New Roman" w:eastAsia="Times New Roman" w:hAnsi="Times New Roman" w:cs="Times New Roman"/>
          <w:bCs/>
          <w:color w:val="000000" w:themeColor="text1"/>
          <w:sz w:val="24"/>
          <w:szCs w:val="24"/>
        </w:rPr>
        <w:t xml:space="preserve"> (Meadows, 2011)</w:t>
      </w:r>
      <w:r w:rsidRPr="00481518">
        <w:rPr>
          <w:rFonts w:ascii="Times New Roman" w:eastAsia="Times New Roman" w:hAnsi="Times New Roman" w:cs="Times New Roman"/>
          <w:bCs/>
          <w:color w:val="000000" w:themeColor="text1"/>
          <w:sz w:val="24"/>
          <w:szCs w:val="24"/>
        </w:rPr>
        <w:t>.</w:t>
      </w:r>
    </w:p>
    <w:p w14:paraId="075D4A25" w14:textId="77777777" w:rsidR="001E6B89" w:rsidRPr="00481518" w:rsidRDefault="001E6B89" w:rsidP="00D2559E">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Another significant integration that occurred in the South took place in Little Rock, AR in 1957. Groups of black students such as the ‘Little Rock Nine’ (nine black students) started attending school in the previously ‘all-white’ schools</w:t>
      </w:r>
      <w:r w:rsidR="00960A44" w:rsidRPr="00481518">
        <w:rPr>
          <w:rFonts w:ascii="Times New Roman" w:eastAsia="Times New Roman" w:hAnsi="Times New Roman" w:cs="Times New Roman"/>
          <w:bCs/>
          <w:color w:val="000000" w:themeColor="text1"/>
          <w:sz w:val="24"/>
          <w:szCs w:val="24"/>
        </w:rPr>
        <w:t xml:space="preserve"> (Poff, 2016)</w:t>
      </w:r>
      <w:r w:rsidR="00B74609" w:rsidRPr="00481518">
        <w:rPr>
          <w:rFonts w:ascii="Times New Roman" w:eastAsia="Times New Roman" w:hAnsi="Times New Roman" w:cs="Times New Roman"/>
          <w:bCs/>
          <w:color w:val="000000" w:themeColor="text1"/>
          <w:sz w:val="24"/>
          <w:szCs w:val="24"/>
        </w:rPr>
        <w:t>.</w:t>
      </w:r>
      <w:r w:rsidRPr="00481518">
        <w:rPr>
          <w:rFonts w:ascii="Times New Roman" w:eastAsia="Times New Roman" w:hAnsi="Times New Roman" w:cs="Times New Roman"/>
          <w:bCs/>
          <w:color w:val="000000" w:themeColor="text1"/>
          <w:sz w:val="24"/>
          <w:szCs w:val="24"/>
        </w:rPr>
        <w:t xml:space="preserve"> The Federal government showed support for the integration, with the President dispatching National Guard troops to provide security to the students as they joined the school despite resistance by the state and local government leaders. The entrance of Vivian Malone and James Hood into the University of Alabama also set precedence for de-segregation</w:t>
      </w:r>
      <w:r w:rsidR="00B34568" w:rsidRPr="00481518">
        <w:rPr>
          <w:rFonts w:ascii="Times New Roman" w:eastAsia="Times New Roman" w:hAnsi="Times New Roman" w:cs="Times New Roman"/>
          <w:bCs/>
          <w:color w:val="000000" w:themeColor="text1"/>
          <w:sz w:val="24"/>
          <w:szCs w:val="24"/>
        </w:rPr>
        <w:t xml:space="preserve"> (Mokrzycki, 2012)</w:t>
      </w:r>
      <w:r w:rsidRPr="00481518">
        <w:rPr>
          <w:rFonts w:ascii="Times New Roman" w:eastAsia="Times New Roman" w:hAnsi="Times New Roman" w:cs="Times New Roman"/>
          <w:bCs/>
          <w:color w:val="000000" w:themeColor="text1"/>
          <w:sz w:val="24"/>
          <w:szCs w:val="24"/>
        </w:rPr>
        <w:t xml:space="preserve">. This however received strong resistance from the leaders of the state. </w:t>
      </w:r>
    </w:p>
    <w:p w14:paraId="20F21FA5" w14:textId="77777777" w:rsidR="001E6B89" w:rsidRPr="00481518" w:rsidRDefault="001E6B89" w:rsidP="00D2559E">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These de-segregation activities were important in supporting the legal ruling made in the Supreme Court (Brown vs. Board of Education) from the elementary level to the post-secondary education level</w:t>
      </w:r>
      <w:r w:rsidR="003340BE" w:rsidRPr="00481518">
        <w:rPr>
          <w:rFonts w:ascii="Times New Roman" w:eastAsia="Times New Roman" w:hAnsi="Times New Roman" w:cs="Times New Roman"/>
          <w:bCs/>
          <w:color w:val="000000" w:themeColor="text1"/>
          <w:sz w:val="24"/>
          <w:szCs w:val="24"/>
        </w:rPr>
        <w:t xml:space="preserve"> (Powell, 2014)</w:t>
      </w:r>
      <w:r w:rsidRPr="00481518">
        <w:rPr>
          <w:rFonts w:ascii="Times New Roman" w:eastAsia="Times New Roman" w:hAnsi="Times New Roman" w:cs="Times New Roman"/>
          <w:bCs/>
          <w:color w:val="000000" w:themeColor="text1"/>
          <w:sz w:val="24"/>
          <w:szCs w:val="24"/>
        </w:rPr>
        <w:t xml:space="preserve">. They also promoted efforts aimed at disassembling segregation. The black students who attended white schools faced numerous challenges (mainly due to differences in cultural values) as they sought to adapt </w:t>
      </w:r>
      <w:r w:rsidR="00C358D1" w:rsidRPr="00481518">
        <w:rPr>
          <w:rFonts w:ascii="Times New Roman" w:eastAsia="Times New Roman" w:hAnsi="Times New Roman" w:cs="Times New Roman"/>
          <w:bCs/>
          <w:color w:val="000000" w:themeColor="text1"/>
          <w:sz w:val="24"/>
          <w:szCs w:val="24"/>
        </w:rPr>
        <w:t>to</w:t>
      </w:r>
      <w:r w:rsidRPr="00481518">
        <w:rPr>
          <w:rFonts w:ascii="Times New Roman" w:eastAsia="Times New Roman" w:hAnsi="Times New Roman" w:cs="Times New Roman"/>
          <w:bCs/>
          <w:color w:val="000000" w:themeColor="text1"/>
          <w:sz w:val="24"/>
          <w:szCs w:val="24"/>
        </w:rPr>
        <w:t xml:space="preserve"> the new classroom environments where they were the minority</w:t>
      </w:r>
      <w:r w:rsidR="003340BE" w:rsidRPr="00481518">
        <w:rPr>
          <w:rFonts w:ascii="Times New Roman" w:eastAsia="Times New Roman" w:hAnsi="Times New Roman" w:cs="Times New Roman"/>
          <w:bCs/>
          <w:color w:val="000000" w:themeColor="text1"/>
          <w:sz w:val="24"/>
          <w:szCs w:val="24"/>
        </w:rPr>
        <w:t xml:space="preserve"> (Jones, 2012)</w:t>
      </w:r>
      <w:r w:rsidRPr="00481518">
        <w:rPr>
          <w:rFonts w:ascii="Times New Roman" w:eastAsia="Times New Roman" w:hAnsi="Times New Roman" w:cs="Times New Roman"/>
          <w:bCs/>
          <w:color w:val="000000" w:themeColor="text1"/>
          <w:sz w:val="24"/>
          <w:szCs w:val="24"/>
        </w:rPr>
        <w:t>. The entrance of black students into white schools also presented challenges to the white teachers who did not have experience dealing with students from different cultural backgrounds</w:t>
      </w:r>
      <w:r w:rsidR="00332DF8" w:rsidRPr="00481518">
        <w:rPr>
          <w:rFonts w:ascii="Times New Roman" w:eastAsia="Times New Roman" w:hAnsi="Times New Roman" w:cs="Times New Roman"/>
          <w:bCs/>
          <w:color w:val="000000" w:themeColor="text1"/>
          <w:sz w:val="24"/>
          <w:szCs w:val="24"/>
        </w:rPr>
        <w:t xml:space="preserve"> (</w:t>
      </w:r>
      <w:r w:rsidR="00B260CD" w:rsidRPr="00481518">
        <w:rPr>
          <w:rFonts w:ascii="Times New Roman" w:eastAsia="Times New Roman" w:hAnsi="Times New Roman" w:cs="Times New Roman"/>
          <w:color w:val="000000" w:themeColor="text1"/>
          <w:sz w:val="24"/>
          <w:szCs w:val="24"/>
        </w:rPr>
        <w:t>Guiffrida &amp; Douthit</w:t>
      </w:r>
      <w:r w:rsidR="00B260CD" w:rsidRPr="00481518">
        <w:rPr>
          <w:rFonts w:ascii="Times New Roman" w:eastAsia="Times New Roman" w:hAnsi="Times New Roman" w:cs="Times New Roman"/>
          <w:bCs/>
          <w:color w:val="000000" w:themeColor="text1"/>
          <w:sz w:val="24"/>
          <w:szCs w:val="24"/>
        </w:rPr>
        <w:t>, 2010).</w:t>
      </w:r>
    </w:p>
    <w:p w14:paraId="03B4CB3F" w14:textId="77777777" w:rsidR="001E6B89" w:rsidRPr="00481518" w:rsidRDefault="001E6B89" w:rsidP="00D2559E">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lastRenderedPageBreak/>
        <w:t>With the promotion of desegregation, black students began to attend the previously ‘white schools’ at increased rates</w:t>
      </w:r>
      <w:r w:rsidR="00B260CD" w:rsidRPr="00481518">
        <w:rPr>
          <w:rFonts w:ascii="Times New Roman" w:eastAsia="Times New Roman" w:hAnsi="Times New Roman" w:cs="Times New Roman"/>
          <w:bCs/>
          <w:color w:val="000000" w:themeColor="text1"/>
          <w:sz w:val="24"/>
          <w:szCs w:val="24"/>
        </w:rPr>
        <w:t xml:space="preserve"> (Meadows, 2011)</w:t>
      </w:r>
      <w:r w:rsidRPr="00481518">
        <w:rPr>
          <w:rFonts w:ascii="Times New Roman" w:eastAsia="Times New Roman" w:hAnsi="Times New Roman" w:cs="Times New Roman"/>
          <w:bCs/>
          <w:color w:val="000000" w:themeColor="text1"/>
          <w:sz w:val="24"/>
          <w:szCs w:val="24"/>
        </w:rPr>
        <w:t>. However, a lot of work was required to promote equality in the admission of black students in higher education institutions. President John F. Kennedy established the Committee on Equal Opportunity Employment which made it illegal to discriminate against individuals based on race (</w:t>
      </w:r>
      <w:r w:rsidR="00B260CD" w:rsidRPr="00481518">
        <w:rPr>
          <w:rFonts w:ascii="Times New Roman" w:eastAsia="Times New Roman" w:hAnsi="Times New Roman" w:cs="Times New Roman"/>
          <w:bCs/>
          <w:color w:val="000000" w:themeColor="text1"/>
          <w:sz w:val="24"/>
          <w:szCs w:val="24"/>
        </w:rPr>
        <w:t>Toldson, 2014</w:t>
      </w:r>
      <w:r w:rsidRPr="00481518">
        <w:rPr>
          <w:rFonts w:ascii="Times New Roman" w:eastAsia="Times New Roman" w:hAnsi="Times New Roman" w:cs="Times New Roman"/>
          <w:bCs/>
          <w:color w:val="000000" w:themeColor="text1"/>
          <w:sz w:val="24"/>
          <w:szCs w:val="24"/>
        </w:rPr>
        <w:t>). Executive Order 10925 also facilitated the balancing of admission practices of higher education institutions and aided in the esta</w:t>
      </w:r>
      <w:r w:rsidR="004C43D2" w:rsidRPr="00481518">
        <w:rPr>
          <w:rFonts w:ascii="Times New Roman" w:eastAsia="Times New Roman" w:hAnsi="Times New Roman" w:cs="Times New Roman"/>
          <w:bCs/>
          <w:color w:val="000000" w:themeColor="text1"/>
          <w:sz w:val="24"/>
          <w:szCs w:val="24"/>
        </w:rPr>
        <w:t>blishment of affirmative action (Johnson, 2017).</w:t>
      </w:r>
    </w:p>
    <w:p w14:paraId="49E5DC3E" w14:textId="77777777" w:rsidR="001E6B89" w:rsidRPr="00481518" w:rsidRDefault="001E6B89" w:rsidP="00D2559E">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 xml:space="preserve">There have been significant challenges to the adoption of affirmative action. One illustration of the challenge to affirmative action was the case of Grutter v. Bollinger, which was against the consideration of race for admission into the Law School </w:t>
      </w:r>
      <w:r w:rsidR="00C358D1" w:rsidRPr="00481518">
        <w:rPr>
          <w:rFonts w:ascii="Times New Roman" w:eastAsia="Times New Roman" w:hAnsi="Times New Roman" w:cs="Times New Roman"/>
          <w:bCs/>
          <w:color w:val="000000" w:themeColor="text1"/>
          <w:sz w:val="24"/>
          <w:szCs w:val="24"/>
        </w:rPr>
        <w:t>at</w:t>
      </w:r>
      <w:r w:rsidRPr="00481518">
        <w:rPr>
          <w:rFonts w:ascii="Times New Roman" w:eastAsia="Times New Roman" w:hAnsi="Times New Roman" w:cs="Times New Roman"/>
          <w:bCs/>
          <w:color w:val="000000" w:themeColor="text1"/>
          <w:sz w:val="24"/>
          <w:szCs w:val="24"/>
        </w:rPr>
        <w:t xml:space="preserve"> the University of Michigan (</w:t>
      </w:r>
      <w:r w:rsidR="004C43D2" w:rsidRPr="00481518">
        <w:rPr>
          <w:rFonts w:ascii="Times New Roman" w:eastAsia="Times New Roman" w:hAnsi="Times New Roman" w:cs="Times New Roman"/>
          <w:bCs/>
          <w:color w:val="000000" w:themeColor="text1"/>
          <w:sz w:val="24"/>
          <w:szCs w:val="24"/>
        </w:rPr>
        <w:t>Deo, 2011; Garces, 2012</w:t>
      </w:r>
      <w:r w:rsidRPr="00481518">
        <w:rPr>
          <w:rFonts w:ascii="Times New Roman" w:eastAsia="Times New Roman" w:hAnsi="Times New Roman" w:cs="Times New Roman"/>
          <w:bCs/>
          <w:color w:val="000000" w:themeColor="text1"/>
          <w:sz w:val="24"/>
          <w:szCs w:val="24"/>
        </w:rPr>
        <w:t>). The Supreme Court however upheld the use of affirmative action in this case claiming that it helped to promote diversity. Despite the existing challenges, policies such as affirmative action are critical to ensuring that balances remain in place and that the rates of enrolment of black students and other minority groups at higher education institutions continue to increase</w:t>
      </w:r>
      <w:r w:rsidR="003770FE" w:rsidRPr="00481518">
        <w:rPr>
          <w:rFonts w:ascii="Times New Roman" w:eastAsia="Times New Roman" w:hAnsi="Times New Roman" w:cs="Times New Roman"/>
          <w:bCs/>
          <w:color w:val="000000" w:themeColor="text1"/>
          <w:sz w:val="24"/>
          <w:szCs w:val="24"/>
        </w:rPr>
        <w:t xml:space="preserve"> (Moses et al., 2019</w:t>
      </w:r>
      <w:r w:rsidR="006C0B0D" w:rsidRPr="00481518">
        <w:rPr>
          <w:rFonts w:ascii="Times New Roman" w:eastAsia="Times New Roman" w:hAnsi="Times New Roman" w:cs="Times New Roman"/>
          <w:bCs/>
          <w:color w:val="000000" w:themeColor="text1"/>
          <w:sz w:val="24"/>
          <w:szCs w:val="24"/>
        </w:rPr>
        <w:t>; Park &amp; Liu, 2014</w:t>
      </w:r>
      <w:r w:rsidR="003770FE" w:rsidRPr="00481518">
        <w:rPr>
          <w:rFonts w:ascii="Times New Roman" w:eastAsia="Times New Roman" w:hAnsi="Times New Roman" w:cs="Times New Roman"/>
          <w:bCs/>
          <w:color w:val="000000" w:themeColor="text1"/>
          <w:sz w:val="24"/>
          <w:szCs w:val="24"/>
        </w:rPr>
        <w:t>)</w:t>
      </w:r>
      <w:r w:rsidRPr="00481518">
        <w:rPr>
          <w:rFonts w:ascii="Times New Roman" w:eastAsia="Times New Roman" w:hAnsi="Times New Roman" w:cs="Times New Roman"/>
          <w:bCs/>
          <w:color w:val="000000" w:themeColor="text1"/>
          <w:sz w:val="24"/>
          <w:szCs w:val="24"/>
        </w:rPr>
        <w:t xml:space="preserve">.  </w:t>
      </w:r>
    </w:p>
    <w:p w14:paraId="123F24BF" w14:textId="77777777" w:rsidR="001E6B89" w:rsidRPr="00481518" w:rsidRDefault="001E6B89" w:rsidP="00423069">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From this discussion, it is evident that even though the school system in the U.S. still struggles with issues relating to segregation and unfair treatment of black students, the nation has made significant strides since the founding of the first colored schoolhouse by Winter Park in 1890.</w:t>
      </w:r>
      <w:commentRangeStart w:id="5"/>
    </w:p>
    <w:p w14:paraId="1B716E48" w14:textId="77777777" w:rsidR="0074514A" w:rsidRPr="00481518" w:rsidRDefault="0074514A" w:rsidP="003A08A2">
      <w:pPr>
        <w:rPr>
          <w:rFonts w:ascii="Times New Roman" w:eastAsia="Times New Roman" w:hAnsi="Times New Roman" w:cs="Times New Roman"/>
          <w:b/>
          <w:bCs/>
          <w:color w:val="000000" w:themeColor="text1"/>
          <w:sz w:val="24"/>
          <w:szCs w:val="24"/>
        </w:rPr>
      </w:pPr>
      <w:r w:rsidRPr="00481518">
        <w:rPr>
          <w:rFonts w:ascii="Times New Roman" w:eastAsia="Times New Roman" w:hAnsi="Times New Roman" w:cs="Times New Roman"/>
          <w:b/>
          <w:bCs/>
          <w:color w:val="000000" w:themeColor="text1"/>
          <w:sz w:val="24"/>
          <w:szCs w:val="24"/>
        </w:rPr>
        <w:t>Racial Identity</w:t>
      </w:r>
    </w:p>
    <w:p w14:paraId="69A09127" w14:textId="77777777" w:rsidR="005D47E5" w:rsidRPr="00481518" w:rsidRDefault="00020A74" w:rsidP="00900795">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 xml:space="preserve">Racial identity is a critical psychological and cultural variable when studying the motivation of black high school students to pursue post-secondary education. As outlined earlier, </w:t>
      </w:r>
      <w:r w:rsidRPr="00481518">
        <w:rPr>
          <w:rFonts w:ascii="Times New Roman" w:eastAsia="Times New Roman" w:hAnsi="Times New Roman" w:cs="Times New Roman"/>
          <w:bCs/>
          <w:color w:val="000000" w:themeColor="text1"/>
          <w:sz w:val="24"/>
          <w:szCs w:val="24"/>
        </w:rPr>
        <w:lastRenderedPageBreak/>
        <w:t xml:space="preserve">racial identity </w:t>
      </w:r>
      <w:r w:rsidR="00AD5373" w:rsidRPr="00481518">
        <w:rPr>
          <w:rFonts w:ascii="Times New Roman" w:eastAsia="Times New Roman" w:hAnsi="Times New Roman" w:cs="Times New Roman"/>
          <w:bCs/>
          <w:color w:val="000000" w:themeColor="text1"/>
          <w:sz w:val="24"/>
          <w:szCs w:val="24"/>
        </w:rPr>
        <w:t>describes the attitudes of individuals about being a member of a particular racial or ethnic group</w:t>
      </w:r>
      <w:r w:rsidR="0021346D" w:rsidRPr="00481518">
        <w:rPr>
          <w:rFonts w:ascii="Times New Roman" w:eastAsia="Times New Roman" w:hAnsi="Times New Roman" w:cs="Times New Roman"/>
          <w:bCs/>
          <w:color w:val="000000" w:themeColor="text1"/>
          <w:sz w:val="24"/>
          <w:szCs w:val="24"/>
        </w:rPr>
        <w:t xml:space="preserve"> (Thompson &amp; Carter, 2013)</w:t>
      </w:r>
      <w:r w:rsidR="00AD5373" w:rsidRPr="00481518">
        <w:rPr>
          <w:rFonts w:ascii="Times New Roman" w:eastAsia="Times New Roman" w:hAnsi="Times New Roman" w:cs="Times New Roman"/>
          <w:bCs/>
          <w:color w:val="000000" w:themeColor="text1"/>
          <w:sz w:val="24"/>
          <w:szCs w:val="24"/>
        </w:rPr>
        <w:t xml:space="preserve">. </w:t>
      </w:r>
      <w:r w:rsidR="00900795" w:rsidRPr="00481518">
        <w:rPr>
          <w:rFonts w:ascii="Times New Roman" w:eastAsia="Times New Roman" w:hAnsi="Times New Roman" w:cs="Times New Roman"/>
          <w:bCs/>
          <w:color w:val="000000" w:themeColor="text1"/>
          <w:sz w:val="24"/>
          <w:szCs w:val="24"/>
        </w:rPr>
        <w:t>The concept of racial identity is based on the minority status of the Black Americans and it focuses on describing their human experience</w:t>
      </w:r>
      <w:r w:rsidR="006C0B0D" w:rsidRPr="00481518">
        <w:rPr>
          <w:rFonts w:ascii="Times New Roman" w:eastAsia="Times New Roman" w:hAnsi="Times New Roman" w:cs="Times New Roman"/>
          <w:bCs/>
          <w:color w:val="000000" w:themeColor="text1"/>
          <w:sz w:val="24"/>
          <w:szCs w:val="24"/>
        </w:rPr>
        <w:t xml:space="preserve"> (Lee &amp; Ahn, 2013)</w:t>
      </w:r>
      <w:r w:rsidR="00900795" w:rsidRPr="00481518">
        <w:rPr>
          <w:rFonts w:ascii="Times New Roman" w:eastAsia="Times New Roman" w:hAnsi="Times New Roman" w:cs="Times New Roman"/>
          <w:bCs/>
          <w:color w:val="000000" w:themeColor="text1"/>
          <w:sz w:val="24"/>
          <w:szCs w:val="24"/>
        </w:rPr>
        <w:t xml:space="preserve">. </w:t>
      </w:r>
      <w:r w:rsidR="002E1672" w:rsidRPr="00481518">
        <w:rPr>
          <w:rFonts w:ascii="Times New Roman" w:eastAsia="Times New Roman" w:hAnsi="Times New Roman" w:cs="Times New Roman"/>
          <w:bCs/>
          <w:color w:val="000000" w:themeColor="text1"/>
          <w:sz w:val="24"/>
          <w:szCs w:val="24"/>
        </w:rPr>
        <w:t xml:space="preserve">An individual’s sense of self-image contributes to generating identity. Identity is bound to social categories as individuals with a specific category and differentiate themselves from others. </w:t>
      </w:r>
      <w:r w:rsidR="005320B0" w:rsidRPr="00481518">
        <w:rPr>
          <w:rFonts w:ascii="Times New Roman" w:eastAsia="Times New Roman" w:hAnsi="Times New Roman" w:cs="Times New Roman"/>
          <w:bCs/>
          <w:color w:val="000000" w:themeColor="text1"/>
          <w:sz w:val="24"/>
          <w:szCs w:val="24"/>
        </w:rPr>
        <w:t>In this context, racial identity involves the association with a particular social category – racial or ethnic designation</w:t>
      </w:r>
      <w:r w:rsidR="00CD5610" w:rsidRPr="00481518">
        <w:rPr>
          <w:rFonts w:ascii="Times New Roman" w:eastAsia="Times New Roman" w:hAnsi="Times New Roman" w:cs="Times New Roman"/>
          <w:bCs/>
          <w:color w:val="000000" w:themeColor="text1"/>
          <w:sz w:val="24"/>
          <w:szCs w:val="24"/>
        </w:rPr>
        <w:t xml:space="preserve"> (</w:t>
      </w:r>
      <w:r w:rsidR="00CD5610" w:rsidRPr="00481518">
        <w:rPr>
          <w:rFonts w:ascii="Times New Roman" w:eastAsiaTheme="minorHAnsi" w:hAnsi="Times New Roman" w:cs="Times New Roman"/>
          <w:color w:val="000000" w:themeColor="text1"/>
          <w:sz w:val="24"/>
          <w:szCs w:val="24"/>
        </w:rPr>
        <w:t>Hesse-Biber et al., 2010)</w:t>
      </w:r>
      <w:r w:rsidR="005320B0" w:rsidRPr="00481518">
        <w:rPr>
          <w:rFonts w:ascii="Times New Roman" w:eastAsia="Times New Roman" w:hAnsi="Times New Roman" w:cs="Times New Roman"/>
          <w:bCs/>
          <w:color w:val="000000" w:themeColor="text1"/>
          <w:sz w:val="24"/>
          <w:szCs w:val="24"/>
        </w:rPr>
        <w:t xml:space="preserve">. </w:t>
      </w:r>
    </w:p>
    <w:p w14:paraId="4FED6C92" w14:textId="77777777" w:rsidR="00900795" w:rsidRPr="00481518" w:rsidRDefault="00900795" w:rsidP="00900795">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 xml:space="preserve">Research has been carried out to </w:t>
      </w:r>
      <w:r w:rsidR="003134D3" w:rsidRPr="00481518">
        <w:rPr>
          <w:rFonts w:ascii="Times New Roman" w:eastAsia="Times New Roman" w:hAnsi="Times New Roman" w:cs="Times New Roman"/>
          <w:bCs/>
          <w:color w:val="000000" w:themeColor="text1"/>
          <w:sz w:val="24"/>
          <w:szCs w:val="24"/>
        </w:rPr>
        <w:t>demonstrate</w:t>
      </w:r>
      <w:r w:rsidRPr="00481518">
        <w:rPr>
          <w:rFonts w:ascii="Times New Roman" w:eastAsia="Times New Roman" w:hAnsi="Times New Roman" w:cs="Times New Roman"/>
          <w:bCs/>
          <w:color w:val="000000" w:themeColor="text1"/>
          <w:sz w:val="24"/>
          <w:szCs w:val="24"/>
        </w:rPr>
        <w:t xml:space="preserve"> how racial identity operates for black students in both the societal and school contexts. </w:t>
      </w:r>
      <w:r w:rsidR="00787BAF" w:rsidRPr="00481518">
        <w:rPr>
          <w:rFonts w:ascii="Times New Roman" w:eastAsia="Times New Roman" w:hAnsi="Times New Roman" w:cs="Times New Roman"/>
          <w:bCs/>
          <w:color w:val="000000" w:themeColor="text1"/>
          <w:sz w:val="24"/>
          <w:szCs w:val="24"/>
        </w:rPr>
        <w:t>The Nigrescence model developed by Cross (1978) effectively describes racial identity for the blacks as a process of becoming black within a</w:t>
      </w:r>
      <w:r w:rsidR="003577DB" w:rsidRPr="00481518">
        <w:rPr>
          <w:rFonts w:ascii="Times New Roman" w:eastAsia="Times New Roman" w:hAnsi="Times New Roman" w:cs="Times New Roman"/>
          <w:bCs/>
          <w:color w:val="000000" w:themeColor="text1"/>
          <w:sz w:val="24"/>
          <w:szCs w:val="24"/>
        </w:rPr>
        <w:t xml:space="preserve"> socio-political context (Thompson &amp; Carter, 2013).</w:t>
      </w:r>
      <w:r w:rsidR="00E654A4" w:rsidRPr="00481518">
        <w:rPr>
          <w:rFonts w:ascii="Times New Roman" w:eastAsia="Times New Roman" w:hAnsi="Times New Roman" w:cs="Times New Roman"/>
          <w:bCs/>
          <w:color w:val="000000" w:themeColor="text1"/>
          <w:sz w:val="24"/>
          <w:szCs w:val="24"/>
        </w:rPr>
        <w:t xml:space="preserve"> Under this model racial identity is assumed to occur in phases </w:t>
      </w:r>
      <w:r w:rsidR="005B3EC1" w:rsidRPr="00481518">
        <w:rPr>
          <w:rFonts w:ascii="Times New Roman" w:eastAsia="Times New Roman" w:hAnsi="Times New Roman" w:cs="Times New Roman"/>
          <w:bCs/>
          <w:color w:val="000000" w:themeColor="text1"/>
          <w:sz w:val="24"/>
          <w:szCs w:val="24"/>
        </w:rPr>
        <w:t xml:space="preserve">where an individual’s pre-conceived orientations of blacks are challenged by </w:t>
      </w:r>
      <w:r w:rsidR="00027EDD" w:rsidRPr="00481518">
        <w:rPr>
          <w:rFonts w:ascii="Times New Roman" w:eastAsia="Times New Roman" w:hAnsi="Times New Roman" w:cs="Times New Roman"/>
          <w:bCs/>
          <w:color w:val="000000" w:themeColor="text1"/>
          <w:sz w:val="24"/>
          <w:szCs w:val="24"/>
        </w:rPr>
        <w:t>having experiences with</w:t>
      </w:r>
      <w:r w:rsidR="005B3EC1" w:rsidRPr="00481518">
        <w:rPr>
          <w:rFonts w:ascii="Times New Roman" w:eastAsia="Times New Roman" w:hAnsi="Times New Roman" w:cs="Times New Roman"/>
          <w:bCs/>
          <w:color w:val="000000" w:themeColor="text1"/>
          <w:sz w:val="24"/>
          <w:szCs w:val="24"/>
        </w:rPr>
        <w:t xml:space="preserve"> blacks that </w:t>
      </w:r>
      <w:r w:rsidR="00027EDD" w:rsidRPr="00481518">
        <w:rPr>
          <w:rFonts w:ascii="Times New Roman" w:eastAsia="Times New Roman" w:hAnsi="Times New Roman" w:cs="Times New Roman"/>
          <w:bCs/>
          <w:color w:val="000000" w:themeColor="text1"/>
          <w:sz w:val="24"/>
          <w:szCs w:val="24"/>
        </w:rPr>
        <w:t>induce change to the</w:t>
      </w:r>
      <w:r w:rsidR="005B3EC1" w:rsidRPr="00481518">
        <w:rPr>
          <w:rFonts w:ascii="Times New Roman" w:eastAsia="Times New Roman" w:hAnsi="Times New Roman" w:cs="Times New Roman"/>
          <w:bCs/>
          <w:color w:val="000000" w:themeColor="text1"/>
          <w:sz w:val="24"/>
          <w:szCs w:val="24"/>
        </w:rPr>
        <w:t xml:space="preserve"> pre-established </w:t>
      </w:r>
      <w:r w:rsidR="0054544E" w:rsidRPr="00481518">
        <w:rPr>
          <w:rFonts w:ascii="Times New Roman" w:eastAsia="Times New Roman" w:hAnsi="Times New Roman" w:cs="Times New Roman"/>
          <w:bCs/>
          <w:color w:val="000000" w:themeColor="text1"/>
          <w:sz w:val="24"/>
          <w:szCs w:val="24"/>
        </w:rPr>
        <w:t>perspectives</w:t>
      </w:r>
      <w:r w:rsidR="00027EDD" w:rsidRPr="00481518">
        <w:rPr>
          <w:rFonts w:ascii="Times New Roman" w:eastAsia="Times New Roman" w:hAnsi="Times New Roman" w:cs="Times New Roman"/>
          <w:bCs/>
          <w:color w:val="000000" w:themeColor="text1"/>
          <w:sz w:val="24"/>
          <w:szCs w:val="24"/>
        </w:rPr>
        <w:t xml:space="preserve">. </w:t>
      </w:r>
      <w:r w:rsidR="004E2156" w:rsidRPr="00481518">
        <w:rPr>
          <w:rFonts w:ascii="Times New Roman" w:eastAsia="Times New Roman" w:hAnsi="Times New Roman" w:cs="Times New Roman"/>
          <w:bCs/>
          <w:color w:val="000000" w:themeColor="text1"/>
          <w:sz w:val="24"/>
          <w:szCs w:val="24"/>
        </w:rPr>
        <w:t>Through this process</w:t>
      </w:r>
      <w:r w:rsidR="00C358D1" w:rsidRPr="00481518">
        <w:rPr>
          <w:rFonts w:ascii="Times New Roman" w:eastAsia="Times New Roman" w:hAnsi="Times New Roman" w:cs="Times New Roman"/>
          <w:bCs/>
          <w:color w:val="000000" w:themeColor="text1"/>
          <w:sz w:val="24"/>
          <w:szCs w:val="24"/>
        </w:rPr>
        <w:t>,</w:t>
      </w:r>
      <w:r w:rsidR="004E2156" w:rsidRPr="00481518">
        <w:rPr>
          <w:rFonts w:ascii="Times New Roman" w:eastAsia="Times New Roman" w:hAnsi="Times New Roman" w:cs="Times New Roman"/>
          <w:bCs/>
          <w:color w:val="000000" w:themeColor="text1"/>
          <w:sz w:val="24"/>
          <w:szCs w:val="24"/>
        </w:rPr>
        <w:t xml:space="preserve"> individuals form new perspectives of black identity and participate in activities that are meaningful to the entire black race</w:t>
      </w:r>
      <w:r w:rsidR="006C0B0D" w:rsidRPr="00481518">
        <w:rPr>
          <w:rFonts w:ascii="Times New Roman" w:eastAsia="Times New Roman" w:hAnsi="Times New Roman" w:cs="Times New Roman"/>
          <w:bCs/>
          <w:color w:val="000000" w:themeColor="text1"/>
          <w:sz w:val="24"/>
          <w:szCs w:val="24"/>
        </w:rPr>
        <w:t xml:space="preserve"> (Cokley et al., </w:t>
      </w:r>
      <w:commentRangeStart w:id="6"/>
      <w:r w:rsidR="006C0B0D" w:rsidRPr="00481518">
        <w:rPr>
          <w:rFonts w:ascii="Times New Roman" w:eastAsia="Times New Roman" w:hAnsi="Times New Roman" w:cs="Times New Roman"/>
          <w:bCs/>
          <w:color w:val="000000" w:themeColor="text1"/>
          <w:sz w:val="24"/>
          <w:szCs w:val="24"/>
        </w:rPr>
        <w:t>2012</w:t>
      </w:r>
      <w:commentRangeEnd w:id="6"/>
      <w:r w:rsidR="00EA6DFD">
        <w:rPr>
          <w:rStyle w:val="CommentReference"/>
        </w:rPr>
        <w:commentReference w:id="6"/>
      </w:r>
      <w:r w:rsidR="006C0B0D" w:rsidRPr="00481518">
        <w:rPr>
          <w:rFonts w:ascii="Times New Roman" w:eastAsia="Times New Roman" w:hAnsi="Times New Roman" w:cs="Times New Roman"/>
          <w:bCs/>
          <w:color w:val="000000" w:themeColor="text1"/>
          <w:sz w:val="24"/>
          <w:szCs w:val="24"/>
        </w:rPr>
        <w:t>)</w:t>
      </w:r>
      <w:r w:rsidR="004E2156" w:rsidRPr="00481518">
        <w:rPr>
          <w:rFonts w:ascii="Times New Roman" w:eastAsia="Times New Roman" w:hAnsi="Times New Roman" w:cs="Times New Roman"/>
          <w:bCs/>
          <w:color w:val="000000" w:themeColor="text1"/>
          <w:sz w:val="24"/>
          <w:szCs w:val="24"/>
        </w:rPr>
        <w:t xml:space="preserve">. </w:t>
      </w:r>
      <w:commentRangeEnd w:id="5"/>
      <w:r w:rsidR="00EA6DFD">
        <w:rPr>
          <w:rStyle w:val="CommentReference"/>
        </w:rPr>
        <w:commentReference w:id="5"/>
      </w:r>
    </w:p>
    <w:p w14:paraId="626AE9FD" w14:textId="77777777" w:rsidR="0034487D" w:rsidRPr="00481518" w:rsidRDefault="006C0B0D" w:rsidP="00E16AA9">
      <w:pPr>
        <w:rPr>
          <w:rFonts w:ascii="Times New Roman" w:eastAsia="Times New Roman" w:hAnsi="Times New Roman" w:cs="Times New Roman"/>
          <w:bCs/>
          <w:color w:val="000000" w:themeColor="text1"/>
          <w:sz w:val="24"/>
          <w:szCs w:val="24"/>
        </w:rPr>
      </w:pPr>
      <w:commentRangeStart w:id="7"/>
      <w:r w:rsidRPr="00481518">
        <w:rPr>
          <w:rFonts w:ascii="Times New Roman" w:eastAsia="Times New Roman" w:hAnsi="Times New Roman" w:cs="Times New Roman"/>
          <w:bCs/>
          <w:color w:val="000000" w:themeColor="text1"/>
          <w:sz w:val="24"/>
          <w:szCs w:val="24"/>
        </w:rPr>
        <w:t>Based on Coo</w:t>
      </w:r>
      <w:r w:rsidR="0034487D" w:rsidRPr="00481518">
        <w:rPr>
          <w:rFonts w:ascii="Times New Roman" w:eastAsia="Times New Roman" w:hAnsi="Times New Roman" w:cs="Times New Roman"/>
          <w:bCs/>
          <w:color w:val="000000" w:themeColor="text1"/>
          <w:sz w:val="24"/>
          <w:szCs w:val="24"/>
        </w:rPr>
        <w:t>ley’s theory of ‘the looking glass self</w:t>
      </w:r>
      <w:r w:rsidR="00A33561" w:rsidRPr="00481518">
        <w:rPr>
          <w:rFonts w:ascii="Times New Roman" w:eastAsia="Times New Roman" w:hAnsi="Times New Roman" w:cs="Times New Roman"/>
          <w:bCs/>
          <w:color w:val="000000" w:themeColor="text1"/>
          <w:sz w:val="24"/>
          <w:szCs w:val="24"/>
        </w:rPr>
        <w:t>’ it can be inferred that how individuals view/see us can influence how we see ourselves</w:t>
      </w:r>
      <w:r w:rsidRPr="00481518">
        <w:rPr>
          <w:rFonts w:ascii="Times New Roman" w:eastAsia="Times New Roman" w:hAnsi="Times New Roman" w:cs="Times New Roman"/>
          <w:bCs/>
          <w:color w:val="000000" w:themeColor="text1"/>
          <w:sz w:val="24"/>
          <w:szCs w:val="24"/>
        </w:rPr>
        <w:t xml:space="preserve"> (Downey, 2015)</w:t>
      </w:r>
      <w:r w:rsidR="00A33561" w:rsidRPr="00481518">
        <w:rPr>
          <w:rFonts w:ascii="Times New Roman" w:eastAsia="Times New Roman" w:hAnsi="Times New Roman" w:cs="Times New Roman"/>
          <w:bCs/>
          <w:color w:val="000000" w:themeColor="text1"/>
          <w:sz w:val="24"/>
          <w:szCs w:val="24"/>
        </w:rPr>
        <w:t xml:space="preserve">. </w:t>
      </w:r>
      <w:r w:rsidR="004B182E" w:rsidRPr="00481518">
        <w:rPr>
          <w:rFonts w:ascii="Times New Roman" w:eastAsia="Times New Roman" w:hAnsi="Times New Roman" w:cs="Times New Roman"/>
          <w:bCs/>
          <w:color w:val="000000" w:themeColor="text1"/>
          <w:sz w:val="24"/>
          <w:szCs w:val="24"/>
        </w:rPr>
        <w:t>The concepts presented by this theory suggest that the public perception inform</w:t>
      </w:r>
      <w:r w:rsidR="00C358D1" w:rsidRPr="00481518">
        <w:rPr>
          <w:rFonts w:ascii="Times New Roman" w:eastAsia="Times New Roman" w:hAnsi="Times New Roman" w:cs="Times New Roman"/>
          <w:bCs/>
          <w:color w:val="000000" w:themeColor="text1"/>
          <w:sz w:val="24"/>
          <w:szCs w:val="24"/>
        </w:rPr>
        <w:t>s</w:t>
      </w:r>
      <w:r w:rsidR="004B182E" w:rsidRPr="00481518">
        <w:rPr>
          <w:rFonts w:ascii="Times New Roman" w:eastAsia="Times New Roman" w:hAnsi="Times New Roman" w:cs="Times New Roman"/>
          <w:bCs/>
          <w:color w:val="000000" w:themeColor="text1"/>
          <w:sz w:val="24"/>
          <w:szCs w:val="24"/>
        </w:rPr>
        <w:t xml:space="preserve"> how the blacks perceive themselves. Finding one’s </w:t>
      </w:r>
      <w:r w:rsidR="0042117C" w:rsidRPr="00481518">
        <w:rPr>
          <w:rFonts w:ascii="Times New Roman" w:eastAsia="Times New Roman" w:hAnsi="Times New Roman" w:cs="Times New Roman"/>
          <w:bCs/>
          <w:color w:val="000000" w:themeColor="text1"/>
          <w:sz w:val="24"/>
          <w:szCs w:val="24"/>
        </w:rPr>
        <w:t>position in the social environment contributes to the subjective experience of a meaningful life. Social rejection by individuals from other racial or ethnic groups can have negative effects on diverse facets of the well-being of individuals.</w:t>
      </w:r>
      <w:r w:rsidR="00E16AA9" w:rsidRPr="00481518">
        <w:rPr>
          <w:rFonts w:ascii="Times New Roman" w:eastAsiaTheme="minorHAnsi" w:hAnsi="Times New Roman" w:cs="Times New Roman"/>
          <w:color w:val="000000" w:themeColor="text1"/>
          <w:sz w:val="24"/>
          <w:szCs w:val="24"/>
        </w:rPr>
        <w:t xml:space="preserve"> </w:t>
      </w:r>
      <w:r w:rsidR="00E16AA9" w:rsidRPr="00481518">
        <w:rPr>
          <w:rFonts w:ascii="Times New Roman" w:eastAsia="Times New Roman" w:hAnsi="Times New Roman" w:cs="Times New Roman"/>
          <w:bCs/>
          <w:color w:val="000000" w:themeColor="text1"/>
          <w:sz w:val="24"/>
          <w:szCs w:val="24"/>
        </w:rPr>
        <w:t>The internalization of negative group-based societal images may impact negatively on the blacks, including on their mental health</w:t>
      </w:r>
      <w:r w:rsidR="00BB7868" w:rsidRPr="00481518">
        <w:rPr>
          <w:rFonts w:ascii="Times New Roman" w:eastAsia="Times New Roman" w:hAnsi="Times New Roman" w:cs="Times New Roman"/>
          <w:bCs/>
          <w:color w:val="000000" w:themeColor="text1"/>
          <w:sz w:val="24"/>
          <w:szCs w:val="24"/>
        </w:rPr>
        <w:t xml:space="preserve"> (Settles et al., 2010)</w:t>
      </w:r>
      <w:r w:rsidR="00E16AA9" w:rsidRPr="00481518">
        <w:rPr>
          <w:rFonts w:ascii="Times New Roman" w:eastAsia="Times New Roman" w:hAnsi="Times New Roman" w:cs="Times New Roman"/>
          <w:bCs/>
          <w:color w:val="000000" w:themeColor="text1"/>
          <w:sz w:val="24"/>
          <w:szCs w:val="24"/>
        </w:rPr>
        <w:t xml:space="preserve">. </w:t>
      </w:r>
    </w:p>
    <w:p w14:paraId="3A9F7DA8" w14:textId="77777777" w:rsidR="00FD21C4" w:rsidRPr="00481518" w:rsidRDefault="00FD21C4" w:rsidP="00E16AA9">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lastRenderedPageBreak/>
        <w:t>T</w:t>
      </w:r>
      <w:r w:rsidR="00C358D1" w:rsidRPr="00481518">
        <w:rPr>
          <w:rFonts w:ascii="Times New Roman" w:eastAsia="Times New Roman" w:hAnsi="Times New Roman" w:cs="Times New Roman"/>
          <w:bCs/>
          <w:color w:val="000000" w:themeColor="text1"/>
          <w:sz w:val="24"/>
          <w:szCs w:val="24"/>
        </w:rPr>
        <w:t>wo critical concepts</w:t>
      </w:r>
      <w:r w:rsidRPr="00481518">
        <w:rPr>
          <w:rFonts w:ascii="Times New Roman" w:eastAsia="Times New Roman" w:hAnsi="Times New Roman" w:cs="Times New Roman"/>
          <w:bCs/>
          <w:color w:val="000000" w:themeColor="text1"/>
          <w:sz w:val="24"/>
          <w:szCs w:val="24"/>
        </w:rPr>
        <w:t xml:space="preserve"> </w:t>
      </w:r>
      <w:r w:rsidR="00C358D1" w:rsidRPr="00481518">
        <w:rPr>
          <w:rFonts w:ascii="Times New Roman" w:eastAsia="Times New Roman" w:hAnsi="Times New Roman" w:cs="Times New Roman"/>
          <w:bCs/>
          <w:color w:val="000000" w:themeColor="text1"/>
          <w:sz w:val="24"/>
          <w:szCs w:val="24"/>
        </w:rPr>
        <w:t xml:space="preserve">(centrality and public regard) </w:t>
      </w:r>
      <w:r w:rsidRPr="00481518">
        <w:rPr>
          <w:rFonts w:ascii="Times New Roman" w:eastAsia="Times New Roman" w:hAnsi="Times New Roman" w:cs="Times New Roman"/>
          <w:bCs/>
          <w:color w:val="000000" w:themeColor="text1"/>
          <w:sz w:val="24"/>
          <w:szCs w:val="24"/>
        </w:rPr>
        <w:t>can aid in</w:t>
      </w:r>
      <w:r w:rsidR="00C358D1" w:rsidRPr="00481518">
        <w:rPr>
          <w:rFonts w:ascii="Times New Roman" w:eastAsia="Times New Roman" w:hAnsi="Times New Roman" w:cs="Times New Roman"/>
          <w:bCs/>
          <w:color w:val="000000" w:themeColor="text1"/>
          <w:sz w:val="24"/>
          <w:szCs w:val="24"/>
        </w:rPr>
        <w:t xml:space="preserve"> understanding racial identity</w:t>
      </w:r>
      <w:r w:rsidRPr="00481518">
        <w:rPr>
          <w:rFonts w:ascii="Times New Roman" w:eastAsia="Times New Roman" w:hAnsi="Times New Roman" w:cs="Times New Roman"/>
          <w:bCs/>
          <w:color w:val="000000" w:themeColor="text1"/>
          <w:sz w:val="24"/>
          <w:szCs w:val="24"/>
        </w:rPr>
        <w:t>. Racial centrality refers to the extent to which individuals view their racial identity as a critical aspect of their self-concept. Racial centrality reflects</w:t>
      </w:r>
      <w:r w:rsidR="00CD0B7E" w:rsidRPr="00481518">
        <w:rPr>
          <w:rFonts w:ascii="Times New Roman" w:eastAsia="Times New Roman" w:hAnsi="Times New Roman" w:cs="Times New Roman"/>
          <w:bCs/>
          <w:color w:val="000000" w:themeColor="text1"/>
          <w:sz w:val="24"/>
          <w:szCs w:val="24"/>
        </w:rPr>
        <w:t xml:space="preserve"> the sense of connectedness that</w:t>
      </w:r>
      <w:r w:rsidRPr="00481518">
        <w:rPr>
          <w:rFonts w:ascii="Times New Roman" w:eastAsia="Times New Roman" w:hAnsi="Times New Roman" w:cs="Times New Roman"/>
          <w:bCs/>
          <w:color w:val="000000" w:themeColor="text1"/>
          <w:sz w:val="24"/>
          <w:szCs w:val="24"/>
        </w:rPr>
        <w:t xml:space="preserve"> </w:t>
      </w:r>
      <w:r w:rsidR="00CD0B7E" w:rsidRPr="00481518">
        <w:rPr>
          <w:rFonts w:ascii="Times New Roman" w:eastAsia="Times New Roman" w:hAnsi="Times New Roman" w:cs="Times New Roman"/>
          <w:bCs/>
          <w:color w:val="000000" w:themeColor="text1"/>
          <w:sz w:val="24"/>
          <w:szCs w:val="24"/>
        </w:rPr>
        <w:t xml:space="preserve">individuals have over their racial group. </w:t>
      </w:r>
      <w:r w:rsidR="00AA25E7" w:rsidRPr="00481518">
        <w:rPr>
          <w:rFonts w:ascii="Times New Roman" w:eastAsia="Times New Roman" w:hAnsi="Times New Roman" w:cs="Times New Roman"/>
          <w:bCs/>
          <w:color w:val="000000" w:themeColor="text1"/>
          <w:sz w:val="24"/>
          <w:szCs w:val="24"/>
        </w:rPr>
        <w:t xml:space="preserve">Public regard on the other hand refers to the affective meanings that individuals to their racial identity. </w:t>
      </w:r>
      <w:r w:rsidR="007367C4" w:rsidRPr="00481518">
        <w:rPr>
          <w:rFonts w:ascii="Times New Roman" w:eastAsia="Times New Roman" w:hAnsi="Times New Roman" w:cs="Times New Roman"/>
          <w:bCs/>
          <w:color w:val="000000" w:themeColor="text1"/>
          <w:sz w:val="24"/>
          <w:szCs w:val="24"/>
        </w:rPr>
        <w:t xml:space="preserve">For instance, public regard may include beliefs regarding how other members of society </w:t>
      </w:r>
      <w:r w:rsidR="00A008C2" w:rsidRPr="00481518">
        <w:rPr>
          <w:rFonts w:ascii="Times New Roman" w:eastAsia="Times New Roman" w:hAnsi="Times New Roman" w:cs="Times New Roman"/>
          <w:bCs/>
          <w:color w:val="000000" w:themeColor="text1"/>
          <w:sz w:val="24"/>
          <w:szCs w:val="24"/>
        </w:rPr>
        <w:t xml:space="preserve">view black people. It may also involve reflecting on the awareness of </w:t>
      </w:r>
      <w:r w:rsidR="001C072C" w:rsidRPr="00481518">
        <w:rPr>
          <w:rFonts w:ascii="Times New Roman" w:eastAsia="Times New Roman" w:hAnsi="Times New Roman" w:cs="Times New Roman"/>
          <w:bCs/>
          <w:color w:val="000000" w:themeColor="text1"/>
          <w:sz w:val="24"/>
          <w:szCs w:val="24"/>
        </w:rPr>
        <w:t>students about racial bias in school.</w:t>
      </w:r>
    </w:p>
    <w:p w14:paraId="13A45B58" w14:textId="77777777" w:rsidR="001C072C" w:rsidRPr="00481518" w:rsidRDefault="001C072C" w:rsidP="001C072C">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 xml:space="preserve">Further analysis of the racial centrality and public regard dimensions of racial identity </w:t>
      </w:r>
      <w:r w:rsidR="00C358D1" w:rsidRPr="00481518">
        <w:rPr>
          <w:rFonts w:ascii="Times New Roman" w:eastAsia="Times New Roman" w:hAnsi="Times New Roman" w:cs="Times New Roman"/>
          <w:bCs/>
          <w:color w:val="000000" w:themeColor="text1"/>
          <w:sz w:val="24"/>
          <w:szCs w:val="24"/>
        </w:rPr>
        <w:t>is</w:t>
      </w:r>
      <w:r w:rsidR="0070183E" w:rsidRPr="00481518">
        <w:rPr>
          <w:rFonts w:ascii="Times New Roman" w:eastAsia="Times New Roman" w:hAnsi="Times New Roman" w:cs="Times New Roman"/>
          <w:bCs/>
          <w:color w:val="000000" w:themeColor="text1"/>
          <w:sz w:val="24"/>
          <w:szCs w:val="24"/>
        </w:rPr>
        <w:t xml:space="preserve"> important </w:t>
      </w:r>
      <w:r w:rsidR="00DA14C3" w:rsidRPr="00481518">
        <w:rPr>
          <w:rFonts w:ascii="Times New Roman" w:eastAsia="Times New Roman" w:hAnsi="Times New Roman" w:cs="Times New Roman"/>
          <w:bCs/>
          <w:color w:val="000000" w:themeColor="text1"/>
          <w:sz w:val="24"/>
          <w:szCs w:val="24"/>
        </w:rPr>
        <w:t xml:space="preserve">for studying </w:t>
      </w:r>
      <w:r w:rsidR="00C358D1" w:rsidRPr="00481518">
        <w:rPr>
          <w:rFonts w:ascii="Times New Roman" w:eastAsia="Times New Roman" w:hAnsi="Times New Roman" w:cs="Times New Roman"/>
          <w:bCs/>
          <w:color w:val="000000" w:themeColor="text1"/>
          <w:sz w:val="24"/>
          <w:szCs w:val="24"/>
        </w:rPr>
        <w:t xml:space="preserve">the </w:t>
      </w:r>
      <w:r w:rsidRPr="00481518">
        <w:rPr>
          <w:rFonts w:ascii="Times New Roman" w:eastAsia="Times New Roman" w:hAnsi="Times New Roman" w:cs="Times New Roman"/>
          <w:bCs/>
          <w:color w:val="000000" w:themeColor="text1"/>
          <w:sz w:val="24"/>
          <w:szCs w:val="24"/>
        </w:rPr>
        <w:t xml:space="preserve">meaning-making processes </w:t>
      </w:r>
      <w:r w:rsidR="00DA14C3" w:rsidRPr="00481518">
        <w:rPr>
          <w:rFonts w:ascii="Times New Roman" w:eastAsia="Times New Roman" w:hAnsi="Times New Roman" w:cs="Times New Roman"/>
          <w:bCs/>
          <w:color w:val="000000" w:themeColor="text1"/>
          <w:sz w:val="24"/>
          <w:szCs w:val="24"/>
        </w:rPr>
        <w:t xml:space="preserve">of black students in the context of </w:t>
      </w:r>
      <w:r w:rsidRPr="00481518">
        <w:rPr>
          <w:rFonts w:ascii="Times New Roman" w:eastAsia="Times New Roman" w:hAnsi="Times New Roman" w:cs="Times New Roman"/>
          <w:bCs/>
          <w:color w:val="000000" w:themeColor="text1"/>
          <w:sz w:val="24"/>
          <w:szCs w:val="24"/>
        </w:rPr>
        <w:t>discrimination</w:t>
      </w:r>
      <w:r w:rsidR="00DA14C3" w:rsidRPr="00481518">
        <w:rPr>
          <w:rFonts w:ascii="Times New Roman" w:eastAsia="Times New Roman" w:hAnsi="Times New Roman" w:cs="Times New Roman"/>
          <w:bCs/>
          <w:color w:val="000000" w:themeColor="text1"/>
          <w:sz w:val="24"/>
          <w:szCs w:val="24"/>
        </w:rPr>
        <w:t xml:space="preserve"> in schools</w:t>
      </w:r>
      <w:r w:rsidR="00EF29FA" w:rsidRPr="00481518">
        <w:rPr>
          <w:rFonts w:ascii="Times New Roman" w:eastAsia="Times New Roman" w:hAnsi="Times New Roman" w:cs="Times New Roman"/>
          <w:bCs/>
          <w:color w:val="000000" w:themeColor="text1"/>
          <w:sz w:val="24"/>
          <w:szCs w:val="24"/>
        </w:rPr>
        <w:t xml:space="preserve"> (Butler-Barnes et al., 2013)</w:t>
      </w:r>
      <w:r w:rsidR="00DA14C3" w:rsidRPr="00481518">
        <w:rPr>
          <w:rFonts w:ascii="Times New Roman" w:eastAsia="Times New Roman" w:hAnsi="Times New Roman" w:cs="Times New Roman"/>
          <w:bCs/>
          <w:color w:val="000000" w:themeColor="text1"/>
          <w:sz w:val="24"/>
          <w:szCs w:val="24"/>
        </w:rPr>
        <w:t xml:space="preserve">. The two racial identity dimensions have important roles to play in </w:t>
      </w:r>
      <w:r w:rsidR="006C6F5A" w:rsidRPr="00481518">
        <w:rPr>
          <w:rFonts w:ascii="Times New Roman" w:eastAsia="Times New Roman" w:hAnsi="Times New Roman" w:cs="Times New Roman"/>
          <w:bCs/>
          <w:color w:val="000000" w:themeColor="text1"/>
          <w:sz w:val="24"/>
          <w:szCs w:val="24"/>
        </w:rPr>
        <w:t>describing black student motivation and the desire to pursue post-secondary education</w:t>
      </w:r>
      <w:r w:rsidR="00F852EE" w:rsidRPr="00481518">
        <w:rPr>
          <w:rFonts w:ascii="Times New Roman" w:eastAsia="Times New Roman" w:hAnsi="Times New Roman" w:cs="Times New Roman"/>
          <w:bCs/>
          <w:color w:val="000000" w:themeColor="text1"/>
          <w:sz w:val="24"/>
          <w:szCs w:val="24"/>
        </w:rPr>
        <w:t xml:space="preserve"> (Co</w:t>
      </w:r>
      <w:r w:rsidR="00EF29FA" w:rsidRPr="00481518">
        <w:rPr>
          <w:rFonts w:ascii="Times New Roman" w:eastAsia="Times New Roman" w:hAnsi="Times New Roman" w:cs="Times New Roman"/>
          <w:bCs/>
          <w:color w:val="000000" w:themeColor="text1"/>
          <w:sz w:val="24"/>
          <w:szCs w:val="24"/>
        </w:rPr>
        <w:t>kley et al., 2012)</w:t>
      </w:r>
      <w:r w:rsidR="006C6F5A" w:rsidRPr="00481518">
        <w:rPr>
          <w:rFonts w:ascii="Times New Roman" w:eastAsia="Times New Roman" w:hAnsi="Times New Roman" w:cs="Times New Roman"/>
          <w:bCs/>
          <w:color w:val="000000" w:themeColor="text1"/>
          <w:sz w:val="24"/>
          <w:szCs w:val="24"/>
        </w:rPr>
        <w:t xml:space="preserve">. </w:t>
      </w:r>
    </w:p>
    <w:p w14:paraId="2350F31F" w14:textId="77777777" w:rsidR="003F0EB4" w:rsidRPr="00481518" w:rsidRDefault="003F0EB4" w:rsidP="00D7396D">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 xml:space="preserve">According to Ellis et al. (2018), racial centrality has a positive correlation with academic achievement and attitudes of black students. </w:t>
      </w:r>
      <w:r w:rsidR="002E49D0" w:rsidRPr="00481518">
        <w:rPr>
          <w:rFonts w:ascii="Times New Roman" w:eastAsia="Times New Roman" w:hAnsi="Times New Roman" w:cs="Times New Roman"/>
          <w:bCs/>
          <w:color w:val="000000" w:themeColor="text1"/>
          <w:sz w:val="24"/>
          <w:szCs w:val="24"/>
        </w:rPr>
        <w:t>Racial</w:t>
      </w:r>
      <w:r w:rsidRPr="00481518">
        <w:rPr>
          <w:rFonts w:ascii="Times New Roman" w:eastAsia="Times New Roman" w:hAnsi="Times New Roman" w:cs="Times New Roman"/>
          <w:bCs/>
          <w:color w:val="000000" w:themeColor="text1"/>
          <w:sz w:val="24"/>
          <w:szCs w:val="24"/>
        </w:rPr>
        <w:t xml:space="preserve"> centrality is protective </w:t>
      </w:r>
      <w:r w:rsidR="002E49D0" w:rsidRPr="00481518">
        <w:rPr>
          <w:rFonts w:ascii="Times New Roman" w:eastAsia="Times New Roman" w:hAnsi="Times New Roman" w:cs="Times New Roman"/>
          <w:bCs/>
          <w:color w:val="000000" w:themeColor="text1"/>
          <w:sz w:val="24"/>
          <w:szCs w:val="24"/>
        </w:rPr>
        <w:t>for black students in harmful</w:t>
      </w:r>
      <w:r w:rsidRPr="00481518">
        <w:rPr>
          <w:rFonts w:ascii="Times New Roman" w:eastAsia="Times New Roman" w:hAnsi="Times New Roman" w:cs="Times New Roman"/>
          <w:bCs/>
          <w:color w:val="000000" w:themeColor="text1"/>
          <w:sz w:val="24"/>
          <w:szCs w:val="24"/>
        </w:rPr>
        <w:t xml:space="preserve"> </w:t>
      </w:r>
      <w:r w:rsidR="002E49D0" w:rsidRPr="00481518">
        <w:rPr>
          <w:rFonts w:ascii="Times New Roman" w:eastAsia="Times New Roman" w:hAnsi="Times New Roman" w:cs="Times New Roman"/>
          <w:bCs/>
          <w:color w:val="000000" w:themeColor="text1"/>
          <w:sz w:val="24"/>
          <w:szCs w:val="24"/>
        </w:rPr>
        <w:t xml:space="preserve">racial environments. </w:t>
      </w:r>
      <w:r w:rsidR="00280B6F" w:rsidRPr="00481518">
        <w:rPr>
          <w:rFonts w:ascii="Times New Roman" w:eastAsia="Times New Roman" w:hAnsi="Times New Roman" w:cs="Times New Roman"/>
          <w:bCs/>
          <w:color w:val="000000" w:themeColor="text1"/>
          <w:sz w:val="24"/>
          <w:szCs w:val="24"/>
        </w:rPr>
        <w:t xml:space="preserve">Chavous et al. (2008) found that among black male students </w:t>
      </w:r>
      <w:r w:rsidR="00957D94" w:rsidRPr="00481518">
        <w:rPr>
          <w:rFonts w:ascii="Times New Roman" w:eastAsia="Times New Roman" w:hAnsi="Times New Roman" w:cs="Times New Roman"/>
          <w:bCs/>
          <w:color w:val="000000" w:themeColor="text1"/>
          <w:sz w:val="24"/>
          <w:szCs w:val="24"/>
        </w:rPr>
        <w:t xml:space="preserve">exhibiting high levels of centrality helped to inhibit the harmful effects of discrimination on academic achievement and </w:t>
      </w:r>
      <w:r w:rsidR="00500274" w:rsidRPr="00481518">
        <w:rPr>
          <w:rFonts w:ascii="Times New Roman" w:eastAsia="Times New Roman" w:hAnsi="Times New Roman" w:cs="Times New Roman"/>
          <w:bCs/>
          <w:color w:val="000000" w:themeColor="text1"/>
          <w:sz w:val="24"/>
          <w:szCs w:val="24"/>
        </w:rPr>
        <w:t xml:space="preserve">self-concept. Scholars have found that racial identity in black students is important </w:t>
      </w:r>
      <w:r w:rsidR="00B35B5F" w:rsidRPr="00481518">
        <w:rPr>
          <w:rFonts w:ascii="Times New Roman" w:eastAsia="Times New Roman" w:hAnsi="Times New Roman" w:cs="Times New Roman"/>
          <w:bCs/>
          <w:color w:val="000000" w:themeColor="text1"/>
          <w:sz w:val="24"/>
          <w:szCs w:val="24"/>
        </w:rPr>
        <w:t>especially in assessing its impact on motivation and enabling black students to pursue post-secondary education.</w:t>
      </w:r>
      <w:commentRangeEnd w:id="7"/>
      <w:r w:rsidR="009E04EA">
        <w:rPr>
          <w:rStyle w:val="CommentReference"/>
        </w:rPr>
        <w:commentReference w:id="7"/>
      </w:r>
    </w:p>
    <w:p w14:paraId="738BAFEB" w14:textId="77777777" w:rsidR="006C6F5A" w:rsidRPr="00481518" w:rsidRDefault="006C6F5A" w:rsidP="00D7396D">
      <w:pPr>
        <w:rPr>
          <w:rFonts w:ascii="Times New Roman" w:eastAsia="Times New Roman" w:hAnsi="Times New Roman" w:cs="Times New Roman"/>
          <w:bCs/>
          <w:color w:val="000000" w:themeColor="text1"/>
          <w:sz w:val="24"/>
          <w:szCs w:val="24"/>
        </w:rPr>
      </w:pPr>
      <w:commentRangeStart w:id="8"/>
      <w:r w:rsidRPr="00481518">
        <w:rPr>
          <w:rFonts w:ascii="Times New Roman" w:eastAsia="Times New Roman" w:hAnsi="Times New Roman" w:cs="Times New Roman"/>
          <w:bCs/>
          <w:color w:val="000000" w:themeColor="text1"/>
          <w:sz w:val="24"/>
          <w:szCs w:val="24"/>
        </w:rPr>
        <w:t xml:space="preserve">Black students’ </w:t>
      </w:r>
      <w:commentRangeEnd w:id="8"/>
      <w:r w:rsidR="009E04EA">
        <w:rPr>
          <w:rStyle w:val="CommentReference"/>
        </w:rPr>
        <w:commentReference w:id="8"/>
      </w:r>
      <w:r w:rsidRPr="00481518">
        <w:rPr>
          <w:rFonts w:ascii="Times New Roman" w:eastAsia="Times New Roman" w:hAnsi="Times New Roman" w:cs="Times New Roman"/>
          <w:bCs/>
          <w:color w:val="000000" w:themeColor="text1"/>
          <w:sz w:val="24"/>
          <w:szCs w:val="24"/>
        </w:rPr>
        <w:t>historica</w:t>
      </w:r>
      <w:r w:rsidR="00D7396D" w:rsidRPr="00481518">
        <w:rPr>
          <w:rFonts w:ascii="Times New Roman" w:eastAsia="Times New Roman" w:hAnsi="Times New Roman" w:cs="Times New Roman"/>
          <w:bCs/>
          <w:color w:val="000000" w:themeColor="text1"/>
          <w:sz w:val="24"/>
          <w:szCs w:val="24"/>
        </w:rPr>
        <w:t xml:space="preserve">l experiences of discrimination </w:t>
      </w:r>
      <w:r w:rsidRPr="00481518">
        <w:rPr>
          <w:rFonts w:ascii="Times New Roman" w:eastAsia="Times New Roman" w:hAnsi="Times New Roman" w:cs="Times New Roman"/>
          <w:bCs/>
          <w:color w:val="000000" w:themeColor="text1"/>
          <w:sz w:val="24"/>
          <w:szCs w:val="24"/>
        </w:rPr>
        <w:t xml:space="preserve">and barriers to economic and social mobility </w:t>
      </w:r>
      <w:r w:rsidR="00C7534D" w:rsidRPr="00481518">
        <w:rPr>
          <w:rFonts w:ascii="Times New Roman" w:eastAsia="Times New Roman" w:hAnsi="Times New Roman" w:cs="Times New Roman"/>
          <w:bCs/>
          <w:color w:val="000000" w:themeColor="text1"/>
          <w:sz w:val="24"/>
          <w:szCs w:val="24"/>
        </w:rPr>
        <w:t>contributed to</w:t>
      </w:r>
      <w:r w:rsidRPr="00481518">
        <w:rPr>
          <w:rFonts w:ascii="Times New Roman" w:eastAsia="Times New Roman" w:hAnsi="Times New Roman" w:cs="Times New Roman"/>
          <w:bCs/>
          <w:color w:val="000000" w:themeColor="text1"/>
          <w:sz w:val="24"/>
          <w:szCs w:val="24"/>
        </w:rPr>
        <w:t xml:space="preserve"> the development of</w:t>
      </w:r>
      <w:r w:rsidR="00D7396D" w:rsidRPr="00481518">
        <w:rPr>
          <w:rFonts w:ascii="Times New Roman" w:eastAsia="Times New Roman" w:hAnsi="Times New Roman" w:cs="Times New Roman"/>
          <w:bCs/>
          <w:color w:val="000000" w:themeColor="text1"/>
          <w:sz w:val="24"/>
          <w:szCs w:val="24"/>
        </w:rPr>
        <w:t xml:space="preserve"> </w:t>
      </w:r>
      <w:r w:rsidRPr="00481518">
        <w:rPr>
          <w:rFonts w:ascii="Times New Roman" w:eastAsia="Times New Roman" w:hAnsi="Times New Roman" w:cs="Times New Roman"/>
          <w:bCs/>
          <w:color w:val="000000" w:themeColor="text1"/>
          <w:sz w:val="24"/>
          <w:szCs w:val="24"/>
        </w:rPr>
        <w:t>an oppositional culture</w:t>
      </w:r>
      <w:r w:rsidR="00C7534D" w:rsidRPr="00481518">
        <w:rPr>
          <w:rFonts w:ascii="Times New Roman" w:eastAsia="Times New Roman" w:hAnsi="Times New Roman" w:cs="Times New Roman"/>
          <w:bCs/>
          <w:color w:val="000000" w:themeColor="text1"/>
          <w:sz w:val="24"/>
          <w:szCs w:val="24"/>
        </w:rPr>
        <w:t xml:space="preserve"> toward</w:t>
      </w:r>
      <w:r w:rsidRPr="00481518">
        <w:rPr>
          <w:rFonts w:ascii="Times New Roman" w:eastAsia="Times New Roman" w:hAnsi="Times New Roman" w:cs="Times New Roman"/>
          <w:bCs/>
          <w:color w:val="000000" w:themeColor="text1"/>
          <w:sz w:val="24"/>
          <w:szCs w:val="24"/>
        </w:rPr>
        <w:t xml:space="preserve"> </w:t>
      </w:r>
      <w:r w:rsidR="00C7534D" w:rsidRPr="00481518">
        <w:rPr>
          <w:rFonts w:ascii="Times New Roman" w:eastAsia="Times New Roman" w:hAnsi="Times New Roman" w:cs="Times New Roman"/>
          <w:bCs/>
          <w:color w:val="000000" w:themeColor="text1"/>
          <w:sz w:val="24"/>
          <w:szCs w:val="24"/>
        </w:rPr>
        <w:t>educational</w:t>
      </w:r>
      <w:r w:rsidRPr="00481518">
        <w:rPr>
          <w:rFonts w:ascii="Times New Roman" w:eastAsia="Times New Roman" w:hAnsi="Times New Roman" w:cs="Times New Roman"/>
          <w:bCs/>
          <w:color w:val="000000" w:themeColor="text1"/>
          <w:sz w:val="24"/>
          <w:szCs w:val="24"/>
        </w:rPr>
        <w:t xml:space="preserve"> institutions and</w:t>
      </w:r>
      <w:r w:rsidR="00D7396D" w:rsidRPr="00481518">
        <w:rPr>
          <w:rFonts w:ascii="Times New Roman" w:eastAsia="Times New Roman" w:hAnsi="Times New Roman" w:cs="Times New Roman"/>
          <w:bCs/>
          <w:color w:val="000000" w:themeColor="text1"/>
          <w:sz w:val="24"/>
          <w:szCs w:val="24"/>
        </w:rPr>
        <w:t xml:space="preserve"> </w:t>
      </w:r>
      <w:r w:rsidRPr="00481518">
        <w:rPr>
          <w:rFonts w:ascii="Times New Roman" w:eastAsia="Times New Roman" w:hAnsi="Times New Roman" w:cs="Times New Roman"/>
          <w:bCs/>
          <w:color w:val="000000" w:themeColor="text1"/>
          <w:sz w:val="24"/>
          <w:szCs w:val="24"/>
        </w:rPr>
        <w:t xml:space="preserve">pro-academic values and behaviors. This oppositional </w:t>
      </w:r>
      <w:r w:rsidR="00C7534D" w:rsidRPr="00481518">
        <w:rPr>
          <w:rFonts w:ascii="Times New Roman" w:eastAsia="Times New Roman" w:hAnsi="Times New Roman" w:cs="Times New Roman"/>
          <w:bCs/>
          <w:color w:val="000000" w:themeColor="text1"/>
          <w:sz w:val="24"/>
          <w:szCs w:val="24"/>
        </w:rPr>
        <w:t>alignment</w:t>
      </w:r>
      <w:r w:rsidR="00D7396D" w:rsidRPr="00481518">
        <w:rPr>
          <w:rFonts w:ascii="Times New Roman" w:eastAsia="Times New Roman" w:hAnsi="Times New Roman" w:cs="Times New Roman"/>
          <w:bCs/>
          <w:color w:val="000000" w:themeColor="text1"/>
          <w:sz w:val="24"/>
          <w:szCs w:val="24"/>
        </w:rPr>
        <w:t xml:space="preserve"> </w:t>
      </w:r>
      <w:r w:rsidR="00C7534D" w:rsidRPr="00481518">
        <w:rPr>
          <w:rFonts w:ascii="Times New Roman" w:eastAsia="Times New Roman" w:hAnsi="Times New Roman" w:cs="Times New Roman"/>
          <w:bCs/>
          <w:color w:val="000000" w:themeColor="text1"/>
          <w:sz w:val="24"/>
          <w:szCs w:val="24"/>
        </w:rPr>
        <w:t>allows</w:t>
      </w:r>
      <w:r w:rsidRPr="00481518">
        <w:rPr>
          <w:rFonts w:ascii="Times New Roman" w:eastAsia="Times New Roman" w:hAnsi="Times New Roman" w:cs="Times New Roman"/>
          <w:bCs/>
          <w:color w:val="000000" w:themeColor="text1"/>
          <w:sz w:val="24"/>
          <w:szCs w:val="24"/>
        </w:rPr>
        <w:t xml:space="preserve"> </w:t>
      </w:r>
      <w:r w:rsidR="00E7330A" w:rsidRPr="00481518">
        <w:rPr>
          <w:rFonts w:ascii="Times New Roman" w:eastAsia="Times New Roman" w:hAnsi="Times New Roman" w:cs="Times New Roman"/>
          <w:bCs/>
          <w:color w:val="000000" w:themeColor="text1"/>
          <w:sz w:val="24"/>
          <w:szCs w:val="24"/>
        </w:rPr>
        <w:t>people</w:t>
      </w:r>
      <w:r w:rsidRPr="00481518">
        <w:rPr>
          <w:rFonts w:ascii="Times New Roman" w:eastAsia="Times New Roman" w:hAnsi="Times New Roman" w:cs="Times New Roman"/>
          <w:bCs/>
          <w:color w:val="000000" w:themeColor="text1"/>
          <w:sz w:val="24"/>
          <w:szCs w:val="24"/>
        </w:rPr>
        <w:t xml:space="preserve"> to maintain </w:t>
      </w:r>
      <w:r w:rsidR="00C7534D" w:rsidRPr="00481518">
        <w:rPr>
          <w:rFonts w:ascii="Times New Roman" w:eastAsia="Times New Roman" w:hAnsi="Times New Roman" w:cs="Times New Roman"/>
          <w:bCs/>
          <w:color w:val="000000" w:themeColor="text1"/>
          <w:sz w:val="24"/>
          <w:szCs w:val="24"/>
        </w:rPr>
        <w:t>close</w:t>
      </w:r>
      <w:r w:rsidRPr="00481518">
        <w:rPr>
          <w:rFonts w:ascii="Times New Roman" w:eastAsia="Times New Roman" w:hAnsi="Times New Roman" w:cs="Times New Roman"/>
          <w:bCs/>
          <w:color w:val="000000" w:themeColor="text1"/>
          <w:sz w:val="24"/>
          <w:szCs w:val="24"/>
        </w:rPr>
        <w:t xml:space="preserve"> ties with in-group</w:t>
      </w:r>
      <w:r w:rsidR="00D7396D" w:rsidRPr="00481518">
        <w:rPr>
          <w:rFonts w:ascii="Times New Roman" w:eastAsia="Times New Roman" w:hAnsi="Times New Roman" w:cs="Times New Roman"/>
          <w:bCs/>
          <w:color w:val="000000" w:themeColor="text1"/>
          <w:sz w:val="24"/>
          <w:szCs w:val="24"/>
        </w:rPr>
        <w:t xml:space="preserve"> </w:t>
      </w:r>
      <w:r w:rsidRPr="00481518">
        <w:rPr>
          <w:rFonts w:ascii="Times New Roman" w:eastAsia="Times New Roman" w:hAnsi="Times New Roman" w:cs="Times New Roman"/>
          <w:bCs/>
          <w:color w:val="000000" w:themeColor="text1"/>
          <w:sz w:val="24"/>
          <w:szCs w:val="24"/>
        </w:rPr>
        <w:t xml:space="preserve">members who might </w:t>
      </w:r>
      <w:r w:rsidR="00C7534D" w:rsidRPr="00481518">
        <w:rPr>
          <w:rFonts w:ascii="Times New Roman" w:eastAsia="Times New Roman" w:hAnsi="Times New Roman" w:cs="Times New Roman"/>
          <w:bCs/>
          <w:color w:val="000000" w:themeColor="text1"/>
          <w:sz w:val="24"/>
          <w:szCs w:val="24"/>
        </w:rPr>
        <w:t>support</w:t>
      </w:r>
      <w:r w:rsidRPr="00481518">
        <w:rPr>
          <w:rFonts w:ascii="Times New Roman" w:eastAsia="Times New Roman" w:hAnsi="Times New Roman" w:cs="Times New Roman"/>
          <w:bCs/>
          <w:color w:val="000000" w:themeColor="text1"/>
          <w:sz w:val="24"/>
          <w:szCs w:val="24"/>
        </w:rPr>
        <w:t xml:space="preserve"> them for their school engagement. </w:t>
      </w:r>
      <w:r w:rsidR="00E7330A" w:rsidRPr="00481518">
        <w:rPr>
          <w:rFonts w:ascii="Times New Roman" w:eastAsia="Times New Roman" w:hAnsi="Times New Roman" w:cs="Times New Roman"/>
          <w:bCs/>
          <w:color w:val="000000" w:themeColor="text1"/>
          <w:sz w:val="24"/>
          <w:szCs w:val="24"/>
        </w:rPr>
        <w:lastRenderedPageBreak/>
        <w:t>Moreover</w:t>
      </w:r>
      <w:r w:rsidRPr="00481518">
        <w:rPr>
          <w:rFonts w:ascii="Times New Roman" w:eastAsia="Times New Roman" w:hAnsi="Times New Roman" w:cs="Times New Roman"/>
          <w:bCs/>
          <w:color w:val="000000" w:themeColor="text1"/>
          <w:sz w:val="24"/>
          <w:szCs w:val="24"/>
        </w:rPr>
        <w:t>,</w:t>
      </w:r>
      <w:r w:rsidR="00D7396D" w:rsidRPr="00481518">
        <w:rPr>
          <w:rFonts w:ascii="Times New Roman" w:eastAsia="Times New Roman" w:hAnsi="Times New Roman" w:cs="Times New Roman"/>
          <w:bCs/>
          <w:color w:val="000000" w:themeColor="text1"/>
          <w:sz w:val="24"/>
          <w:szCs w:val="24"/>
        </w:rPr>
        <w:t xml:space="preserve"> </w:t>
      </w:r>
      <w:r w:rsidRPr="00481518">
        <w:rPr>
          <w:rFonts w:ascii="Times New Roman" w:eastAsia="Times New Roman" w:hAnsi="Times New Roman" w:cs="Times New Roman"/>
          <w:bCs/>
          <w:color w:val="000000" w:themeColor="text1"/>
          <w:sz w:val="24"/>
          <w:szCs w:val="24"/>
        </w:rPr>
        <w:t xml:space="preserve">psychological frameworks focused on </w:t>
      </w:r>
      <w:r w:rsidR="00E7330A" w:rsidRPr="00481518">
        <w:rPr>
          <w:rFonts w:ascii="Times New Roman" w:eastAsia="Times New Roman" w:hAnsi="Times New Roman" w:cs="Times New Roman"/>
          <w:bCs/>
          <w:color w:val="000000" w:themeColor="text1"/>
          <w:sz w:val="24"/>
          <w:szCs w:val="24"/>
        </w:rPr>
        <w:t>the effects of stigma</w:t>
      </w:r>
      <w:r w:rsidRPr="00481518">
        <w:rPr>
          <w:rFonts w:ascii="Times New Roman" w:eastAsia="Times New Roman" w:hAnsi="Times New Roman" w:cs="Times New Roman"/>
          <w:bCs/>
          <w:color w:val="000000" w:themeColor="text1"/>
          <w:sz w:val="24"/>
          <w:szCs w:val="24"/>
        </w:rPr>
        <w:t xml:space="preserve"> </w:t>
      </w:r>
      <w:r w:rsidR="00E7330A" w:rsidRPr="00481518">
        <w:rPr>
          <w:rFonts w:ascii="Times New Roman" w:eastAsia="Times New Roman" w:hAnsi="Times New Roman" w:cs="Times New Roman"/>
          <w:bCs/>
          <w:color w:val="000000" w:themeColor="text1"/>
          <w:sz w:val="24"/>
          <w:szCs w:val="24"/>
        </w:rPr>
        <w:t>hold</w:t>
      </w:r>
      <w:r w:rsidRPr="00481518">
        <w:rPr>
          <w:rFonts w:ascii="Times New Roman" w:eastAsia="Times New Roman" w:hAnsi="Times New Roman" w:cs="Times New Roman"/>
          <w:bCs/>
          <w:color w:val="000000" w:themeColor="text1"/>
          <w:sz w:val="24"/>
          <w:szCs w:val="24"/>
        </w:rPr>
        <w:t xml:space="preserve"> that for socially stigmatized</w:t>
      </w:r>
      <w:r w:rsidR="00D7396D" w:rsidRPr="00481518">
        <w:rPr>
          <w:rFonts w:ascii="Times New Roman" w:eastAsia="Times New Roman" w:hAnsi="Times New Roman" w:cs="Times New Roman"/>
          <w:bCs/>
          <w:color w:val="000000" w:themeColor="text1"/>
          <w:sz w:val="24"/>
          <w:szCs w:val="24"/>
        </w:rPr>
        <w:t xml:space="preserve"> </w:t>
      </w:r>
      <w:r w:rsidRPr="00481518">
        <w:rPr>
          <w:rFonts w:ascii="Times New Roman" w:eastAsia="Times New Roman" w:hAnsi="Times New Roman" w:cs="Times New Roman"/>
          <w:bCs/>
          <w:color w:val="000000" w:themeColor="text1"/>
          <w:sz w:val="24"/>
          <w:szCs w:val="24"/>
        </w:rPr>
        <w:t xml:space="preserve">minority </w:t>
      </w:r>
      <w:r w:rsidR="00E7330A" w:rsidRPr="00481518">
        <w:rPr>
          <w:rFonts w:ascii="Times New Roman" w:eastAsia="Times New Roman" w:hAnsi="Times New Roman" w:cs="Times New Roman"/>
          <w:bCs/>
          <w:color w:val="000000" w:themeColor="text1"/>
          <w:sz w:val="24"/>
          <w:szCs w:val="24"/>
        </w:rPr>
        <w:t>members of the society</w:t>
      </w:r>
      <w:r w:rsidRPr="00481518">
        <w:rPr>
          <w:rFonts w:ascii="Times New Roman" w:eastAsia="Times New Roman" w:hAnsi="Times New Roman" w:cs="Times New Roman"/>
          <w:bCs/>
          <w:color w:val="000000" w:themeColor="text1"/>
          <w:sz w:val="24"/>
          <w:szCs w:val="24"/>
        </w:rPr>
        <w:t xml:space="preserve">, stronger group </w:t>
      </w:r>
      <w:r w:rsidR="00D7396D" w:rsidRPr="00481518">
        <w:rPr>
          <w:rFonts w:ascii="Times New Roman" w:eastAsia="Times New Roman" w:hAnsi="Times New Roman" w:cs="Times New Roman"/>
          <w:bCs/>
          <w:color w:val="000000" w:themeColor="text1"/>
          <w:sz w:val="24"/>
          <w:szCs w:val="24"/>
        </w:rPr>
        <w:t>identification,</w:t>
      </w:r>
      <w:r w:rsidRPr="00481518">
        <w:rPr>
          <w:rFonts w:ascii="Times New Roman" w:eastAsia="Times New Roman" w:hAnsi="Times New Roman" w:cs="Times New Roman"/>
          <w:bCs/>
          <w:color w:val="000000" w:themeColor="text1"/>
          <w:sz w:val="24"/>
          <w:szCs w:val="24"/>
        </w:rPr>
        <w:t xml:space="preserve"> and </w:t>
      </w:r>
      <w:r w:rsidR="00E7330A" w:rsidRPr="00481518">
        <w:rPr>
          <w:rFonts w:ascii="Times New Roman" w:eastAsia="Times New Roman" w:hAnsi="Times New Roman" w:cs="Times New Roman"/>
          <w:bCs/>
          <w:color w:val="000000" w:themeColor="text1"/>
          <w:sz w:val="24"/>
          <w:szCs w:val="24"/>
        </w:rPr>
        <w:t>increased</w:t>
      </w:r>
      <w:r w:rsidR="00D7396D" w:rsidRPr="00481518">
        <w:rPr>
          <w:rFonts w:ascii="Times New Roman" w:eastAsia="Times New Roman" w:hAnsi="Times New Roman" w:cs="Times New Roman"/>
          <w:bCs/>
          <w:color w:val="000000" w:themeColor="text1"/>
          <w:sz w:val="24"/>
          <w:szCs w:val="24"/>
        </w:rPr>
        <w:t xml:space="preserve"> </w:t>
      </w:r>
      <w:r w:rsidRPr="00481518">
        <w:rPr>
          <w:rFonts w:ascii="Times New Roman" w:eastAsia="Times New Roman" w:hAnsi="Times New Roman" w:cs="Times New Roman"/>
          <w:bCs/>
          <w:color w:val="000000" w:themeColor="text1"/>
          <w:sz w:val="24"/>
          <w:szCs w:val="24"/>
        </w:rPr>
        <w:t xml:space="preserve">awareness of </w:t>
      </w:r>
      <w:r w:rsidR="00E7330A" w:rsidRPr="00481518">
        <w:rPr>
          <w:rFonts w:ascii="Times New Roman" w:eastAsia="Times New Roman" w:hAnsi="Times New Roman" w:cs="Times New Roman"/>
          <w:bCs/>
          <w:color w:val="000000" w:themeColor="text1"/>
          <w:sz w:val="24"/>
          <w:szCs w:val="24"/>
        </w:rPr>
        <w:t>the</w:t>
      </w:r>
      <w:r w:rsidRPr="00481518">
        <w:rPr>
          <w:rFonts w:ascii="Times New Roman" w:eastAsia="Times New Roman" w:hAnsi="Times New Roman" w:cs="Times New Roman"/>
          <w:bCs/>
          <w:color w:val="000000" w:themeColor="text1"/>
          <w:sz w:val="24"/>
          <w:szCs w:val="24"/>
        </w:rPr>
        <w:t xml:space="preserve"> stigmatized status</w:t>
      </w:r>
      <w:r w:rsidR="00E7330A" w:rsidRPr="00481518">
        <w:rPr>
          <w:rFonts w:ascii="Times New Roman" w:eastAsia="Times New Roman" w:hAnsi="Times New Roman" w:cs="Times New Roman"/>
          <w:bCs/>
          <w:color w:val="000000" w:themeColor="text1"/>
          <w:sz w:val="24"/>
          <w:szCs w:val="24"/>
        </w:rPr>
        <w:t xml:space="preserve"> of their group</w:t>
      </w:r>
      <w:r w:rsidR="00D7396D" w:rsidRPr="00481518">
        <w:rPr>
          <w:rFonts w:ascii="Times New Roman" w:eastAsiaTheme="minorHAnsi" w:hAnsi="Times New Roman" w:cs="Times New Roman"/>
          <w:color w:val="000000" w:themeColor="text1"/>
          <w:sz w:val="24"/>
          <w:szCs w:val="24"/>
        </w:rPr>
        <w:t xml:space="preserve"> </w:t>
      </w:r>
      <w:r w:rsidR="00D7396D" w:rsidRPr="00481518">
        <w:rPr>
          <w:rFonts w:ascii="Times New Roman" w:eastAsia="Times New Roman" w:hAnsi="Times New Roman" w:cs="Times New Roman"/>
          <w:bCs/>
          <w:color w:val="000000" w:themeColor="text1"/>
          <w:sz w:val="24"/>
          <w:szCs w:val="24"/>
        </w:rPr>
        <w:t xml:space="preserve">can lead to academic </w:t>
      </w:r>
      <w:r w:rsidR="00E7330A" w:rsidRPr="00481518">
        <w:rPr>
          <w:rFonts w:ascii="Times New Roman" w:eastAsia="Times New Roman" w:hAnsi="Times New Roman" w:cs="Times New Roman"/>
          <w:bCs/>
          <w:color w:val="000000" w:themeColor="text1"/>
          <w:sz w:val="24"/>
          <w:szCs w:val="24"/>
        </w:rPr>
        <w:t>demotivation or disconnection</w:t>
      </w:r>
      <w:r w:rsidR="00D7396D" w:rsidRPr="00481518">
        <w:rPr>
          <w:rFonts w:ascii="Times New Roman" w:eastAsia="Times New Roman" w:hAnsi="Times New Roman" w:cs="Times New Roman"/>
          <w:bCs/>
          <w:color w:val="000000" w:themeColor="text1"/>
          <w:sz w:val="24"/>
          <w:szCs w:val="24"/>
        </w:rPr>
        <w:t xml:space="preserve"> of their</w:t>
      </w:r>
      <w:r w:rsidR="00D7396D" w:rsidRPr="00481518">
        <w:rPr>
          <w:rFonts w:ascii="Times New Roman" w:eastAsiaTheme="minorHAnsi" w:hAnsi="Times New Roman" w:cs="Times New Roman"/>
          <w:color w:val="000000" w:themeColor="text1"/>
          <w:sz w:val="24"/>
          <w:szCs w:val="24"/>
        </w:rPr>
        <w:t xml:space="preserve"> </w:t>
      </w:r>
      <w:r w:rsidR="00D7396D" w:rsidRPr="00481518">
        <w:rPr>
          <w:rFonts w:ascii="Times New Roman" w:eastAsia="Times New Roman" w:hAnsi="Times New Roman" w:cs="Times New Roman"/>
          <w:bCs/>
          <w:color w:val="000000" w:themeColor="text1"/>
          <w:sz w:val="24"/>
          <w:szCs w:val="24"/>
        </w:rPr>
        <w:t>identity from academic</w:t>
      </w:r>
      <w:r w:rsidR="00B74DEB" w:rsidRPr="00481518">
        <w:rPr>
          <w:rFonts w:ascii="Times New Roman" w:eastAsia="Times New Roman" w:hAnsi="Times New Roman" w:cs="Times New Roman"/>
          <w:bCs/>
          <w:color w:val="000000" w:themeColor="text1"/>
          <w:sz w:val="24"/>
          <w:szCs w:val="24"/>
        </w:rPr>
        <w:t xml:space="preserve"> contexts</w:t>
      </w:r>
      <w:r w:rsidR="00AF6A6D" w:rsidRPr="00481518">
        <w:rPr>
          <w:rFonts w:ascii="Times New Roman" w:eastAsia="Times New Roman" w:hAnsi="Times New Roman" w:cs="Times New Roman"/>
          <w:bCs/>
          <w:color w:val="000000" w:themeColor="text1"/>
          <w:sz w:val="24"/>
          <w:szCs w:val="24"/>
        </w:rPr>
        <w:t xml:space="preserve"> (McClain et al., 2012).</w:t>
      </w:r>
      <w:r w:rsidR="00D7396D" w:rsidRPr="00481518">
        <w:rPr>
          <w:rFonts w:ascii="Times New Roman" w:eastAsia="Times New Roman" w:hAnsi="Times New Roman" w:cs="Times New Roman"/>
          <w:bCs/>
          <w:color w:val="000000" w:themeColor="text1"/>
          <w:sz w:val="24"/>
          <w:szCs w:val="24"/>
        </w:rPr>
        <w:t xml:space="preserve"> </w:t>
      </w:r>
    </w:p>
    <w:p w14:paraId="50E8CB66" w14:textId="77777777" w:rsidR="00A976B8" w:rsidRPr="00481518" w:rsidRDefault="00A976B8" w:rsidP="00A976B8">
      <w:pPr>
        <w:rPr>
          <w:rFonts w:ascii="Times New Roman" w:eastAsia="Times New Roman" w:hAnsi="Times New Roman" w:cs="Times New Roman"/>
          <w:bCs/>
          <w:color w:val="000000" w:themeColor="text1"/>
          <w:sz w:val="24"/>
          <w:szCs w:val="24"/>
        </w:rPr>
      </w:pPr>
      <w:commentRangeStart w:id="9"/>
      <w:r w:rsidRPr="00481518">
        <w:rPr>
          <w:rFonts w:ascii="Times New Roman" w:eastAsia="Times New Roman" w:hAnsi="Times New Roman" w:cs="Times New Roman"/>
          <w:bCs/>
          <w:color w:val="000000" w:themeColor="text1"/>
          <w:sz w:val="24"/>
          <w:szCs w:val="24"/>
        </w:rPr>
        <w:t xml:space="preserve">The persistent racial discrimination </w:t>
      </w:r>
      <w:commentRangeEnd w:id="9"/>
      <w:r w:rsidR="00BC7C23">
        <w:rPr>
          <w:rStyle w:val="CommentReference"/>
        </w:rPr>
        <w:commentReference w:id="9"/>
      </w:r>
      <w:r w:rsidRPr="00481518">
        <w:rPr>
          <w:rFonts w:ascii="Times New Roman" w:eastAsia="Times New Roman" w:hAnsi="Times New Roman" w:cs="Times New Roman"/>
          <w:bCs/>
          <w:color w:val="000000" w:themeColor="text1"/>
          <w:sz w:val="24"/>
          <w:szCs w:val="24"/>
        </w:rPr>
        <w:t xml:space="preserve">experienced by black students </w:t>
      </w:r>
      <w:r w:rsidR="00C358D1" w:rsidRPr="00481518">
        <w:rPr>
          <w:rFonts w:ascii="Times New Roman" w:eastAsia="Times New Roman" w:hAnsi="Times New Roman" w:cs="Times New Roman"/>
          <w:bCs/>
          <w:color w:val="000000" w:themeColor="text1"/>
          <w:sz w:val="24"/>
          <w:szCs w:val="24"/>
        </w:rPr>
        <w:t>in</w:t>
      </w:r>
      <w:r w:rsidRPr="00481518">
        <w:rPr>
          <w:rFonts w:ascii="Times New Roman" w:eastAsia="Times New Roman" w:hAnsi="Times New Roman" w:cs="Times New Roman"/>
          <w:bCs/>
          <w:color w:val="000000" w:themeColor="text1"/>
          <w:sz w:val="24"/>
          <w:szCs w:val="24"/>
        </w:rPr>
        <w:t xml:space="preserve"> high school may be a barrier to their</w:t>
      </w:r>
      <w:r w:rsidR="00413C29" w:rsidRPr="00481518">
        <w:rPr>
          <w:rFonts w:ascii="Times New Roman" w:eastAsia="Times New Roman" w:hAnsi="Times New Roman" w:cs="Times New Roman"/>
          <w:bCs/>
          <w:color w:val="000000" w:themeColor="text1"/>
          <w:sz w:val="24"/>
          <w:szCs w:val="24"/>
        </w:rPr>
        <w:t xml:space="preserve"> success and may bring about</w:t>
      </w:r>
      <w:r w:rsidRPr="00481518">
        <w:rPr>
          <w:rFonts w:ascii="Times New Roman" w:eastAsia="Times New Roman" w:hAnsi="Times New Roman" w:cs="Times New Roman"/>
          <w:bCs/>
          <w:color w:val="000000" w:themeColor="text1"/>
          <w:sz w:val="24"/>
          <w:szCs w:val="24"/>
        </w:rPr>
        <w:t xml:space="preserve"> negative academi</w:t>
      </w:r>
      <w:r w:rsidR="00413C29" w:rsidRPr="00481518">
        <w:rPr>
          <w:rFonts w:ascii="Times New Roman" w:eastAsia="Times New Roman" w:hAnsi="Times New Roman" w:cs="Times New Roman"/>
          <w:bCs/>
          <w:color w:val="000000" w:themeColor="text1"/>
          <w:sz w:val="24"/>
          <w:szCs w:val="24"/>
        </w:rPr>
        <w:t xml:space="preserve">c expectations and stereotypes. This in turn reduces their motivation to pursue higher education. </w:t>
      </w:r>
      <w:commentRangeStart w:id="10"/>
      <w:r w:rsidR="00413C29" w:rsidRPr="00481518">
        <w:rPr>
          <w:rFonts w:ascii="Times New Roman" w:eastAsia="Times New Roman" w:hAnsi="Times New Roman" w:cs="Times New Roman"/>
          <w:bCs/>
          <w:color w:val="000000" w:themeColor="text1"/>
          <w:sz w:val="24"/>
          <w:szCs w:val="24"/>
        </w:rPr>
        <w:t>Bl</w:t>
      </w:r>
      <w:r w:rsidR="002940D5" w:rsidRPr="00481518">
        <w:rPr>
          <w:rFonts w:ascii="Times New Roman" w:eastAsia="Times New Roman" w:hAnsi="Times New Roman" w:cs="Times New Roman"/>
          <w:bCs/>
          <w:color w:val="000000" w:themeColor="text1"/>
          <w:sz w:val="24"/>
          <w:szCs w:val="24"/>
        </w:rPr>
        <w:t>ack students with stronger connections to their racial identity (higher centrality) and the students perceiving increased stigma (lower public regard)</w:t>
      </w:r>
      <w:r w:rsidR="00AB667F" w:rsidRPr="00481518">
        <w:rPr>
          <w:rFonts w:ascii="Times New Roman" w:eastAsia="Times New Roman" w:hAnsi="Times New Roman" w:cs="Times New Roman"/>
          <w:bCs/>
          <w:color w:val="000000" w:themeColor="text1"/>
          <w:sz w:val="24"/>
          <w:szCs w:val="24"/>
        </w:rPr>
        <w:t xml:space="preserve"> </w:t>
      </w:r>
      <w:r w:rsidR="00C358D1" w:rsidRPr="00481518">
        <w:rPr>
          <w:rFonts w:ascii="Times New Roman" w:eastAsia="Times New Roman" w:hAnsi="Times New Roman" w:cs="Times New Roman"/>
          <w:bCs/>
          <w:color w:val="000000" w:themeColor="text1"/>
          <w:sz w:val="24"/>
          <w:szCs w:val="24"/>
        </w:rPr>
        <w:t>ar</w:t>
      </w:r>
      <w:r w:rsidR="00AB667F" w:rsidRPr="00481518">
        <w:rPr>
          <w:rFonts w:ascii="Times New Roman" w:eastAsia="Times New Roman" w:hAnsi="Times New Roman" w:cs="Times New Roman"/>
          <w:bCs/>
          <w:color w:val="000000" w:themeColor="text1"/>
          <w:sz w:val="24"/>
          <w:szCs w:val="24"/>
        </w:rPr>
        <w:t>e likely to exhibit oppositional orientation to learning</w:t>
      </w:r>
      <w:r w:rsidR="002F1B3C" w:rsidRPr="00481518">
        <w:rPr>
          <w:rFonts w:ascii="Times New Roman" w:eastAsia="Times New Roman" w:hAnsi="Times New Roman" w:cs="Times New Roman"/>
          <w:bCs/>
          <w:color w:val="000000" w:themeColor="text1"/>
          <w:sz w:val="24"/>
          <w:szCs w:val="24"/>
        </w:rPr>
        <w:t xml:space="preserve"> (Grills et al., 2016)</w:t>
      </w:r>
      <w:r w:rsidR="00AB667F" w:rsidRPr="00481518">
        <w:rPr>
          <w:rFonts w:ascii="Times New Roman" w:eastAsia="Times New Roman" w:hAnsi="Times New Roman" w:cs="Times New Roman"/>
          <w:bCs/>
          <w:color w:val="000000" w:themeColor="text1"/>
          <w:sz w:val="24"/>
          <w:szCs w:val="24"/>
        </w:rPr>
        <w:t xml:space="preserve">. </w:t>
      </w:r>
      <w:commentRangeEnd w:id="10"/>
      <w:r w:rsidR="00BC7C23">
        <w:rPr>
          <w:rStyle w:val="CommentReference"/>
        </w:rPr>
        <w:commentReference w:id="10"/>
      </w:r>
      <w:r w:rsidR="00AB667F" w:rsidRPr="00481518">
        <w:rPr>
          <w:rFonts w:ascii="Times New Roman" w:eastAsia="Times New Roman" w:hAnsi="Times New Roman" w:cs="Times New Roman"/>
          <w:bCs/>
          <w:color w:val="000000" w:themeColor="text1"/>
          <w:sz w:val="24"/>
          <w:szCs w:val="24"/>
        </w:rPr>
        <w:t>Further, they are at a higher risk for academic demotivation and dis-identification to their experiences with discrimination</w:t>
      </w:r>
      <w:commentRangeStart w:id="11"/>
      <w:r w:rsidR="00AB667F" w:rsidRPr="00481518">
        <w:rPr>
          <w:rFonts w:ascii="Times New Roman" w:eastAsia="Times New Roman" w:hAnsi="Times New Roman" w:cs="Times New Roman"/>
          <w:bCs/>
          <w:color w:val="000000" w:themeColor="text1"/>
          <w:sz w:val="24"/>
          <w:szCs w:val="24"/>
        </w:rPr>
        <w:t>.</w:t>
      </w:r>
      <w:r w:rsidR="006359BB" w:rsidRPr="00481518">
        <w:rPr>
          <w:rFonts w:ascii="Times New Roman" w:eastAsia="Times New Roman" w:hAnsi="Times New Roman" w:cs="Times New Roman"/>
          <w:bCs/>
          <w:color w:val="000000" w:themeColor="text1"/>
          <w:sz w:val="24"/>
          <w:szCs w:val="24"/>
        </w:rPr>
        <w:t xml:space="preserve"> Other studies have however shown that black students with </w:t>
      </w:r>
      <w:r w:rsidR="00C358D1" w:rsidRPr="00481518">
        <w:rPr>
          <w:rFonts w:ascii="Times New Roman" w:eastAsia="Times New Roman" w:hAnsi="Times New Roman" w:cs="Times New Roman"/>
          <w:bCs/>
          <w:color w:val="000000" w:themeColor="text1"/>
          <w:sz w:val="24"/>
          <w:szCs w:val="24"/>
        </w:rPr>
        <w:t xml:space="preserve">a </w:t>
      </w:r>
      <w:r w:rsidR="006359BB" w:rsidRPr="00481518">
        <w:rPr>
          <w:rFonts w:ascii="Times New Roman" w:eastAsia="Times New Roman" w:hAnsi="Times New Roman" w:cs="Times New Roman"/>
          <w:bCs/>
          <w:color w:val="000000" w:themeColor="text1"/>
          <w:sz w:val="24"/>
          <w:szCs w:val="24"/>
        </w:rPr>
        <w:t>strong connection to their racial identity</w:t>
      </w:r>
      <w:r w:rsidR="00C47F52" w:rsidRPr="00481518">
        <w:rPr>
          <w:rFonts w:ascii="Times New Roman" w:eastAsia="Times New Roman" w:hAnsi="Times New Roman" w:cs="Times New Roman"/>
          <w:bCs/>
          <w:color w:val="000000" w:themeColor="text1"/>
          <w:sz w:val="24"/>
          <w:szCs w:val="24"/>
        </w:rPr>
        <w:t xml:space="preserve"> (higher centrality) and low public regard may be motivated by their race-related challenges to achieve success in their academics and p</w:t>
      </w:r>
      <w:r w:rsidR="003120CF" w:rsidRPr="00481518">
        <w:rPr>
          <w:rFonts w:ascii="Times New Roman" w:eastAsia="Times New Roman" w:hAnsi="Times New Roman" w:cs="Times New Roman"/>
          <w:bCs/>
          <w:color w:val="000000" w:themeColor="text1"/>
          <w:sz w:val="24"/>
          <w:szCs w:val="24"/>
        </w:rPr>
        <w:t>ursue post-secondary education (Grills et al., 2016</w:t>
      </w:r>
      <w:r w:rsidR="009752CD" w:rsidRPr="00481518">
        <w:rPr>
          <w:rFonts w:ascii="Times New Roman" w:eastAsia="Times New Roman" w:hAnsi="Times New Roman" w:cs="Times New Roman"/>
          <w:bCs/>
          <w:color w:val="000000" w:themeColor="text1"/>
          <w:sz w:val="24"/>
          <w:szCs w:val="24"/>
        </w:rPr>
        <w:t>; Lozada et al., 2017; White-Johnson, 2012).</w:t>
      </w:r>
      <w:commentRangeEnd w:id="11"/>
      <w:r w:rsidR="00BC7C23">
        <w:rPr>
          <w:rStyle w:val="CommentReference"/>
        </w:rPr>
        <w:commentReference w:id="11"/>
      </w:r>
    </w:p>
    <w:p w14:paraId="0DCFD9CE" w14:textId="77777777" w:rsidR="008361AC" w:rsidRPr="00481518" w:rsidRDefault="009C54F3" w:rsidP="003A08A2">
      <w:pPr>
        <w:rPr>
          <w:rFonts w:ascii="Times New Roman" w:eastAsia="Times New Roman" w:hAnsi="Times New Roman" w:cs="Times New Roman"/>
          <w:bCs/>
          <w:color w:val="000000" w:themeColor="text1"/>
          <w:sz w:val="24"/>
          <w:szCs w:val="24"/>
        </w:rPr>
      </w:pPr>
      <w:commentRangeStart w:id="12"/>
      <w:r w:rsidRPr="00481518">
        <w:rPr>
          <w:rFonts w:ascii="Times New Roman" w:eastAsia="Times New Roman" w:hAnsi="Times New Roman" w:cs="Times New Roman"/>
          <w:bCs/>
          <w:color w:val="000000" w:themeColor="text1"/>
          <w:sz w:val="24"/>
          <w:szCs w:val="24"/>
        </w:rPr>
        <w:t>S</w:t>
      </w:r>
      <w:r w:rsidR="00C76795" w:rsidRPr="00481518">
        <w:rPr>
          <w:rFonts w:ascii="Times New Roman" w:eastAsia="Times New Roman" w:hAnsi="Times New Roman" w:cs="Times New Roman"/>
          <w:bCs/>
          <w:color w:val="000000" w:themeColor="text1"/>
          <w:sz w:val="24"/>
          <w:szCs w:val="24"/>
        </w:rPr>
        <w:t>t</w:t>
      </w:r>
      <w:r w:rsidR="00B44CAC" w:rsidRPr="00481518">
        <w:rPr>
          <w:rFonts w:ascii="Times New Roman" w:eastAsia="Times New Roman" w:hAnsi="Times New Roman" w:cs="Times New Roman"/>
          <w:bCs/>
          <w:color w:val="000000" w:themeColor="text1"/>
          <w:sz w:val="24"/>
          <w:szCs w:val="24"/>
        </w:rPr>
        <w:t>udent</w:t>
      </w:r>
      <w:r w:rsidR="002842DC" w:rsidRPr="00481518">
        <w:rPr>
          <w:rFonts w:ascii="Times New Roman" w:eastAsia="Times New Roman" w:hAnsi="Times New Roman" w:cs="Times New Roman"/>
          <w:bCs/>
          <w:color w:val="000000" w:themeColor="text1"/>
          <w:sz w:val="24"/>
          <w:szCs w:val="24"/>
        </w:rPr>
        <w:t>s’</w:t>
      </w:r>
      <w:r w:rsidR="00B44CAC" w:rsidRPr="00481518">
        <w:rPr>
          <w:rFonts w:ascii="Times New Roman" w:eastAsia="Times New Roman" w:hAnsi="Times New Roman" w:cs="Times New Roman"/>
          <w:bCs/>
          <w:color w:val="000000" w:themeColor="text1"/>
          <w:sz w:val="24"/>
          <w:szCs w:val="24"/>
        </w:rPr>
        <w:t xml:space="preserve"> key motivation is their identity and the quality </w:t>
      </w:r>
      <w:r w:rsidR="006A368E" w:rsidRPr="00481518">
        <w:rPr>
          <w:rFonts w:ascii="Times New Roman" w:eastAsia="Times New Roman" w:hAnsi="Times New Roman" w:cs="Times New Roman"/>
          <w:bCs/>
          <w:color w:val="000000" w:themeColor="text1"/>
          <w:sz w:val="24"/>
          <w:szCs w:val="24"/>
        </w:rPr>
        <w:t>depend</w:t>
      </w:r>
      <w:r w:rsidR="00B44CAC" w:rsidRPr="00481518">
        <w:rPr>
          <w:rFonts w:ascii="Times New Roman" w:eastAsia="Times New Roman" w:hAnsi="Times New Roman" w:cs="Times New Roman"/>
          <w:bCs/>
          <w:color w:val="000000" w:themeColor="text1"/>
          <w:sz w:val="24"/>
          <w:szCs w:val="24"/>
        </w:rPr>
        <w:t xml:space="preserve"> on how </w:t>
      </w:r>
      <w:r w:rsidR="002842DC" w:rsidRPr="00481518">
        <w:rPr>
          <w:rFonts w:ascii="Times New Roman" w:eastAsia="Times New Roman" w:hAnsi="Times New Roman" w:cs="Times New Roman"/>
          <w:bCs/>
          <w:color w:val="000000" w:themeColor="text1"/>
          <w:sz w:val="24"/>
          <w:szCs w:val="24"/>
        </w:rPr>
        <w:t>students fit into the social setting in school</w:t>
      </w:r>
      <w:r w:rsidR="00CD5610" w:rsidRPr="00481518">
        <w:rPr>
          <w:rFonts w:ascii="Times New Roman" w:eastAsia="Times New Roman" w:hAnsi="Times New Roman" w:cs="Times New Roman"/>
          <w:bCs/>
          <w:color w:val="000000" w:themeColor="text1"/>
          <w:sz w:val="24"/>
          <w:szCs w:val="24"/>
        </w:rPr>
        <w:t xml:space="preserve"> (</w:t>
      </w:r>
      <w:r w:rsidR="00B14933" w:rsidRPr="00481518">
        <w:rPr>
          <w:rFonts w:ascii="Times New Roman" w:eastAsia="Times New Roman" w:hAnsi="Times New Roman" w:cs="Times New Roman"/>
          <w:bCs/>
          <w:color w:val="000000" w:themeColor="text1"/>
          <w:sz w:val="24"/>
          <w:szCs w:val="24"/>
        </w:rPr>
        <w:t>Reid, 2013).</w:t>
      </w:r>
      <w:r w:rsidR="002842DC" w:rsidRPr="00481518">
        <w:rPr>
          <w:rFonts w:ascii="Times New Roman" w:eastAsia="Times New Roman" w:hAnsi="Times New Roman" w:cs="Times New Roman"/>
          <w:bCs/>
          <w:color w:val="000000" w:themeColor="text1"/>
          <w:sz w:val="24"/>
          <w:szCs w:val="24"/>
        </w:rPr>
        <w:t xml:space="preserve"> </w:t>
      </w:r>
      <w:commentRangeEnd w:id="12"/>
      <w:r w:rsidR="00120568">
        <w:rPr>
          <w:rStyle w:val="CommentReference"/>
        </w:rPr>
        <w:commentReference w:id="12"/>
      </w:r>
      <w:r w:rsidR="002842DC" w:rsidRPr="00481518">
        <w:rPr>
          <w:rFonts w:ascii="Times New Roman" w:eastAsia="Times New Roman" w:hAnsi="Times New Roman" w:cs="Times New Roman"/>
          <w:bCs/>
          <w:color w:val="000000" w:themeColor="text1"/>
          <w:sz w:val="24"/>
          <w:szCs w:val="24"/>
        </w:rPr>
        <w:t>For instance, black students often do no</w:t>
      </w:r>
      <w:r w:rsidR="00A910A9" w:rsidRPr="00481518">
        <w:rPr>
          <w:rFonts w:ascii="Times New Roman" w:eastAsia="Times New Roman" w:hAnsi="Times New Roman" w:cs="Times New Roman"/>
          <w:bCs/>
          <w:color w:val="000000" w:themeColor="text1"/>
          <w:sz w:val="24"/>
          <w:szCs w:val="24"/>
        </w:rPr>
        <w:t>t f</w:t>
      </w:r>
      <w:r w:rsidR="002842DC" w:rsidRPr="00481518">
        <w:rPr>
          <w:rFonts w:ascii="Times New Roman" w:eastAsia="Times New Roman" w:hAnsi="Times New Roman" w:cs="Times New Roman"/>
          <w:bCs/>
          <w:color w:val="000000" w:themeColor="text1"/>
          <w:sz w:val="24"/>
          <w:szCs w:val="24"/>
        </w:rPr>
        <w:t xml:space="preserve">it </w:t>
      </w:r>
      <w:r w:rsidR="00A910A9" w:rsidRPr="00481518">
        <w:rPr>
          <w:rFonts w:ascii="Times New Roman" w:eastAsia="Times New Roman" w:hAnsi="Times New Roman" w:cs="Times New Roman"/>
          <w:bCs/>
          <w:color w:val="000000" w:themeColor="text1"/>
          <w:sz w:val="24"/>
          <w:szCs w:val="24"/>
        </w:rPr>
        <w:t xml:space="preserve">with students from other races such as Whites and Asians due to their different racial identities. </w:t>
      </w:r>
      <w:r w:rsidR="000B4C27" w:rsidRPr="00481518">
        <w:rPr>
          <w:rFonts w:ascii="Times New Roman" w:eastAsia="Times New Roman" w:hAnsi="Times New Roman" w:cs="Times New Roman"/>
          <w:bCs/>
          <w:color w:val="000000" w:themeColor="text1"/>
          <w:sz w:val="24"/>
          <w:szCs w:val="24"/>
        </w:rPr>
        <w:t>Being</w:t>
      </w:r>
      <w:r w:rsidR="006E6907" w:rsidRPr="00481518">
        <w:rPr>
          <w:rFonts w:ascii="Times New Roman" w:eastAsia="Times New Roman" w:hAnsi="Times New Roman" w:cs="Times New Roman"/>
          <w:bCs/>
          <w:color w:val="000000" w:themeColor="text1"/>
          <w:sz w:val="24"/>
          <w:szCs w:val="24"/>
        </w:rPr>
        <w:t xml:space="preserve"> exposed to the</w:t>
      </w:r>
      <w:r w:rsidR="000B4C27" w:rsidRPr="00481518">
        <w:rPr>
          <w:rFonts w:ascii="Times New Roman" w:eastAsia="Times New Roman" w:hAnsi="Times New Roman" w:cs="Times New Roman"/>
          <w:bCs/>
          <w:color w:val="000000" w:themeColor="text1"/>
          <w:sz w:val="24"/>
          <w:szCs w:val="24"/>
        </w:rPr>
        <w:t xml:space="preserve"> negative race-related interactions incr</w:t>
      </w:r>
      <w:r w:rsidR="006E6907" w:rsidRPr="00481518">
        <w:rPr>
          <w:rFonts w:ascii="Times New Roman" w:eastAsia="Times New Roman" w:hAnsi="Times New Roman" w:cs="Times New Roman"/>
          <w:bCs/>
          <w:color w:val="000000" w:themeColor="text1"/>
          <w:sz w:val="24"/>
          <w:szCs w:val="24"/>
        </w:rPr>
        <w:t>eases the negative feelings of b</w:t>
      </w:r>
      <w:r w:rsidR="000B4C27" w:rsidRPr="00481518">
        <w:rPr>
          <w:rFonts w:ascii="Times New Roman" w:eastAsia="Times New Roman" w:hAnsi="Times New Roman" w:cs="Times New Roman"/>
          <w:bCs/>
          <w:color w:val="000000" w:themeColor="text1"/>
          <w:sz w:val="24"/>
          <w:szCs w:val="24"/>
        </w:rPr>
        <w:t xml:space="preserve">lack students, </w:t>
      </w:r>
      <w:commentRangeStart w:id="13"/>
      <w:r w:rsidR="000B4C27" w:rsidRPr="00481518">
        <w:rPr>
          <w:rFonts w:ascii="Times New Roman" w:eastAsia="Times New Roman" w:hAnsi="Times New Roman" w:cs="Times New Roman"/>
          <w:bCs/>
          <w:color w:val="000000" w:themeColor="text1"/>
          <w:sz w:val="24"/>
          <w:szCs w:val="24"/>
        </w:rPr>
        <w:t>leading them to struggle with their abilities and perceived limitations of their counterparts</w:t>
      </w:r>
      <w:r w:rsidR="00B14933" w:rsidRPr="00481518">
        <w:rPr>
          <w:rFonts w:ascii="Times New Roman" w:eastAsia="Times New Roman" w:hAnsi="Times New Roman" w:cs="Times New Roman"/>
          <w:bCs/>
          <w:color w:val="000000" w:themeColor="text1"/>
          <w:sz w:val="24"/>
          <w:szCs w:val="24"/>
        </w:rPr>
        <w:t xml:space="preserve"> (Stewart, 2015)</w:t>
      </w:r>
      <w:r w:rsidR="006E6907" w:rsidRPr="00481518">
        <w:rPr>
          <w:rFonts w:ascii="Times New Roman" w:eastAsia="Times New Roman" w:hAnsi="Times New Roman" w:cs="Times New Roman"/>
          <w:bCs/>
          <w:color w:val="000000" w:themeColor="text1"/>
          <w:sz w:val="24"/>
          <w:szCs w:val="24"/>
        </w:rPr>
        <w:t xml:space="preserve">. </w:t>
      </w:r>
      <w:commentRangeEnd w:id="13"/>
      <w:r w:rsidR="00120568">
        <w:rPr>
          <w:rStyle w:val="CommentReference"/>
        </w:rPr>
        <w:commentReference w:id="13"/>
      </w:r>
      <w:r w:rsidR="006E6907" w:rsidRPr="00481518">
        <w:rPr>
          <w:rFonts w:ascii="Times New Roman" w:eastAsia="Times New Roman" w:hAnsi="Times New Roman" w:cs="Times New Roman"/>
          <w:bCs/>
          <w:color w:val="000000" w:themeColor="text1"/>
          <w:sz w:val="24"/>
          <w:szCs w:val="24"/>
        </w:rPr>
        <w:t xml:space="preserve">In white-dominated schools, black students may develop </w:t>
      </w:r>
      <w:r w:rsidR="00C358D1" w:rsidRPr="00481518">
        <w:rPr>
          <w:rFonts w:ascii="Times New Roman" w:eastAsia="Times New Roman" w:hAnsi="Times New Roman" w:cs="Times New Roman"/>
          <w:bCs/>
          <w:color w:val="000000" w:themeColor="text1"/>
          <w:sz w:val="24"/>
          <w:szCs w:val="24"/>
        </w:rPr>
        <w:t xml:space="preserve">a </w:t>
      </w:r>
      <w:r w:rsidR="006E6907" w:rsidRPr="00481518">
        <w:rPr>
          <w:rFonts w:ascii="Times New Roman" w:eastAsia="Times New Roman" w:hAnsi="Times New Roman" w:cs="Times New Roman"/>
          <w:bCs/>
          <w:color w:val="000000" w:themeColor="text1"/>
          <w:sz w:val="24"/>
          <w:szCs w:val="24"/>
        </w:rPr>
        <w:t xml:space="preserve">negative sense of self or possibly feel rejected. </w:t>
      </w:r>
      <w:r w:rsidR="0006452E" w:rsidRPr="00481518">
        <w:rPr>
          <w:rFonts w:ascii="Times New Roman" w:eastAsia="Times New Roman" w:hAnsi="Times New Roman" w:cs="Times New Roman"/>
          <w:bCs/>
          <w:color w:val="000000" w:themeColor="text1"/>
          <w:sz w:val="24"/>
          <w:szCs w:val="24"/>
        </w:rPr>
        <w:t xml:space="preserve">Black students struggle to split themselves from their cultural norms as they realize they must behave like white students to be accepted. </w:t>
      </w:r>
      <w:r w:rsidR="006E6907" w:rsidRPr="00481518">
        <w:rPr>
          <w:rFonts w:ascii="Times New Roman" w:eastAsia="Times New Roman" w:hAnsi="Times New Roman" w:cs="Times New Roman"/>
          <w:bCs/>
          <w:color w:val="000000" w:themeColor="text1"/>
          <w:sz w:val="24"/>
          <w:szCs w:val="24"/>
        </w:rPr>
        <w:t xml:space="preserve">Such negative outcomes and conflicts in the identity process may be dire for students, leading them to </w:t>
      </w:r>
      <w:r w:rsidR="006E6907" w:rsidRPr="00481518">
        <w:rPr>
          <w:rFonts w:ascii="Times New Roman" w:eastAsia="Times New Roman" w:hAnsi="Times New Roman" w:cs="Times New Roman"/>
          <w:bCs/>
          <w:color w:val="000000" w:themeColor="text1"/>
          <w:sz w:val="24"/>
          <w:szCs w:val="24"/>
        </w:rPr>
        <w:lastRenderedPageBreak/>
        <w:t>maladaptive coping responses in life</w:t>
      </w:r>
      <w:r w:rsidR="002F1B3C" w:rsidRPr="00481518">
        <w:rPr>
          <w:rFonts w:ascii="Times New Roman" w:eastAsia="Times New Roman" w:hAnsi="Times New Roman" w:cs="Times New Roman"/>
          <w:bCs/>
          <w:color w:val="000000" w:themeColor="text1"/>
          <w:sz w:val="24"/>
          <w:szCs w:val="24"/>
        </w:rPr>
        <w:t xml:space="preserve"> (Hughes et al., 2015)</w:t>
      </w:r>
      <w:r w:rsidR="006E6907" w:rsidRPr="00481518">
        <w:rPr>
          <w:rFonts w:ascii="Times New Roman" w:eastAsia="Times New Roman" w:hAnsi="Times New Roman" w:cs="Times New Roman"/>
          <w:bCs/>
          <w:color w:val="000000" w:themeColor="text1"/>
          <w:sz w:val="24"/>
          <w:szCs w:val="24"/>
        </w:rPr>
        <w:t xml:space="preserve">. </w:t>
      </w:r>
      <w:r w:rsidR="00FC2B19" w:rsidRPr="00481518">
        <w:rPr>
          <w:rFonts w:ascii="Times New Roman" w:eastAsia="Times New Roman" w:hAnsi="Times New Roman" w:cs="Times New Roman"/>
          <w:bCs/>
          <w:color w:val="000000" w:themeColor="text1"/>
          <w:sz w:val="24"/>
          <w:szCs w:val="24"/>
        </w:rPr>
        <w:t xml:space="preserve">Racism and negative stereotypes impact negatively on identity development for black students. </w:t>
      </w:r>
      <w:r w:rsidR="00FB5F2C" w:rsidRPr="00481518">
        <w:rPr>
          <w:rFonts w:ascii="Times New Roman" w:eastAsia="Times New Roman" w:hAnsi="Times New Roman" w:cs="Times New Roman"/>
          <w:bCs/>
          <w:color w:val="000000" w:themeColor="text1"/>
          <w:sz w:val="24"/>
          <w:szCs w:val="24"/>
        </w:rPr>
        <w:t xml:space="preserve">As black students pursue their education, their negative self-identity may interfere with their motivation to achieve pursue higher education and to achieve their goals. </w:t>
      </w:r>
      <w:r w:rsidR="00DF056C" w:rsidRPr="00481518">
        <w:rPr>
          <w:rFonts w:ascii="Times New Roman" w:eastAsia="Times New Roman" w:hAnsi="Times New Roman" w:cs="Times New Roman"/>
          <w:bCs/>
          <w:color w:val="000000" w:themeColor="text1"/>
          <w:sz w:val="24"/>
          <w:szCs w:val="24"/>
        </w:rPr>
        <w:t xml:space="preserve">Research studies have demonstrated </w:t>
      </w:r>
      <w:r w:rsidR="00C358D1" w:rsidRPr="00481518">
        <w:rPr>
          <w:rFonts w:ascii="Times New Roman" w:eastAsia="Times New Roman" w:hAnsi="Times New Roman" w:cs="Times New Roman"/>
          <w:bCs/>
          <w:color w:val="000000" w:themeColor="text1"/>
          <w:sz w:val="24"/>
          <w:szCs w:val="24"/>
        </w:rPr>
        <w:t xml:space="preserve">a </w:t>
      </w:r>
      <w:r w:rsidR="00DF056C" w:rsidRPr="00481518">
        <w:rPr>
          <w:rFonts w:ascii="Times New Roman" w:eastAsia="Times New Roman" w:hAnsi="Times New Roman" w:cs="Times New Roman"/>
          <w:bCs/>
          <w:color w:val="000000" w:themeColor="text1"/>
          <w:sz w:val="24"/>
          <w:szCs w:val="24"/>
        </w:rPr>
        <w:t xml:space="preserve">negative correlation between racial identity and academic achievement </w:t>
      </w:r>
      <w:r w:rsidR="006F1277" w:rsidRPr="00481518">
        <w:rPr>
          <w:rFonts w:ascii="Times New Roman" w:eastAsia="Times New Roman" w:hAnsi="Times New Roman" w:cs="Times New Roman"/>
          <w:bCs/>
          <w:color w:val="000000" w:themeColor="text1"/>
          <w:sz w:val="24"/>
          <w:szCs w:val="24"/>
        </w:rPr>
        <w:t xml:space="preserve">among black students. </w:t>
      </w:r>
      <w:commentRangeStart w:id="14"/>
      <w:r w:rsidR="006F1277" w:rsidRPr="00481518">
        <w:rPr>
          <w:rFonts w:ascii="Times New Roman" w:eastAsia="Times New Roman" w:hAnsi="Times New Roman" w:cs="Times New Roman"/>
          <w:bCs/>
          <w:color w:val="000000" w:themeColor="text1"/>
          <w:sz w:val="24"/>
          <w:szCs w:val="24"/>
        </w:rPr>
        <w:t>Black students who perceived some form of discrimination in education exhibited a loss in motivat</w:t>
      </w:r>
      <w:r w:rsidR="00B14933" w:rsidRPr="00481518">
        <w:rPr>
          <w:rFonts w:ascii="Times New Roman" w:eastAsia="Times New Roman" w:hAnsi="Times New Roman" w:cs="Times New Roman"/>
          <w:bCs/>
          <w:color w:val="000000" w:themeColor="text1"/>
          <w:sz w:val="24"/>
          <w:szCs w:val="24"/>
        </w:rPr>
        <w:t xml:space="preserve">ion to pursue further studies </w:t>
      </w:r>
      <w:commentRangeEnd w:id="14"/>
      <w:r w:rsidR="00BC7C23">
        <w:rPr>
          <w:rStyle w:val="CommentReference"/>
        </w:rPr>
        <w:commentReference w:id="14"/>
      </w:r>
      <w:r w:rsidR="00B14933" w:rsidRPr="00481518">
        <w:rPr>
          <w:rFonts w:ascii="Times New Roman" w:eastAsia="Times New Roman" w:hAnsi="Times New Roman" w:cs="Times New Roman"/>
          <w:bCs/>
          <w:color w:val="000000" w:themeColor="text1"/>
          <w:sz w:val="24"/>
          <w:szCs w:val="24"/>
        </w:rPr>
        <w:t xml:space="preserve">(Hesse-Biber et al., 2010; </w:t>
      </w:r>
      <w:r w:rsidR="008361AC" w:rsidRPr="00481518">
        <w:rPr>
          <w:rFonts w:ascii="Times New Roman" w:eastAsia="Times New Roman" w:hAnsi="Times New Roman" w:cs="Times New Roman"/>
          <w:bCs/>
          <w:color w:val="000000" w:themeColor="text1"/>
          <w:sz w:val="24"/>
          <w:szCs w:val="24"/>
        </w:rPr>
        <w:t>Sanchez, 2013).</w:t>
      </w:r>
    </w:p>
    <w:p w14:paraId="79E36DD4" w14:textId="77777777" w:rsidR="001647BD" w:rsidRPr="00481518" w:rsidRDefault="00846E48" w:rsidP="00CC76C0">
      <w:pPr>
        <w:rPr>
          <w:rFonts w:ascii="Times New Roman" w:eastAsia="Times New Roman" w:hAnsi="Times New Roman" w:cs="Times New Roman"/>
          <w:bCs/>
          <w:color w:val="000000" w:themeColor="text1"/>
          <w:sz w:val="24"/>
          <w:szCs w:val="24"/>
        </w:rPr>
      </w:pPr>
      <w:commentRangeStart w:id="15"/>
      <w:r w:rsidRPr="00481518">
        <w:rPr>
          <w:rFonts w:ascii="Times New Roman" w:eastAsia="Times New Roman" w:hAnsi="Times New Roman" w:cs="Times New Roman"/>
          <w:bCs/>
          <w:color w:val="000000" w:themeColor="text1"/>
          <w:sz w:val="24"/>
          <w:szCs w:val="24"/>
        </w:rPr>
        <w:t xml:space="preserve">Various empirical studies support racial identity (black identity) as a risk and as a promotive factor towards </w:t>
      </w:r>
      <w:r w:rsidR="00E645B8" w:rsidRPr="00481518">
        <w:rPr>
          <w:rFonts w:ascii="Times New Roman" w:eastAsia="Times New Roman" w:hAnsi="Times New Roman" w:cs="Times New Roman"/>
          <w:bCs/>
          <w:color w:val="000000" w:themeColor="text1"/>
          <w:sz w:val="24"/>
          <w:szCs w:val="24"/>
        </w:rPr>
        <w:t>academic achievement and increased desire to pursue post-secondary education</w:t>
      </w:r>
      <w:commentRangeEnd w:id="15"/>
      <w:r w:rsidR="00BC7C23">
        <w:rPr>
          <w:rStyle w:val="CommentReference"/>
        </w:rPr>
        <w:commentReference w:id="15"/>
      </w:r>
      <w:r w:rsidR="002F1B3C" w:rsidRPr="00481518">
        <w:rPr>
          <w:rFonts w:ascii="Times New Roman" w:eastAsia="Times New Roman" w:hAnsi="Times New Roman" w:cs="Times New Roman"/>
          <w:bCs/>
          <w:color w:val="000000" w:themeColor="text1"/>
          <w:sz w:val="24"/>
          <w:szCs w:val="24"/>
        </w:rPr>
        <w:t xml:space="preserve"> (Lozada et al., 2017; Rivas-Drake et al., 2014)</w:t>
      </w:r>
      <w:r w:rsidR="00E645B8" w:rsidRPr="00481518">
        <w:rPr>
          <w:rFonts w:ascii="Times New Roman" w:eastAsia="Times New Roman" w:hAnsi="Times New Roman" w:cs="Times New Roman"/>
          <w:bCs/>
          <w:color w:val="000000" w:themeColor="text1"/>
          <w:sz w:val="24"/>
          <w:szCs w:val="24"/>
        </w:rPr>
        <w:t>. For example</w:t>
      </w:r>
      <w:commentRangeStart w:id="16"/>
      <w:r w:rsidR="00E645B8" w:rsidRPr="00481518">
        <w:rPr>
          <w:rFonts w:ascii="Times New Roman" w:eastAsia="Times New Roman" w:hAnsi="Times New Roman" w:cs="Times New Roman"/>
          <w:bCs/>
          <w:color w:val="000000" w:themeColor="text1"/>
          <w:sz w:val="24"/>
          <w:szCs w:val="24"/>
        </w:rPr>
        <w:t>, research</w:t>
      </w:r>
      <w:r w:rsidR="000163CE" w:rsidRPr="00481518">
        <w:rPr>
          <w:rFonts w:ascii="Times New Roman" w:eastAsia="Times New Roman" w:hAnsi="Times New Roman" w:cs="Times New Roman"/>
          <w:bCs/>
          <w:color w:val="000000" w:themeColor="text1"/>
          <w:sz w:val="24"/>
          <w:szCs w:val="24"/>
        </w:rPr>
        <w:t xml:space="preserve"> with various</w:t>
      </w:r>
      <w:r w:rsidR="00E645B8" w:rsidRPr="00481518">
        <w:rPr>
          <w:rFonts w:ascii="Times New Roman" w:eastAsia="Times New Roman" w:hAnsi="Times New Roman" w:cs="Times New Roman"/>
          <w:bCs/>
          <w:color w:val="000000" w:themeColor="text1"/>
          <w:sz w:val="24"/>
          <w:szCs w:val="24"/>
        </w:rPr>
        <w:t xml:space="preserve"> black students </w:t>
      </w:r>
      <w:r w:rsidR="000163CE" w:rsidRPr="00481518">
        <w:rPr>
          <w:rFonts w:ascii="Times New Roman" w:eastAsia="Times New Roman" w:hAnsi="Times New Roman" w:cs="Times New Roman"/>
          <w:bCs/>
          <w:color w:val="000000" w:themeColor="text1"/>
          <w:sz w:val="24"/>
          <w:szCs w:val="24"/>
        </w:rPr>
        <w:t>ha</w:t>
      </w:r>
      <w:r w:rsidR="00C358D1" w:rsidRPr="00481518">
        <w:rPr>
          <w:rFonts w:ascii="Times New Roman" w:eastAsia="Times New Roman" w:hAnsi="Times New Roman" w:cs="Times New Roman"/>
          <w:bCs/>
          <w:color w:val="000000" w:themeColor="text1"/>
          <w:sz w:val="24"/>
          <w:szCs w:val="24"/>
        </w:rPr>
        <w:t>s</w:t>
      </w:r>
      <w:r w:rsidR="000163CE" w:rsidRPr="00481518">
        <w:rPr>
          <w:rFonts w:ascii="Times New Roman" w:eastAsia="Times New Roman" w:hAnsi="Times New Roman" w:cs="Times New Roman"/>
          <w:bCs/>
          <w:color w:val="000000" w:themeColor="text1"/>
          <w:sz w:val="24"/>
          <w:szCs w:val="24"/>
        </w:rPr>
        <w:t xml:space="preserve"> demonstrated the existence of positive direct associations between racial identity (racial cen</w:t>
      </w:r>
      <w:r w:rsidR="001647BD" w:rsidRPr="00481518">
        <w:rPr>
          <w:rFonts w:ascii="Times New Roman" w:eastAsia="Times New Roman" w:hAnsi="Times New Roman" w:cs="Times New Roman"/>
          <w:bCs/>
          <w:color w:val="000000" w:themeColor="text1"/>
          <w:sz w:val="24"/>
          <w:szCs w:val="24"/>
        </w:rPr>
        <w:t xml:space="preserve">trality) and academic achievement </w:t>
      </w:r>
      <w:commentRangeEnd w:id="16"/>
      <w:r w:rsidR="00BC7C23">
        <w:rPr>
          <w:rStyle w:val="CommentReference"/>
        </w:rPr>
        <w:commentReference w:id="16"/>
      </w:r>
      <w:r w:rsidR="001647BD" w:rsidRPr="00481518">
        <w:rPr>
          <w:rFonts w:ascii="Times New Roman" w:eastAsia="Times New Roman" w:hAnsi="Times New Roman" w:cs="Times New Roman"/>
          <w:bCs/>
          <w:color w:val="000000" w:themeColor="text1"/>
          <w:sz w:val="24"/>
          <w:szCs w:val="24"/>
        </w:rPr>
        <w:t xml:space="preserve">(Miller-Coto &amp; Byrnes, 2016; Rivas-Drake et al., 2014). </w:t>
      </w:r>
      <w:commentRangeStart w:id="17"/>
      <w:r w:rsidR="001647BD" w:rsidRPr="00481518">
        <w:rPr>
          <w:rFonts w:ascii="Times New Roman" w:eastAsia="Times New Roman" w:hAnsi="Times New Roman" w:cs="Times New Roman"/>
          <w:bCs/>
          <w:color w:val="000000" w:themeColor="text1"/>
          <w:sz w:val="24"/>
          <w:szCs w:val="24"/>
        </w:rPr>
        <w:t xml:space="preserve">Positive public regard beliefs have also been shown to </w:t>
      </w:r>
      <w:r w:rsidR="00FB1880" w:rsidRPr="00481518">
        <w:rPr>
          <w:rFonts w:ascii="Times New Roman" w:eastAsia="Times New Roman" w:hAnsi="Times New Roman" w:cs="Times New Roman"/>
          <w:bCs/>
          <w:color w:val="000000" w:themeColor="text1"/>
          <w:sz w:val="24"/>
          <w:szCs w:val="24"/>
        </w:rPr>
        <w:t xml:space="preserve">have a positive correlation with improved motivation and school engagement </w:t>
      </w:r>
      <w:commentRangeEnd w:id="17"/>
      <w:r w:rsidR="00BC7C23">
        <w:rPr>
          <w:rStyle w:val="CommentReference"/>
        </w:rPr>
        <w:commentReference w:id="17"/>
      </w:r>
      <w:r w:rsidR="00FB1880" w:rsidRPr="00481518">
        <w:rPr>
          <w:rFonts w:ascii="Times New Roman" w:eastAsia="Times New Roman" w:hAnsi="Times New Roman" w:cs="Times New Roman"/>
          <w:bCs/>
          <w:color w:val="000000" w:themeColor="text1"/>
          <w:sz w:val="24"/>
          <w:szCs w:val="24"/>
        </w:rPr>
        <w:t xml:space="preserve">(Rivas-Drake et al., 2014). </w:t>
      </w:r>
    </w:p>
    <w:p w14:paraId="24F94E7C" w14:textId="77777777" w:rsidR="00FB1880" w:rsidRPr="00481518" w:rsidRDefault="00FB1880" w:rsidP="00451E3F">
      <w:pPr>
        <w:rPr>
          <w:rFonts w:ascii="Times New Roman" w:eastAsia="Times New Roman" w:hAnsi="Times New Roman" w:cs="Times New Roman"/>
          <w:bCs/>
          <w:color w:val="000000" w:themeColor="text1"/>
          <w:sz w:val="24"/>
          <w:szCs w:val="24"/>
        </w:rPr>
      </w:pPr>
      <w:commentRangeStart w:id="18"/>
      <w:r w:rsidRPr="00481518">
        <w:rPr>
          <w:rFonts w:ascii="Times New Roman" w:eastAsia="Times New Roman" w:hAnsi="Times New Roman" w:cs="Times New Roman"/>
          <w:bCs/>
          <w:color w:val="000000" w:themeColor="text1"/>
          <w:sz w:val="24"/>
          <w:szCs w:val="24"/>
        </w:rPr>
        <w:t xml:space="preserve">In addition to improving school engagement, racial identity </w:t>
      </w:r>
      <w:r w:rsidR="00451E3F" w:rsidRPr="00481518">
        <w:rPr>
          <w:rFonts w:ascii="Times New Roman" w:eastAsia="Times New Roman" w:hAnsi="Times New Roman" w:cs="Times New Roman"/>
          <w:bCs/>
          <w:color w:val="000000" w:themeColor="text1"/>
          <w:sz w:val="24"/>
          <w:szCs w:val="24"/>
        </w:rPr>
        <w:t>play</w:t>
      </w:r>
      <w:r w:rsidR="00CE2D5F" w:rsidRPr="00481518">
        <w:rPr>
          <w:rFonts w:ascii="Times New Roman" w:eastAsia="Times New Roman" w:hAnsi="Times New Roman" w:cs="Times New Roman"/>
          <w:bCs/>
          <w:color w:val="000000" w:themeColor="text1"/>
          <w:sz w:val="24"/>
          <w:szCs w:val="24"/>
        </w:rPr>
        <w:t>s</w:t>
      </w:r>
      <w:r w:rsidR="00451E3F" w:rsidRPr="00481518">
        <w:rPr>
          <w:rFonts w:ascii="Times New Roman" w:eastAsia="Times New Roman" w:hAnsi="Times New Roman" w:cs="Times New Roman"/>
          <w:bCs/>
          <w:color w:val="000000" w:themeColor="text1"/>
          <w:sz w:val="24"/>
          <w:szCs w:val="24"/>
        </w:rPr>
        <w:t xml:space="preserve"> protective roles </w:t>
      </w:r>
      <w:r w:rsidR="00C358D1" w:rsidRPr="00481518">
        <w:rPr>
          <w:rFonts w:ascii="Times New Roman" w:eastAsia="Times New Roman" w:hAnsi="Times New Roman" w:cs="Times New Roman"/>
          <w:bCs/>
          <w:color w:val="000000" w:themeColor="text1"/>
          <w:sz w:val="24"/>
          <w:szCs w:val="24"/>
        </w:rPr>
        <w:t>concerning</w:t>
      </w:r>
      <w:r w:rsidR="00451E3F" w:rsidRPr="00481518">
        <w:rPr>
          <w:rFonts w:ascii="Times New Roman" w:eastAsia="Times New Roman" w:hAnsi="Times New Roman" w:cs="Times New Roman"/>
          <w:bCs/>
          <w:color w:val="000000" w:themeColor="text1"/>
          <w:sz w:val="24"/>
          <w:szCs w:val="24"/>
        </w:rPr>
        <w:t xml:space="preserve"> </w:t>
      </w:r>
      <w:r w:rsidR="00CE2D5F" w:rsidRPr="00481518">
        <w:rPr>
          <w:rFonts w:ascii="Times New Roman" w:eastAsia="Times New Roman" w:hAnsi="Times New Roman" w:cs="Times New Roman"/>
          <w:bCs/>
          <w:color w:val="000000" w:themeColor="text1"/>
          <w:sz w:val="24"/>
          <w:szCs w:val="24"/>
        </w:rPr>
        <w:t xml:space="preserve">the </w:t>
      </w:r>
      <w:r w:rsidR="00451E3F" w:rsidRPr="00481518">
        <w:rPr>
          <w:rFonts w:ascii="Times New Roman" w:eastAsia="Times New Roman" w:hAnsi="Times New Roman" w:cs="Times New Roman"/>
          <w:bCs/>
          <w:color w:val="000000" w:themeColor="text1"/>
          <w:sz w:val="24"/>
          <w:szCs w:val="24"/>
        </w:rPr>
        <w:t>negative race-related experiences</w:t>
      </w:r>
      <w:r w:rsidR="00CE2D5F" w:rsidRPr="00481518">
        <w:rPr>
          <w:rFonts w:ascii="Times New Roman" w:eastAsia="Times New Roman" w:hAnsi="Times New Roman" w:cs="Times New Roman"/>
          <w:bCs/>
          <w:color w:val="000000" w:themeColor="text1"/>
          <w:sz w:val="24"/>
          <w:szCs w:val="24"/>
        </w:rPr>
        <w:t xml:space="preserve"> (such as discrimination) encountered by black students</w:t>
      </w:r>
      <w:r w:rsidR="00451E3F" w:rsidRPr="00481518">
        <w:rPr>
          <w:rFonts w:ascii="Times New Roman" w:eastAsia="Times New Roman" w:hAnsi="Times New Roman" w:cs="Times New Roman"/>
          <w:bCs/>
          <w:color w:val="000000" w:themeColor="text1"/>
          <w:sz w:val="24"/>
          <w:szCs w:val="24"/>
        </w:rPr>
        <w:t xml:space="preserve"> in </w:t>
      </w:r>
      <w:r w:rsidR="00CE2D5F" w:rsidRPr="00481518">
        <w:rPr>
          <w:rFonts w:ascii="Times New Roman" w:eastAsia="Times New Roman" w:hAnsi="Times New Roman" w:cs="Times New Roman"/>
          <w:bCs/>
          <w:color w:val="000000" w:themeColor="text1"/>
          <w:sz w:val="24"/>
          <w:szCs w:val="24"/>
        </w:rPr>
        <w:t>their daily social contexts</w:t>
      </w:r>
      <w:r w:rsidR="00693002" w:rsidRPr="00481518">
        <w:rPr>
          <w:rFonts w:ascii="Times New Roman" w:eastAsia="Times New Roman" w:hAnsi="Times New Roman" w:cs="Times New Roman"/>
          <w:bCs/>
          <w:color w:val="000000" w:themeColor="text1"/>
          <w:sz w:val="24"/>
          <w:szCs w:val="24"/>
        </w:rPr>
        <w:t xml:space="preserve"> (Thomas et al., 2009).</w:t>
      </w:r>
      <w:r w:rsidR="00451E3F" w:rsidRPr="00481518">
        <w:rPr>
          <w:rFonts w:ascii="Times New Roman" w:eastAsia="Times New Roman" w:hAnsi="Times New Roman" w:cs="Times New Roman"/>
          <w:bCs/>
          <w:color w:val="000000" w:themeColor="text1"/>
          <w:sz w:val="24"/>
          <w:szCs w:val="24"/>
        </w:rPr>
        <w:t xml:space="preserve"> Racial identity beliefs </w:t>
      </w:r>
      <w:r w:rsidR="00CE2D5F" w:rsidRPr="00481518">
        <w:rPr>
          <w:rFonts w:ascii="Times New Roman" w:eastAsia="Times New Roman" w:hAnsi="Times New Roman" w:cs="Times New Roman"/>
          <w:bCs/>
          <w:color w:val="000000" w:themeColor="text1"/>
          <w:sz w:val="24"/>
          <w:szCs w:val="24"/>
        </w:rPr>
        <w:t>that reflect</w:t>
      </w:r>
      <w:r w:rsidR="00451E3F" w:rsidRPr="00481518">
        <w:rPr>
          <w:rFonts w:ascii="Times New Roman" w:eastAsia="Times New Roman" w:hAnsi="Times New Roman" w:cs="Times New Roman"/>
          <w:bCs/>
          <w:color w:val="000000" w:themeColor="text1"/>
          <w:sz w:val="24"/>
          <w:szCs w:val="24"/>
        </w:rPr>
        <w:t xml:space="preserve"> higher centrality </w:t>
      </w:r>
      <w:r w:rsidR="00D129A7" w:rsidRPr="00481518">
        <w:rPr>
          <w:rFonts w:ascii="Times New Roman" w:eastAsia="Times New Roman" w:hAnsi="Times New Roman" w:cs="Times New Roman"/>
          <w:bCs/>
          <w:color w:val="000000" w:themeColor="text1"/>
          <w:sz w:val="24"/>
          <w:szCs w:val="24"/>
        </w:rPr>
        <w:t>contribute to mitigating the effects of</w:t>
      </w:r>
      <w:r w:rsidR="00451E3F" w:rsidRPr="00481518">
        <w:rPr>
          <w:rFonts w:ascii="Times New Roman" w:eastAsia="Times New Roman" w:hAnsi="Times New Roman" w:cs="Times New Roman"/>
          <w:bCs/>
          <w:color w:val="000000" w:themeColor="text1"/>
          <w:sz w:val="24"/>
          <w:szCs w:val="24"/>
        </w:rPr>
        <w:t xml:space="preserve"> discrimination </w:t>
      </w:r>
      <w:r w:rsidR="00D129A7" w:rsidRPr="00481518">
        <w:rPr>
          <w:rFonts w:ascii="Times New Roman" w:eastAsia="Times New Roman" w:hAnsi="Times New Roman" w:cs="Times New Roman"/>
          <w:bCs/>
          <w:color w:val="000000" w:themeColor="text1"/>
          <w:sz w:val="24"/>
          <w:szCs w:val="24"/>
        </w:rPr>
        <w:t>while improving</w:t>
      </w:r>
      <w:r w:rsidR="00AC269F" w:rsidRPr="00481518">
        <w:rPr>
          <w:rFonts w:ascii="Times New Roman" w:eastAsia="Times New Roman" w:hAnsi="Times New Roman" w:cs="Times New Roman"/>
          <w:bCs/>
          <w:color w:val="000000" w:themeColor="text1"/>
          <w:sz w:val="24"/>
          <w:szCs w:val="24"/>
        </w:rPr>
        <w:t xml:space="preserve"> </w:t>
      </w:r>
      <w:r w:rsidR="00451E3F" w:rsidRPr="00481518">
        <w:rPr>
          <w:rFonts w:ascii="Times New Roman" w:eastAsia="Times New Roman" w:hAnsi="Times New Roman" w:cs="Times New Roman"/>
          <w:bCs/>
          <w:color w:val="000000" w:themeColor="text1"/>
          <w:sz w:val="24"/>
          <w:szCs w:val="24"/>
        </w:rPr>
        <w:t>academic outcomes</w:t>
      </w:r>
      <w:r w:rsidR="00AF6A6D" w:rsidRPr="00481518">
        <w:rPr>
          <w:rFonts w:ascii="Times New Roman" w:eastAsia="Times New Roman" w:hAnsi="Times New Roman" w:cs="Times New Roman"/>
          <w:bCs/>
          <w:color w:val="000000" w:themeColor="text1"/>
          <w:sz w:val="24"/>
          <w:szCs w:val="24"/>
        </w:rPr>
        <w:t xml:space="preserve"> (</w:t>
      </w:r>
      <w:r w:rsidR="00893594" w:rsidRPr="00481518">
        <w:rPr>
          <w:rFonts w:ascii="Times New Roman" w:eastAsia="Times New Roman" w:hAnsi="Times New Roman" w:cs="Times New Roman"/>
          <w:bCs/>
          <w:color w:val="000000" w:themeColor="text1"/>
          <w:sz w:val="24"/>
          <w:szCs w:val="24"/>
        </w:rPr>
        <w:t>Butler-Barnes et al.</w:t>
      </w:r>
      <w:r w:rsidR="00AF6A6D" w:rsidRPr="00481518">
        <w:rPr>
          <w:rFonts w:ascii="Times New Roman" w:eastAsia="Times New Roman" w:hAnsi="Times New Roman" w:cs="Times New Roman"/>
          <w:bCs/>
          <w:color w:val="000000" w:themeColor="text1"/>
          <w:sz w:val="24"/>
          <w:szCs w:val="24"/>
        </w:rPr>
        <w:t>, 2013)</w:t>
      </w:r>
      <w:r w:rsidR="00D129A7" w:rsidRPr="00481518">
        <w:rPr>
          <w:rFonts w:ascii="Times New Roman" w:eastAsia="Times New Roman" w:hAnsi="Times New Roman" w:cs="Times New Roman"/>
          <w:bCs/>
          <w:color w:val="000000" w:themeColor="text1"/>
          <w:sz w:val="24"/>
          <w:szCs w:val="24"/>
        </w:rPr>
        <w:t xml:space="preserve">. </w:t>
      </w:r>
      <w:r w:rsidR="00152907" w:rsidRPr="00481518">
        <w:rPr>
          <w:rFonts w:ascii="Times New Roman" w:eastAsia="Times New Roman" w:hAnsi="Times New Roman" w:cs="Times New Roman"/>
          <w:bCs/>
          <w:color w:val="000000" w:themeColor="text1"/>
          <w:sz w:val="24"/>
          <w:szCs w:val="24"/>
        </w:rPr>
        <w:t>Similarly, n</w:t>
      </w:r>
      <w:r w:rsidR="00D129A7" w:rsidRPr="00481518">
        <w:rPr>
          <w:rFonts w:ascii="Times New Roman" w:eastAsia="Times New Roman" w:hAnsi="Times New Roman" w:cs="Times New Roman"/>
          <w:bCs/>
          <w:color w:val="000000" w:themeColor="text1"/>
          <w:sz w:val="24"/>
          <w:szCs w:val="24"/>
        </w:rPr>
        <w:t xml:space="preserve">egative public regard beliefs play an important role in mitigating </w:t>
      </w:r>
      <w:r w:rsidR="00152907" w:rsidRPr="00481518">
        <w:rPr>
          <w:rFonts w:ascii="Times New Roman" w:eastAsia="Times New Roman" w:hAnsi="Times New Roman" w:cs="Times New Roman"/>
          <w:bCs/>
          <w:color w:val="000000" w:themeColor="text1"/>
          <w:sz w:val="24"/>
          <w:szCs w:val="24"/>
        </w:rPr>
        <w:t xml:space="preserve">the negative effects of discrimination on the mental health and behavioral outcomes of black students. The beliefs provide </w:t>
      </w:r>
      <w:r w:rsidR="00ED0D18" w:rsidRPr="00481518">
        <w:rPr>
          <w:rFonts w:ascii="Times New Roman" w:eastAsia="Times New Roman" w:hAnsi="Times New Roman" w:cs="Times New Roman"/>
          <w:bCs/>
          <w:color w:val="000000" w:themeColor="text1"/>
          <w:sz w:val="24"/>
          <w:szCs w:val="24"/>
        </w:rPr>
        <w:t xml:space="preserve">a lens through which black students can process and cope with their experiences in school (Sellers et al., 2006). </w:t>
      </w:r>
      <w:commentRangeEnd w:id="18"/>
      <w:r w:rsidR="00120568">
        <w:rPr>
          <w:rStyle w:val="CommentReference"/>
        </w:rPr>
        <w:commentReference w:id="18"/>
      </w:r>
    </w:p>
    <w:p w14:paraId="0B44B741" w14:textId="77777777" w:rsidR="001E113F" w:rsidRPr="00481518" w:rsidRDefault="007F6E59" w:rsidP="00A10E8F">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lastRenderedPageBreak/>
        <w:t xml:space="preserve">  </w:t>
      </w:r>
      <w:commentRangeStart w:id="19"/>
      <w:r w:rsidR="0009338F" w:rsidRPr="00481518">
        <w:rPr>
          <w:rFonts w:ascii="Times New Roman" w:eastAsia="Times New Roman" w:hAnsi="Times New Roman" w:cs="Times New Roman"/>
          <w:bCs/>
          <w:color w:val="000000" w:themeColor="text1"/>
          <w:sz w:val="24"/>
          <w:szCs w:val="24"/>
        </w:rPr>
        <w:t>Researchers have successfully outlined gender differences in the racial identi</w:t>
      </w:r>
      <w:r w:rsidR="001E0807" w:rsidRPr="00481518">
        <w:rPr>
          <w:rFonts w:ascii="Times New Roman" w:eastAsia="Times New Roman" w:hAnsi="Times New Roman" w:cs="Times New Roman"/>
          <w:bCs/>
          <w:color w:val="000000" w:themeColor="text1"/>
          <w:sz w:val="24"/>
          <w:szCs w:val="24"/>
        </w:rPr>
        <w:t xml:space="preserve">ty processes of black students including experiences of school-based discrimination </w:t>
      </w:r>
      <w:commentRangeEnd w:id="19"/>
      <w:r w:rsidR="00120568">
        <w:rPr>
          <w:rStyle w:val="CommentReference"/>
        </w:rPr>
        <w:commentReference w:id="19"/>
      </w:r>
      <w:r w:rsidR="001E0807" w:rsidRPr="00481518">
        <w:rPr>
          <w:rFonts w:ascii="Times New Roman" w:eastAsia="Times New Roman" w:hAnsi="Times New Roman" w:cs="Times New Roman"/>
          <w:bCs/>
          <w:color w:val="000000" w:themeColor="text1"/>
          <w:sz w:val="24"/>
          <w:szCs w:val="24"/>
        </w:rPr>
        <w:t xml:space="preserve">(Murphy et al., 2013). </w:t>
      </w:r>
      <w:commentRangeStart w:id="20"/>
      <w:r w:rsidR="001E0807" w:rsidRPr="00481518">
        <w:rPr>
          <w:rFonts w:ascii="Times New Roman" w:eastAsia="Times New Roman" w:hAnsi="Times New Roman" w:cs="Times New Roman"/>
          <w:bCs/>
          <w:color w:val="000000" w:themeColor="text1"/>
          <w:sz w:val="24"/>
          <w:szCs w:val="24"/>
        </w:rPr>
        <w:t xml:space="preserve">School settings have been shown to </w:t>
      </w:r>
      <w:r w:rsidR="00A443B5" w:rsidRPr="00481518">
        <w:rPr>
          <w:rFonts w:ascii="Times New Roman" w:eastAsia="Times New Roman" w:hAnsi="Times New Roman" w:cs="Times New Roman"/>
          <w:bCs/>
          <w:color w:val="000000" w:themeColor="text1"/>
          <w:sz w:val="24"/>
          <w:szCs w:val="24"/>
        </w:rPr>
        <w:t xml:space="preserve">present unique challenges to black male students that help illustrate the achievement disparities between </w:t>
      </w:r>
      <w:r w:rsidR="001A1091" w:rsidRPr="00481518">
        <w:rPr>
          <w:rFonts w:ascii="Times New Roman" w:eastAsia="Times New Roman" w:hAnsi="Times New Roman" w:cs="Times New Roman"/>
          <w:bCs/>
          <w:color w:val="000000" w:themeColor="text1"/>
          <w:sz w:val="24"/>
          <w:szCs w:val="24"/>
        </w:rPr>
        <w:t>black male students</w:t>
      </w:r>
      <w:r w:rsidR="00A443B5" w:rsidRPr="00481518">
        <w:rPr>
          <w:rFonts w:ascii="Times New Roman" w:eastAsia="Times New Roman" w:hAnsi="Times New Roman" w:cs="Times New Roman"/>
          <w:bCs/>
          <w:color w:val="000000" w:themeColor="text1"/>
          <w:sz w:val="24"/>
          <w:szCs w:val="24"/>
        </w:rPr>
        <w:t xml:space="preserve"> and </w:t>
      </w:r>
      <w:r w:rsidR="001A1091" w:rsidRPr="00481518">
        <w:rPr>
          <w:rFonts w:ascii="Times New Roman" w:eastAsia="Times New Roman" w:hAnsi="Times New Roman" w:cs="Times New Roman"/>
          <w:bCs/>
          <w:color w:val="000000" w:themeColor="text1"/>
          <w:sz w:val="24"/>
          <w:szCs w:val="24"/>
        </w:rPr>
        <w:t>males from other races (Whites, Asians, and Latinos)</w:t>
      </w:r>
      <w:r w:rsidR="000C3E02" w:rsidRPr="00481518">
        <w:rPr>
          <w:rFonts w:ascii="Times New Roman" w:eastAsia="Times New Roman" w:hAnsi="Times New Roman" w:cs="Times New Roman"/>
          <w:bCs/>
          <w:color w:val="000000" w:themeColor="text1"/>
          <w:sz w:val="24"/>
          <w:szCs w:val="24"/>
        </w:rPr>
        <w:t xml:space="preserve"> (Leath et al., 2019)</w:t>
      </w:r>
      <w:r w:rsidR="001A1091" w:rsidRPr="00481518">
        <w:rPr>
          <w:rFonts w:ascii="Times New Roman" w:eastAsia="Times New Roman" w:hAnsi="Times New Roman" w:cs="Times New Roman"/>
          <w:bCs/>
          <w:color w:val="000000" w:themeColor="text1"/>
          <w:sz w:val="24"/>
          <w:szCs w:val="24"/>
        </w:rPr>
        <w:t xml:space="preserve">. </w:t>
      </w:r>
      <w:commentRangeEnd w:id="20"/>
      <w:r w:rsidR="00120568">
        <w:rPr>
          <w:rStyle w:val="CommentReference"/>
        </w:rPr>
        <w:commentReference w:id="20"/>
      </w:r>
      <w:commentRangeStart w:id="21"/>
      <w:r w:rsidR="000C3AD4" w:rsidRPr="00481518">
        <w:rPr>
          <w:rFonts w:ascii="Times New Roman" w:eastAsia="Times New Roman" w:hAnsi="Times New Roman" w:cs="Times New Roman"/>
          <w:bCs/>
          <w:color w:val="000000" w:themeColor="text1"/>
          <w:sz w:val="24"/>
          <w:szCs w:val="24"/>
        </w:rPr>
        <w:t xml:space="preserve">Black male students are particularly likely to </w:t>
      </w:r>
      <w:r w:rsidR="00A10E8F" w:rsidRPr="00481518">
        <w:rPr>
          <w:rFonts w:ascii="Times New Roman" w:eastAsia="Times New Roman" w:hAnsi="Times New Roman" w:cs="Times New Roman"/>
          <w:bCs/>
          <w:color w:val="000000" w:themeColor="text1"/>
          <w:sz w:val="24"/>
          <w:szCs w:val="24"/>
        </w:rPr>
        <w:t>be considered</w:t>
      </w:r>
      <w:r w:rsidR="000C3AD4" w:rsidRPr="00481518">
        <w:rPr>
          <w:rFonts w:ascii="Times New Roman" w:eastAsia="Times New Roman" w:hAnsi="Times New Roman" w:cs="Times New Roman"/>
          <w:bCs/>
          <w:color w:val="000000" w:themeColor="text1"/>
          <w:sz w:val="24"/>
          <w:szCs w:val="24"/>
        </w:rPr>
        <w:t xml:space="preserve"> as violent</w:t>
      </w:r>
      <w:r w:rsidR="00A10E8F" w:rsidRPr="00481518">
        <w:rPr>
          <w:rFonts w:ascii="Times New Roman" w:eastAsia="Times New Roman" w:hAnsi="Times New Roman" w:cs="Times New Roman"/>
          <w:bCs/>
          <w:color w:val="000000" w:themeColor="text1"/>
          <w:sz w:val="24"/>
          <w:szCs w:val="24"/>
        </w:rPr>
        <w:t xml:space="preserve"> and aggressive</w:t>
      </w:r>
      <w:r w:rsidR="000C3AD4" w:rsidRPr="00481518">
        <w:rPr>
          <w:rFonts w:ascii="Times New Roman" w:eastAsia="Times New Roman" w:hAnsi="Times New Roman" w:cs="Times New Roman"/>
          <w:bCs/>
          <w:color w:val="000000" w:themeColor="text1"/>
          <w:sz w:val="24"/>
          <w:szCs w:val="24"/>
        </w:rPr>
        <w:t>, especially as they develop during adolescence</w:t>
      </w:r>
      <w:r w:rsidR="00BC050E" w:rsidRPr="00481518">
        <w:rPr>
          <w:rFonts w:ascii="Times New Roman" w:eastAsia="Times New Roman" w:hAnsi="Times New Roman" w:cs="Times New Roman"/>
          <w:bCs/>
          <w:color w:val="000000" w:themeColor="text1"/>
          <w:sz w:val="24"/>
          <w:szCs w:val="24"/>
        </w:rPr>
        <w:t xml:space="preserve"> (</w:t>
      </w:r>
      <w:r w:rsidR="000C3E02" w:rsidRPr="00481518">
        <w:rPr>
          <w:rFonts w:ascii="Times New Roman" w:eastAsia="Times New Roman" w:hAnsi="Times New Roman" w:cs="Times New Roman"/>
          <w:bCs/>
          <w:color w:val="000000" w:themeColor="text1"/>
          <w:sz w:val="24"/>
          <w:szCs w:val="24"/>
        </w:rPr>
        <w:t>Rogers &amp; Way, 2015)</w:t>
      </w:r>
      <w:r w:rsidR="00A10E8F" w:rsidRPr="00481518">
        <w:rPr>
          <w:rFonts w:ascii="Times New Roman" w:eastAsia="Times New Roman" w:hAnsi="Times New Roman" w:cs="Times New Roman"/>
          <w:bCs/>
          <w:color w:val="000000" w:themeColor="text1"/>
          <w:sz w:val="24"/>
          <w:szCs w:val="24"/>
        </w:rPr>
        <w:t xml:space="preserve">. </w:t>
      </w:r>
      <w:commentRangeEnd w:id="21"/>
      <w:r w:rsidR="00120568">
        <w:rPr>
          <w:rStyle w:val="CommentReference"/>
        </w:rPr>
        <w:commentReference w:id="21"/>
      </w:r>
      <w:r w:rsidR="00A10E8F" w:rsidRPr="00481518">
        <w:rPr>
          <w:rFonts w:ascii="Times New Roman" w:eastAsia="Times New Roman" w:hAnsi="Times New Roman" w:cs="Times New Roman"/>
          <w:bCs/>
          <w:color w:val="000000" w:themeColor="text1"/>
          <w:sz w:val="24"/>
          <w:szCs w:val="24"/>
        </w:rPr>
        <w:t>These gendered racial constructions influence the adjustment outcomes of black students at school</w:t>
      </w:r>
      <w:r w:rsidR="008364EE" w:rsidRPr="00481518">
        <w:rPr>
          <w:rFonts w:ascii="Times New Roman" w:eastAsia="Times New Roman" w:hAnsi="Times New Roman" w:cs="Times New Roman"/>
          <w:bCs/>
          <w:color w:val="000000" w:themeColor="text1"/>
          <w:sz w:val="24"/>
          <w:szCs w:val="24"/>
        </w:rPr>
        <w:t xml:space="preserve">. </w:t>
      </w:r>
      <w:commentRangeStart w:id="22"/>
      <w:r w:rsidR="008364EE" w:rsidRPr="00481518">
        <w:rPr>
          <w:rFonts w:ascii="Times New Roman" w:eastAsia="Times New Roman" w:hAnsi="Times New Roman" w:cs="Times New Roman"/>
          <w:bCs/>
          <w:color w:val="000000" w:themeColor="text1"/>
          <w:sz w:val="24"/>
          <w:szCs w:val="24"/>
        </w:rPr>
        <w:t>A study by Mason et al. (2014) found that black male students have increased rates of suspension and expulsion compared to males from other races with similar infractions</w:t>
      </w:r>
      <w:r w:rsidR="00DB265D" w:rsidRPr="00481518">
        <w:rPr>
          <w:rFonts w:ascii="Times New Roman" w:eastAsia="Times New Roman" w:hAnsi="Times New Roman" w:cs="Times New Roman"/>
          <w:bCs/>
          <w:color w:val="000000" w:themeColor="text1"/>
          <w:sz w:val="24"/>
          <w:szCs w:val="24"/>
        </w:rPr>
        <w:t xml:space="preserve">. </w:t>
      </w:r>
      <w:commentRangeEnd w:id="22"/>
      <w:r w:rsidR="00120568">
        <w:rPr>
          <w:rStyle w:val="CommentReference"/>
        </w:rPr>
        <w:commentReference w:id="22"/>
      </w:r>
      <w:commentRangeStart w:id="23"/>
      <w:r w:rsidR="00DB265D" w:rsidRPr="00481518">
        <w:rPr>
          <w:rFonts w:ascii="Times New Roman" w:eastAsia="Times New Roman" w:hAnsi="Times New Roman" w:cs="Times New Roman"/>
          <w:bCs/>
          <w:color w:val="000000" w:themeColor="text1"/>
          <w:sz w:val="24"/>
          <w:szCs w:val="24"/>
        </w:rPr>
        <w:t>Moreover</w:t>
      </w:r>
      <w:r w:rsidR="00C358D1" w:rsidRPr="00481518">
        <w:rPr>
          <w:rFonts w:ascii="Times New Roman" w:eastAsia="Times New Roman" w:hAnsi="Times New Roman" w:cs="Times New Roman"/>
          <w:bCs/>
          <w:color w:val="000000" w:themeColor="text1"/>
          <w:sz w:val="24"/>
          <w:szCs w:val="24"/>
        </w:rPr>
        <w:t>,</w:t>
      </w:r>
      <w:r w:rsidR="00DB265D" w:rsidRPr="00481518">
        <w:rPr>
          <w:rFonts w:ascii="Times New Roman" w:eastAsia="Times New Roman" w:hAnsi="Times New Roman" w:cs="Times New Roman"/>
          <w:bCs/>
          <w:color w:val="000000" w:themeColor="text1"/>
          <w:sz w:val="24"/>
          <w:szCs w:val="24"/>
        </w:rPr>
        <w:t xml:space="preserve"> black male students have a higher likelihood of being referred to remedial classes based on their behavior. </w:t>
      </w:r>
      <w:commentRangeEnd w:id="23"/>
      <w:r w:rsidR="00120568">
        <w:rPr>
          <w:rStyle w:val="CommentReference"/>
        </w:rPr>
        <w:commentReference w:id="23"/>
      </w:r>
    </w:p>
    <w:p w14:paraId="6636E1AC" w14:textId="77777777" w:rsidR="00ED3328" w:rsidRPr="00481518" w:rsidRDefault="00ED3328" w:rsidP="00602A39">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 xml:space="preserve">Limited studies have been conducted to examine the school-based discrimination experiences of black female students. </w:t>
      </w:r>
      <w:r w:rsidR="00BD3427" w:rsidRPr="00481518">
        <w:rPr>
          <w:rFonts w:ascii="Times New Roman" w:eastAsia="Times New Roman" w:hAnsi="Times New Roman" w:cs="Times New Roman"/>
          <w:bCs/>
          <w:color w:val="000000" w:themeColor="text1"/>
          <w:sz w:val="24"/>
          <w:szCs w:val="24"/>
        </w:rPr>
        <w:t>In most cases, black females are excluded from the literature focusing on gender processes in schools (Brown, 2010).</w:t>
      </w:r>
      <w:r w:rsidR="00E41201" w:rsidRPr="00481518">
        <w:rPr>
          <w:rFonts w:ascii="Times New Roman" w:eastAsia="Times New Roman" w:hAnsi="Times New Roman" w:cs="Times New Roman"/>
          <w:bCs/>
          <w:color w:val="000000" w:themeColor="text1"/>
          <w:sz w:val="24"/>
          <w:szCs w:val="24"/>
        </w:rPr>
        <w:t xml:space="preserve"> </w:t>
      </w:r>
      <w:commentRangeStart w:id="24"/>
      <w:r w:rsidR="00E41201" w:rsidRPr="00481518">
        <w:rPr>
          <w:rFonts w:ascii="Times New Roman" w:eastAsia="Times New Roman" w:hAnsi="Times New Roman" w:cs="Times New Roman"/>
          <w:bCs/>
          <w:color w:val="000000" w:themeColor="text1"/>
          <w:sz w:val="24"/>
          <w:szCs w:val="24"/>
        </w:rPr>
        <w:t>Studies conducted by Blake et al. (2011) and Murphy et al. (</w:t>
      </w:r>
      <w:r w:rsidR="00305AEF" w:rsidRPr="00481518">
        <w:rPr>
          <w:rFonts w:ascii="Times New Roman" w:eastAsia="Times New Roman" w:hAnsi="Times New Roman" w:cs="Times New Roman"/>
          <w:bCs/>
          <w:color w:val="000000" w:themeColor="text1"/>
          <w:sz w:val="24"/>
          <w:szCs w:val="24"/>
        </w:rPr>
        <w:t xml:space="preserve">2013) sought to examine the race-related treatment of black female students in schools. </w:t>
      </w:r>
      <w:r w:rsidR="00C13927" w:rsidRPr="00481518">
        <w:rPr>
          <w:rFonts w:ascii="Times New Roman" w:eastAsia="Times New Roman" w:hAnsi="Times New Roman" w:cs="Times New Roman"/>
          <w:bCs/>
          <w:color w:val="000000" w:themeColor="text1"/>
          <w:sz w:val="24"/>
          <w:szCs w:val="24"/>
        </w:rPr>
        <w:t xml:space="preserve">The two studies found that black female students received harsher discipline compared to female students from other races. </w:t>
      </w:r>
      <w:r w:rsidR="00C075B5" w:rsidRPr="00481518">
        <w:rPr>
          <w:rFonts w:ascii="Times New Roman" w:eastAsia="Times New Roman" w:hAnsi="Times New Roman" w:cs="Times New Roman"/>
          <w:bCs/>
          <w:color w:val="000000" w:themeColor="text1"/>
          <w:sz w:val="24"/>
          <w:szCs w:val="24"/>
        </w:rPr>
        <w:t xml:space="preserve">This type of treatment was linked to </w:t>
      </w:r>
      <w:r w:rsidR="0088400A" w:rsidRPr="00481518">
        <w:rPr>
          <w:rFonts w:ascii="Times New Roman" w:eastAsia="Times New Roman" w:hAnsi="Times New Roman" w:cs="Times New Roman"/>
          <w:bCs/>
          <w:color w:val="000000" w:themeColor="text1"/>
          <w:sz w:val="24"/>
          <w:szCs w:val="24"/>
        </w:rPr>
        <w:t xml:space="preserve">the racialized gender expectations by the teachers (Murphy et al., 2013). </w:t>
      </w:r>
      <w:commentRangeEnd w:id="24"/>
      <w:r w:rsidR="00120568">
        <w:rPr>
          <w:rStyle w:val="CommentReference"/>
        </w:rPr>
        <w:commentReference w:id="24"/>
      </w:r>
      <w:r w:rsidR="00B61EF8" w:rsidRPr="00481518">
        <w:rPr>
          <w:rFonts w:ascii="Times New Roman" w:eastAsia="Times New Roman" w:hAnsi="Times New Roman" w:cs="Times New Roman"/>
          <w:bCs/>
          <w:color w:val="000000" w:themeColor="text1"/>
          <w:sz w:val="24"/>
          <w:szCs w:val="24"/>
        </w:rPr>
        <w:t xml:space="preserve">For example, teachers have been reported to label black female students as disruptive, defiant, aggressive, and combatant. The behaviors of the black female students were considered to be incongruent </w:t>
      </w:r>
      <w:r w:rsidR="00602A39" w:rsidRPr="00481518">
        <w:rPr>
          <w:rFonts w:ascii="Times New Roman" w:eastAsia="Times New Roman" w:hAnsi="Times New Roman" w:cs="Times New Roman"/>
          <w:bCs/>
          <w:color w:val="000000" w:themeColor="text1"/>
          <w:sz w:val="24"/>
          <w:szCs w:val="24"/>
        </w:rPr>
        <w:t>with White femininity norms such as quietness and passivity.</w:t>
      </w:r>
      <w:r w:rsidR="00ED1841" w:rsidRPr="00481518">
        <w:rPr>
          <w:rFonts w:ascii="Times New Roman" w:eastAsia="Times New Roman" w:hAnsi="Times New Roman" w:cs="Times New Roman"/>
          <w:bCs/>
          <w:color w:val="000000" w:themeColor="text1"/>
          <w:sz w:val="24"/>
          <w:szCs w:val="24"/>
        </w:rPr>
        <w:t xml:space="preserve"> The black female students faced an increased likelihood to be punished for going against these norms</w:t>
      </w:r>
      <w:r w:rsidR="002820C8" w:rsidRPr="00481518">
        <w:rPr>
          <w:rFonts w:ascii="Times New Roman" w:eastAsia="Times New Roman" w:hAnsi="Times New Roman" w:cs="Times New Roman"/>
          <w:bCs/>
          <w:color w:val="000000" w:themeColor="text1"/>
          <w:sz w:val="24"/>
          <w:szCs w:val="24"/>
        </w:rPr>
        <w:t xml:space="preserve"> (Blake et al., 2011)</w:t>
      </w:r>
      <w:r w:rsidR="00ED1841" w:rsidRPr="00481518">
        <w:rPr>
          <w:rFonts w:ascii="Times New Roman" w:eastAsia="Times New Roman" w:hAnsi="Times New Roman" w:cs="Times New Roman"/>
          <w:bCs/>
          <w:color w:val="000000" w:themeColor="text1"/>
          <w:sz w:val="24"/>
          <w:szCs w:val="24"/>
        </w:rPr>
        <w:t xml:space="preserve">. </w:t>
      </w:r>
    </w:p>
    <w:p w14:paraId="627C7200" w14:textId="77777777" w:rsidR="00C85C0F" w:rsidRPr="00481518" w:rsidRDefault="00ED1841" w:rsidP="00CD5278">
      <w:pPr>
        <w:rPr>
          <w:rFonts w:ascii="Times New Roman" w:eastAsia="Times New Roman" w:hAnsi="Times New Roman" w:cs="Times New Roman"/>
          <w:bCs/>
          <w:color w:val="000000" w:themeColor="text1"/>
          <w:sz w:val="24"/>
          <w:szCs w:val="24"/>
        </w:rPr>
      </w:pPr>
      <w:commentRangeStart w:id="25"/>
      <w:r w:rsidRPr="00481518">
        <w:rPr>
          <w:rFonts w:ascii="Times New Roman" w:eastAsia="Times New Roman" w:hAnsi="Times New Roman" w:cs="Times New Roman"/>
          <w:bCs/>
          <w:color w:val="000000" w:themeColor="text1"/>
          <w:sz w:val="24"/>
          <w:szCs w:val="24"/>
        </w:rPr>
        <w:lastRenderedPageBreak/>
        <w:t xml:space="preserve">In general, the black students (both males and females) </w:t>
      </w:r>
      <w:r w:rsidR="0028491F" w:rsidRPr="00481518">
        <w:rPr>
          <w:rFonts w:ascii="Times New Roman" w:eastAsia="Times New Roman" w:hAnsi="Times New Roman" w:cs="Times New Roman"/>
          <w:bCs/>
          <w:color w:val="000000" w:themeColor="text1"/>
          <w:sz w:val="24"/>
          <w:szCs w:val="24"/>
        </w:rPr>
        <w:t>suffer discrimination</w:t>
      </w:r>
      <w:r w:rsidR="0028491F" w:rsidRPr="00481518">
        <w:rPr>
          <w:rFonts w:ascii="Times New Roman" w:eastAsiaTheme="minorHAnsi" w:hAnsi="Times New Roman" w:cs="Times New Roman"/>
          <w:color w:val="000000" w:themeColor="text1"/>
          <w:sz w:val="24"/>
          <w:szCs w:val="24"/>
        </w:rPr>
        <w:t xml:space="preserve"> </w:t>
      </w:r>
      <w:r w:rsidR="0028491F" w:rsidRPr="00481518">
        <w:rPr>
          <w:rFonts w:ascii="Times New Roman" w:eastAsia="Times New Roman" w:hAnsi="Times New Roman" w:cs="Times New Roman"/>
          <w:bCs/>
          <w:color w:val="000000" w:themeColor="text1"/>
          <w:sz w:val="24"/>
          <w:szCs w:val="24"/>
        </w:rPr>
        <w:t>in their daily school settings, although the nature and frequency of these experiences may vary across gender groups</w:t>
      </w:r>
      <w:r w:rsidR="002C44FC" w:rsidRPr="00481518">
        <w:rPr>
          <w:rFonts w:ascii="Times New Roman" w:eastAsia="Times New Roman" w:hAnsi="Times New Roman" w:cs="Times New Roman"/>
          <w:bCs/>
          <w:color w:val="000000" w:themeColor="text1"/>
          <w:sz w:val="24"/>
          <w:szCs w:val="24"/>
        </w:rPr>
        <w:t xml:space="preserve"> (Byrd &amp; Chavous, 2012)</w:t>
      </w:r>
      <w:r w:rsidR="0028491F" w:rsidRPr="00481518">
        <w:rPr>
          <w:rFonts w:ascii="Times New Roman" w:eastAsia="Times New Roman" w:hAnsi="Times New Roman" w:cs="Times New Roman"/>
          <w:bCs/>
          <w:color w:val="000000" w:themeColor="text1"/>
          <w:sz w:val="24"/>
          <w:szCs w:val="24"/>
        </w:rPr>
        <w:t xml:space="preserve">. Black males and females also respond </w:t>
      </w:r>
      <w:r w:rsidR="00D84D70" w:rsidRPr="00481518">
        <w:rPr>
          <w:rFonts w:ascii="Times New Roman" w:eastAsia="Times New Roman" w:hAnsi="Times New Roman" w:cs="Times New Roman"/>
          <w:bCs/>
          <w:color w:val="000000" w:themeColor="text1"/>
          <w:sz w:val="24"/>
          <w:szCs w:val="24"/>
        </w:rPr>
        <w:t xml:space="preserve">differently to </w:t>
      </w:r>
      <w:r w:rsidR="0028491F" w:rsidRPr="00481518">
        <w:rPr>
          <w:rFonts w:ascii="Times New Roman" w:eastAsia="Times New Roman" w:hAnsi="Times New Roman" w:cs="Times New Roman"/>
          <w:bCs/>
          <w:color w:val="000000" w:themeColor="text1"/>
          <w:sz w:val="24"/>
          <w:szCs w:val="24"/>
        </w:rPr>
        <w:t xml:space="preserve">discrimination, </w:t>
      </w:r>
      <w:r w:rsidR="00D84D70" w:rsidRPr="00481518">
        <w:rPr>
          <w:rFonts w:ascii="Times New Roman" w:eastAsia="Times New Roman" w:hAnsi="Times New Roman" w:cs="Times New Roman"/>
          <w:bCs/>
          <w:color w:val="000000" w:themeColor="text1"/>
          <w:sz w:val="24"/>
          <w:szCs w:val="24"/>
        </w:rPr>
        <w:t>mainly</w:t>
      </w:r>
      <w:r w:rsidR="0028491F" w:rsidRPr="00481518">
        <w:rPr>
          <w:rFonts w:ascii="Times New Roman" w:eastAsia="Times New Roman" w:hAnsi="Times New Roman" w:cs="Times New Roman"/>
          <w:bCs/>
          <w:color w:val="000000" w:themeColor="text1"/>
          <w:sz w:val="24"/>
          <w:szCs w:val="24"/>
        </w:rPr>
        <w:t xml:space="preserve"> due to </w:t>
      </w:r>
      <w:r w:rsidR="00D84D70" w:rsidRPr="00481518">
        <w:rPr>
          <w:rFonts w:ascii="Times New Roman" w:eastAsia="Times New Roman" w:hAnsi="Times New Roman" w:cs="Times New Roman"/>
          <w:bCs/>
          <w:color w:val="000000" w:themeColor="text1"/>
          <w:sz w:val="24"/>
          <w:szCs w:val="24"/>
        </w:rPr>
        <w:t xml:space="preserve">their </w:t>
      </w:r>
      <w:r w:rsidR="0028491F" w:rsidRPr="00481518">
        <w:rPr>
          <w:rFonts w:ascii="Times New Roman" w:eastAsia="Times New Roman" w:hAnsi="Times New Roman" w:cs="Times New Roman"/>
          <w:bCs/>
          <w:color w:val="000000" w:themeColor="text1"/>
          <w:sz w:val="24"/>
          <w:szCs w:val="24"/>
        </w:rPr>
        <w:t>differences in gender socialization</w:t>
      </w:r>
      <w:r w:rsidR="003324B9" w:rsidRPr="00481518">
        <w:rPr>
          <w:rFonts w:ascii="Times New Roman" w:eastAsia="Times New Roman" w:hAnsi="Times New Roman" w:cs="Times New Roman"/>
          <w:bCs/>
          <w:color w:val="000000" w:themeColor="text1"/>
          <w:sz w:val="24"/>
          <w:szCs w:val="24"/>
        </w:rPr>
        <w:t xml:space="preserve"> (Babbitt, 2013)</w:t>
      </w:r>
      <w:r w:rsidR="0028491F" w:rsidRPr="00481518">
        <w:rPr>
          <w:rFonts w:ascii="Times New Roman" w:eastAsia="Times New Roman" w:hAnsi="Times New Roman" w:cs="Times New Roman"/>
          <w:bCs/>
          <w:color w:val="000000" w:themeColor="text1"/>
          <w:sz w:val="24"/>
          <w:szCs w:val="24"/>
        </w:rPr>
        <w:t xml:space="preserve">. For example, </w:t>
      </w:r>
      <w:r w:rsidR="00D84D70" w:rsidRPr="00481518">
        <w:rPr>
          <w:rFonts w:ascii="Times New Roman" w:eastAsia="Times New Roman" w:hAnsi="Times New Roman" w:cs="Times New Roman"/>
          <w:bCs/>
          <w:color w:val="000000" w:themeColor="text1"/>
          <w:sz w:val="24"/>
          <w:szCs w:val="24"/>
        </w:rPr>
        <w:t>black male students’</w:t>
      </w:r>
      <w:r w:rsidR="0028491F" w:rsidRPr="00481518">
        <w:rPr>
          <w:rFonts w:ascii="Times New Roman" w:eastAsia="Times New Roman" w:hAnsi="Times New Roman" w:cs="Times New Roman"/>
          <w:bCs/>
          <w:color w:val="000000" w:themeColor="text1"/>
          <w:sz w:val="24"/>
          <w:szCs w:val="24"/>
        </w:rPr>
        <w:t xml:space="preserve"> experience of punitive</w:t>
      </w:r>
      <w:r w:rsidR="00D84D70" w:rsidRPr="00481518">
        <w:rPr>
          <w:rFonts w:ascii="Times New Roman" w:eastAsia="Times New Roman" w:hAnsi="Times New Roman" w:cs="Times New Roman"/>
          <w:bCs/>
          <w:color w:val="000000" w:themeColor="text1"/>
          <w:sz w:val="24"/>
          <w:szCs w:val="24"/>
        </w:rPr>
        <w:t xml:space="preserve"> and disrespectful</w:t>
      </w:r>
      <w:r w:rsidR="0028491F" w:rsidRPr="00481518">
        <w:rPr>
          <w:rFonts w:ascii="Times New Roman" w:eastAsia="Times New Roman" w:hAnsi="Times New Roman" w:cs="Times New Roman"/>
          <w:bCs/>
          <w:color w:val="000000" w:themeColor="text1"/>
          <w:sz w:val="24"/>
          <w:szCs w:val="24"/>
        </w:rPr>
        <w:t xml:space="preserve"> treatment at school by teachers (based in negative stereotypes </w:t>
      </w:r>
      <w:r w:rsidR="008209FD" w:rsidRPr="00481518">
        <w:rPr>
          <w:rFonts w:ascii="Times New Roman" w:eastAsia="Times New Roman" w:hAnsi="Times New Roman" w:cs="Times New Roman"/>
          <w:bCs/>
          <w:color w:val="000000" w:themeColor="text1"/>
          <w:sz w:val="24"/>
          <w:szCs w:val="24"/>
        </w:rPr>
        <w:t>around b</w:t>
      </w:r>
      <w:r w:rsidR="0028491F" w:rsidRPr="00481518">
        <w:rPr>
          <w:rFonts w:ascii="Times New Roman" w:eastAsia="Times New Roman" w:hAnsi="Times New Roman" w:cs="Times New Roman"/>
          <w:bCs/>
          <w:color w:val="000000" w:themeColor="text1"/>
          <w:sz w:val="24"/>
          <w:szCs w:val="24"/>
        </w:rPr>
        <w:t xml:space="preserve">lack males) has been linked to their development of oppositional orientations toward schooling </w:t>
      </w:r>
      <w:r w:rsidR="008209FD" w:rsidRPr="00481518">
        <w:rPr>
          <w:rFonts w:ascii="Times New Roman" w:eastAsia="Times New Roman" w:hAnsi="Times New Roman" w:cs="Times New Roman"/>
          <w:bCs/>
          <w:color w:val="000000" w:themeColor="text1"/>
          <w:sz w:val="24"/>
          <w:szCs w:val="24"/>
        </w:rPr>
        <w:t>(such as lack of motivation and reduced desire to pursue further education</w:t>
      </w:r>
      <w:r w:rsidR="0028491F" w:rsidRPr="00481518">
        <w:rPr>
          <w:rFonts w:ascii="Times New Roman" w:eastAsia="Times New Roman" w:hAnsi="Times New Roman" w:cs="Times New Roman"/>
          <w:bCs/>
          <w:color w:val="000000" w:themeColor="text1"/>
          <w:sz w:val="24"/>
          <w:szCs w:val="24"/>
        </w:rPr>
        <w:t>) (Beasley et al., 2014</w:t>
      </w:r>
      <w:r w:rsidR="005C57B4" w:rsidRPr="00481518">
        <w:rPr>
          <w:rFonts w:ascii="Times New Roman" w:eastAsia="Times New Roman" w:hAnsi="Times New Roman" w:cs="Times New Roman"/>
          <w:bCs/>
          <w:color w:val="000000" w:themeColor="text1"/>
          <w:sz w:val="24"/>
          <w:szCs w:val="24"/>
        </w:rPr>
        <w:t>; Okonofua &amp; Eberhardt, 2015).</w:t>
      </w:r>
      <w:commentRangeEnd w:id="25"/>
      <w:r w:rsidR="00120568">
        <w:rPr>
          <w:rStyle w:val="CommentReference"/>
        </w:rPr>
        <w:commentReference w:id="25"/>
      </w:r>
      <w:r w:rsidR="005C57B4" w:rsidRPr="00481518">
        <w:rPr>
          <w:rFonts w:ascii="Times New Roman" w:eastAsia="Times New Roman" w:hAnsi="Times New Roman" w:cs="Times New Roman"/>
          <w:bCs/>
          <w:color w:val="000000" w:themeColor="text1"/>
          <w:sz w:val="24"/>
          <w:szCs w:val="24"/>
        </w:rPr>
        <w:t xml:space="preserve"> </w:t>
      </w:r>
      <w:r w:rsidR="00C85C0F" w:rsidRPr="00481518">
        <w:rPr>
          <w:rFonts w:ascii="Times New Roman" w:eastAsia="Times New Roman" w:hAnsi="Times New Roman" w:cs="Times New Roman"/>
          <w:bCs/>
          <w:color w:val="000000" w:themeColor="text1"/>
          <w:sz w:val="24"/>
          <w:szCs w:val="24"/>
        </w:rPr>
        <w:t>The maladaptive behaviors are reinforced by teacher</w:t>
      </w:r>
      <w:r w:rsidR="00CC3F82" w:rsidRPr="00481518">
        <w:rPr>
          <w:rFonts w:ascii="Times New Roman" w:eastAsia="Times New Roman" w:hAnsi="Times New Roman" w:cs="Times New Roman"/>
          <w:bCs/>
          <w:color w:val="000000" w:themeColor="text1"/>
          <w:sz w:val="24"/>
          <w:szCs w:val="24"/>
        </w:rPr>
        <w:t>s</w:t>
      </w:r>
      <w:r w:rsidR="00C85C0F" w:rsidRPr="00481518">
        <w:rPr>
          <w:rFonts w:ascii="Times New Roman" w:eastAsia="Times New Roman" w:hAnsi="Times New Roman" w:cs="Times New Roman"/>
          <w:bCs/>
          <w:color w:val="000000" w:themeColor="text1"/>
          <w:sz w:val="24"/>
          <w:szCs w:val="24"/>
        </w:rPr>
        <w:t xml:space="preserve"> (through harsh treatment) </w:t>
      </w:r>
      <w:r w:rsidR="001B006C" w:rsidRPr="00481518">
        <w:rPr>
          <w:rFonts w:ascii="Times New Roman" w:eastAsia="Times New Roman" w:hAnsi="Times New Roman" w:cs="Times New Roman"/>
          <w:bCs/>
          <w:color w:val="000000" w:themeColor="text1"/>
          <w:sz w:val="24"/>
          <w:szCs w:val="24"/>
        </w:rPr>
        <w:t xml:space="preserve">who do not understand </w:t>
      </w:r>
      <w:r w:rsidR="003349DD" w:rsidRPr="00481518">
        <w:rPr>
          <w:rFonts w:ascii="Times New Roman" w:eastAsia="Times New Roman" w:hAnsi="Times New Roman" w:cs="Times New Roman"/>
          <w:bCs/>
          <w:color w:val="000000" w:themeColor="text1"/>
          <w:sz w:val="24"/>
          <w:szCs w:val="24"/>
        </w:rPr>
        <w:t xml:space="preserve">how </w:t>
      </w:r>
      <w:r w:rsidR="001B006C" w:rsidRPr="00481518">
        <w:rPr>
          <w:rFonts w:ascii="Times New Roman" w:eastAsia="Times New Roman" w:hAnsi="Times New Roman" w:cs="Times New Roman"/>
          <w:bCs/>
          <w:color w:val="000000" w:themeColor="text1"/>
          <w:sz w:val="24"/>
          <w:szCs w:val="24"/>
        </w:rPr>
        <w:t>black male students</w:t>
      </w:r>
      <w:r w:rsidR="003349DD" w:rsidRPr="00481518">
        <w:rPr>
          <w:rFonts w:ascii="Times New Roman" w:eastAsia="Times New Roman" w:hAnsi="Times New Roman" w:cs="Times New Roman"/>
          <w:bCs/>
          <w:color w:val="000000" w:themeColor="text1"/>
          <w:sz w:val="24"/>
          <w:szCs w:val="24"/>
        </w:rPr>
        <w:t xml:space="preserve"> develop</w:t>
      </w:r>
      <w:r w:rsidR="001B006C" w:rsidRPr="00481518">
        <w:rPr>
          <w:rFonts w:ascii="Times New Roman" w:eastAsia="Times New Roman" w:hAnsi="Times New Roman" w:cs="Times New Roman"/>
          <w:bCs/>
          <w:color w:val="000000" w:themeColor="text1"/>
          <w:sz w:val="24"/>
          <w:szCs w:val="24"/>
        </w:rPr>
        <w:t xml:space="preserve"> identities as copin</w:t>
      </w:r>
      <w:r w:rsidR="003349DD" w:rsidRPr="00481518">
        <w:rPr>
          <w:rFonts w:ascii="Times New Roman" w:eastAsia="Times New Roman" w:hAnsi="Times New Roman" w:cs="Times New Roman"/>
          <w:bCs/>
          <w:color w:val="000000" w:themeColor="text1"/>
          <w:sz w:val="24"/>
          <w:szCs w:val="24"/>
        </w:rPr>
        <w:t xml:space="preserve">g strategies for survival in </w:t>
      </w:r>
      <w:r w:rsidR="001B006C" w:rsidRPr="00481518">
        <w:rPr>
          <w:rFonts w:ascii="Times New Roman" w:eastAsia="Times New Roman" w:hAnsi="Times New Roman" w:cs="Times New Roman"/>
          <w:bCs/>
          <w:color w:val="000000" w:themeColor="text1"/>
          <w:sz w:val="24"/>
          <w:szCs w:val="24"/>
        </w:rPr>
        <w:t xml:space="preserve">unsupportive learning settings. </w:t>
      </w:r>
    </w:p>
    <w:p w14:paraId="5B2E6721" w14:textId="77777777" w:rsidR="00CD5278" w:rsidRPr="00481518" w:rsidRDefault="00D90EAD" w:rsidP="00DB5362">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 xml:space="preserve">Some scholars involved in studying social identity have suggested that given females are socialized to value relationships, </w:t>
      </w:r>
      <w:commentRangeStart w:id="26"/>
      <w:r w:rsidRPr="00481518">
        <w:rPr>
          <w:rFonts w:ascii="Times New Roman" w:eastAsia="Times New Roman" w:hAnsi="Times New Roman" w:cs="Times New Roman"/>
          <w:bCs/>
          <w:color w:val="000000" w:themeColor="text1"/>
          <w:sz w:val="24"/>
          <w:szCs w:val="24"/>
        </w:rPr>
        <w:t>discriminatory experiences that threaten valued relationships may be damaging to their academic engagement and achievement</w:t>
      </w:r>
      <w:r w:rsidR="002C44FC" w:rsidRPr="00481518">
        <w:rPr>
          <w:rFonts w:ascii="Times New Roman" w:eastAsia="Times New Roman" w:hAnsi="Times New Roman" w:cs="Times New Roman"/>
          <w:bCs/>
          <w:color w:val="000000" w:themeColor="text1"/>
          <w:sz w:val="24"/>
          <w:szCs w:val="24"/>
        </w:rPr>
        <w:t xml:space="preserve"> (Thomas et al., 2011)</w:t>
      </w:r>
      <w:r w:rsidRPr="00481518">
        <w:rPr>
          <w:rFonts w:ascii="Times New Roman" w:eastAsia="Times New Roman" w:hAnsi="Times New Roman" w:cs="Times New Roman"/>
          <w:bCs/>
          <w:color w:val="000000" w:themeColor="text1"/>
          <w:sz w:val="24"/>
          <w:szCs w:val="24"/>
        </w:rPr>
        <w:t xml:space="preserve">. </w:t>
      </w:r>
      <w:commentRangeEnd w:id="26"/>
      <w:r w:rsidR="00120568">
        <w:rPr>
          <w:rStyle w:val="CommentReference"/>
        </w:rPr>
        <w:commentReference w:id="26"/>
      </w:r>
      <w:r w:rsidR="00DB5362" w:rsidRPr="00481518">
        <w:rPr>
          <w:rFonts w:ascii="Times New Roman" w:eastAsia="Times New Roman" w:hAnsi="Times New Roman" w:cs="Times New Roman"/>
          <w:bCs/>
          <w:color w:val="000000" w:themeColor="text1"/>
          <w:sz w:val="24"/>
          <w:szCs w:val="24"/>
        </w:rPr>
        <w:t>Racial socialization schola</w:t>
      </w:r>
      <w:r w:rsidR="00BC721F" w:rsidRPr="00481518">
        <w:rPr>
          <w:rFonts w:ascii="Times New Roman" w:eastAsia="Times New Roman" w:hAnsi="Times New Roman" w:cs="Times New Roman"/>
          <w:bCs/>
          <w:color w:val="000000" w:themeColor="text1"/>
          <w:sz w:val="24"/>
          <w:szCs w:val="24"/>
        </w:rPr>
        <w:t>rs</w:t>
      </w:r>
      <w:r w:rsidR="00834673" w:rsidRPr="00481518">
        <w:rPr>
          <w:rFonts w:ascii="Times New Roman" w:eastAsia="Times New Roman" w:hAnsi="Times New Roman" w:cs="Times New Roman"/>
          <w:bCs/>
          <w:color w:val="000000" w:themeColor="text1"/>
          <w:sz w:val="24"/>
          <w:szCs w:val="24"/>
        </w:rPr>
        <w:t xml:space="preserve"> suggested</w:t>
      </w:r>
      <w:r w:rsidR="00DB5362" w:rsidRPr="00481518">
        <w:rPr>
          <w:rFonts w:ascii="Times New Roman" w:eastAsia="Times New Roman" w:hAnsi="Times New Roman" w:cs="Times New Roman"/>
          <w:bCs/>
          <w:color w:val="000000" w:themeColor="text1"/>
          <w:sz w:val="24"/>
          <w:szCs w:val="24"/>
        </w:rPr>
        <w:t xml:space="preserve"> that </w:t>
      </w:r>
      <w:commentRangeStart w:id="27"/>
      <w:r w:rsidR="00834673" w:rsidRPr="00481518">
        <w:rPr>
          <w:rFonts w:ascii="Times New Roman" w:eastAsia="Times New Roman" w:hAnsi="Times New Roman" w:cs="Times New Roman"/>
          <w:bCs/>
          <w:color w:val="000000" w:themeColor="text1"/>
          <w:sz w:val="24"/>
          <w:szCs w:val="24"/>
        </w:rPr>
        <w:t xml:space="preserve">black female students were </w:t>
      </w:r>
      <w:r w:rsidR="00DB5362" w:rsidRPr="00481518">
        <w:rPr>
          <w:rFonts w:ascii="Times New Roman" w:eastAsia="Times New Roman" w:hAnsi="Times New Roman" w:cs="Times New Roman"/>
          <w:bCs/>
          <w:color w:val="000000" w:themeColor="text1"/>
          <w:sz w:val="24"/>
          <w:szCs w:val="24"/>
        </w:rPr>
        <w:t>more likely to maintain</w:t>
      </w:r>
      <w:r w:rsidR="00834673" w:rsidRPr="00481518">
        <w:rPr>
          <w:rFonts w:ascii="Times New Roman" w:eastAsia="Times New Roman" w:hAnsi="Times New Roman" w:cs="Times New Roman"/>
          <w:bCs/>
          <w:color w:val="000000" w:themeColor="text1"/>
          <w:sz w:val="24"/>
          <w:szCs w:val="24"/>
        </w:rPr>
        <w:t xml:space="preserve"> the required</w:t>
      </w:r>
      <w:r w:rsidR="00DB5362" w:rsidRPr="00481518">
        <w:rPr>
          <w:rFonts w:ascii="Times New Roman" w:eastAsia="Times New Roman" w:hAnsi="Times New Roman" w:cs="Times New Roman"/>
          <w:bCs/>
          <w:color w:val="000000" w:themeColor="text1"/>
          <w:sz w:val="24"/>
          <w:szCs w:val="24"/>
        </w:rPr>
        <w:t xml:space="preserve"> school values and </w:t>
      </w:r>
      <w:r w:rsidR="00834673" w:rsidRPr="00481518">
        <w:rPr>
          <w:rFonts w:ascii="Times New Roman" w:eastAsia="Times New Roman" w:hAnsi="Times New Roman" w:cs="Times New Roman"/>
          <w:bCs/>
          <w:color w:val="000000" w:themeColor="text1"/>
          <w:sz w:val="24"/>
          <w:szCs w:val="24"/>
        </w:rPr>
        <w:t>full engagemen</w:t>
      </w:r>
      <w:r w:rsidR="00DB5362" w:rsidRPr="00481518">
        <w:rPr>
          <w:rFonts w:ascii="Times New Roman" w:eastAsia="Times New Roman" w:hAnsi="Times New Roman" w:cs="Times New Roman"/>
          <w:bCs/>
          <w:color w:val="000000" w:themeColor="text1"/>
          <w:sz w:val="24"/>
          <w:szCs w:val="24"/>
        </w:rPr>
        <w:t xml:space="preserve">t </w:t>
      </w:r>
      <w:r w:rsidR="00834673" w:rsidRPr="00481518">
        <w:rPr>
          <w:rFonts w:ascii="Times New Roman" w:eastAsia="Times New Roman" w:hAnsi="Times New Roman" w:cs="Times New Roman"/>
          <w:bCs/>
          <w:color w:val="000000" w:themeColor="text1"/>
          <w:sz w:val="24"/>
          <w:szCs w:val="24"/>
        </w:rPr>
        <w:t>in the classwork despite being subjected to</w:t>
      </w:r>
      <w:r w:rsidR="00DB5362" w:rsidRPr="00481518">
        <w:rPr>
          <w:rFonts w:ascii="Times New Roman" w:eastAsia="Times New Roman" w:hAnsi="Times New Roman" w:cs="Times New Roman"/>
          <w:bCs/>
          <w:color w:val="000000" w:themeColor="text1"/>
          <w:sz w:val="24"/>
          <w:szCs w:val="24"/>
        </w:rPr>
        <w:t xml:space="preserve"> </w:t>
      </w:r>
      <w:r w:rsidR="00AC7657" w:rsidRPr="00481518">
        <w:rPr>
          <w:rFonts w:ascii="Times New Roman" w:eastAsia="Times New Roman" w:hAnsi="Times New Roman" w:cs="Times New Roman"/>
          <w:bCs/>
          <w:color w:val="000000" w:themeColor="text1"/>
          <w:sz w:val="24"/>
          <w:szCs w:val="24"/>
        </w:rPr>
        <w:t>discrimination due</w:t>
      </w:r>
      <w:r w:rsidR="00DB5362" w:rsidRPr="00481518">
        <w:rPr>
          <w:rFonts w:ascii="Times New Roman" w:eastAsia="Times New Roman" w:hAnsi="Times New Roman" w:cs="Times New Roman"/>
          <w:bCs/>
          <w:color w:val="000000" w:themeColor="text1"/>
          <w:sz w:val="24"/>
          <w:szCs w:val="24"/>
        </w:rPr>
        <w:t xml:space="preserve"> to cultural and gender socialization</w:t>
      </w:r>
      <w:r w:rsidR="003324B9" w:rsidRPr="00481518">
        <w:rPr>
          <w:rFonts w:ascii="Times New Roman" w:eastAsia="Times New Roman" w:hAnsi="Times New Roman" w:cs="Times New Roman"/>
          <w:bCs/>
          <w:color w:val="000000" w:themeColor="text1"/>
          <w:sz w:val="24"/>
          <w:szCs w:val="24"/>
        </w:rPr>
        <w:t xml:space="preserve"> (</w:t>
      </w:r>
      <w:r w:rsidR="00C30B32" w:rsidRPr="00481518">
        <w:rPr>
          <w:rFonts w:ascii="Times New Roman" w:eastAsia="Times New Roman" w:hAnsi="Times New Roman" w:cs="Times New Roman"/>
          <w:bCs/>
          <w:color w:val="000000" w:themeColor="text1"/>
          <w:sz w:val="24"/>
          <w:szCs w:val="24"/>
        </w:rPr>
        <w:t>Chapman, 2015; Hope, 2015)</w:t>
      </w:r>
      <w:r w:rsidR="00AC7657" w:rsidRPr="00481518">
        <w:rPr>
          <w:rFonts w:ascii="Times New Roman" w:eastAsia="Times New Roman" w:hAnsi="Times New Roman" w:cs="Times New Roman"/>
          <w:bCs/>
          <w:color w:val="000000" w:themeColor="text1"/>
          <w:sz w:val="24"/>
          <w:szCs w:val="24"/>
        </w:rPr>
        <w:t xml:space="preserve">. </w:t>
      </w:r>
      <w:r w:rsidR="00DB5362" w:rsidRPr="00481518">
        <w:rPr>
          <w:rFonts w:ascii="Times New Roman" w:eastAsia="Times New Roman" w:hAnsi="Times New Roman" w:cs="Times New Roman"/>
          <w:bCs/>
          <w:color w:val="000000" w:themeColor="text1"/>
          <w:sz w:val="24"/>
          <w:szCs w:val="24"/>
        </w:rPr>
        <w:t xml:space="preserve"> </w:t>
      </w:r>
      <w:commentRangeEnd w:id="27"/>
      <w:r w:rsidR="00120568">
        <w:rPr>
          <w:rStyle w:val="CommentReference"/>
        </w:rPr>
        <w:commentReference w:id="27"/>
      </w:r>
    </w:p>
    <w:p w14:paraId="1E3743DE" w14:textId="77777777" w:rsidR="00AC7657" w:rsidRPr="00481518" w:rsidRDefault="00C55E44" w:rsidP="00325093">
      <w:pPr>
        <w:rPr>
          <w:rFonts w:ascii="Times New Roman" w:eastAsia="Times New Roman" w:hAnsi="Times New Roman" w:cs="Times New Roman"/>
          <w:bCs/>
          <w:color w:val="000000" w:themeColor="text1"/>
          <w:sz w:val="24"/>
          <w:szCs w:val="24"/>
        </w:rPr>
      </w:pPr>
      <w:commentRangeStart w:id="28"/>
      <w:r w:rsidRPr="00481518">
        <w:rPr>
          <w:rFonts w:ascii="Times New Roman" w:eastAsia="Times New Roman" w:hAnsi="Times New Roman" w:cs="Times New Roman"/>
          <w:bCs/>
          <w:color w:val="000000" w:themeColor="text1"/>
          <w:sz w:val="24"/>
          <w:szCs w:val="24"/>
        </w:rPr>
        <w:t xml:space="preserve">In a study conducted by Chavous et al. (2008) </w:t>
      </w:r>
      <w:r w:rsidR="00D200A4" w:rsidRPr="00481518">
        <w:rPr>
          <w:rFonts w:ascii="Times New Roman" w:eastAsia="Times New Roman" w:hAnsi="Times New Roman" w:cs="Times New Roman"/>
          <w:bCs/>
          <w:color w:val="000000" w:themeColor="text1"/>
          <w:sz w:val="24"/>
          <w:szCs w:val="24"/>
        </w:rPr>
        <w:t xml:space="preserve">involving black male high school students from a </w:t>
      </w:r>
      <w:r w:rsidR="006C3E8E" w:rsidRPr="00481518">
        <w:rPr>
          <w:rFonts w:ascii="Times New Roman" w:eastAsia="Times New Roman" w:hAnsi="Times New Roman" w:cs="Times New Roman"/>
          <w:bCs/>
          <w:color w:val="000000" w:themeColor="text1"/>
          <w:sz w:val="24"/>
          <w:szCs w:val="24"/>
        </w:rPr>
        <w:t xml:space="preserve">suburban school, </w:t>
      </w:r>
      <w:commentRangeEnd w:id="28"/>
      <w:r w:rsidR="00120568">
        <w:rPr>
          <w:rStyle w:val="CommentReference"/>
        </w:rPr>
        <w:commentReference w:id="28"/>
      </w:r>
      <w:r w:rsidR="006C3E8E" w:rsidRPr="00481518">
        <w:rPr>
          <w:rFonts w:ascii="Times New Roman" w:eastAsia="Times New Roman" w:hAnsi="Times New Roman" w:cs="Times New Roman"/>
          <w:bCs/>
          <w:color w:val="000000" w:themeColor="text1"/>
          <w:sz w:val="24"/>
          <w:szCs w:val="24"/>
        </w:rPr>
        <w:t xml:space="preserve">it was found that </w:t>
      </w:r>
      <w:r w:rsidR="00BB65C9" w:rsidRPr="00481518">
        <w:rPr>
          <w:rFonts w:ascii="Times New Roman" w:eastAsia="Times New Roman" w:hAnsi="Times New Roman" w:cs="Times New Roman"/>
          <w:bCs/>
          <w:color w:val="000000" w:themeColor="text1"/>
          <w:sz w:val="24"/>
          <w:szCs w:val="24"/>
        </w:rPr>
        <w:t>the males</w:t>
      </w:r>
      <w:r w:rsidR="006C3E8E" w:rsidRPr="00481518">
        <w:rPr>
          <w:rFonts w:ascii="Times New Roman" w:eastAsia="Times New Roman" w:hAnsi="Times New Roman" w:cs="Times New Roman"/>
          <w:bCs/>
          <w:color w:val="000000" w:themeColor="text1"/>
          <w:sz w:val="24"/>
          <w:szCs w:val="24"/>
        </w:rPr>
        <w:t xml:space="preserve"> reported </w:t>
      </w:r>
      <w:r w:rsidR="00BB65C9" w:rsidRPr="00481518">
        <w:rPr>
          <w:rFonts w:ascii="Times New Roman" w:eastAsia="Times New Roman" w:hAnsi="Times New Roman" w:cs="Times New Roman"/>
          <w:bCs/>
          <w:color w:val="000000" w:themeColor="text1"/>
          <w:sz w:val="24"/>
          <w:szCs w:val="24"/>
        </w:rPr>
        <w:t>increased cases of racial discrimination by</w:t>
      </w:r>
      <w:r w:rsidR="006C3E8E" w:rsidRPr="00481518">
        <w:rPr>
          <w:rFonts w:ascii="Times New Roman" w:eastAsia="Times New Roman" w:hAnsi="Times New Roman" w:cs="Times New Roman"/>
          <w:bCs/>
          <w:color w:val="000000" w:themeColor="text1"/>
          <w:sz w:val="24"/>
          <w:szCs w:val="24"/>
        </w:rPr>
        <w:t xml:space="preserve"> teacher</w:t>
      </w:r>
      <w:r w:rsidR="00BB65C9" w:rsidRPr="00481518">
        <w:rPr>
          <w:rFonts w:ascii="Times New Roman" w:eastAsia="Times New Roman" w:hAnsi="Times New Roman" w:cs="Times New Roman"/>
          <w:bCs/>
          <w:color w:val="000000" w:themeColor="text1"/>
          <w:sz w:val="24"/>
          <w:szCs w:val="24"/>
        </w:rPr>
        <w:t>s and peer</w:t>
      </w:r>
      <w:r w:rsidR="00C358D1" w:rsidRPr="00481518">
        <w:rPr>
          <w:rFonts w:ascii="Times New Roman" w:eastAsia="Times New Roman" w:hAnsi="Times New Roman" w:cs="Times New Roman"/>
          <w:bCs/>
          <w:color w:val="000000" w:themeColor="text1"/>
          <w:sz w:val="24"/>
          <w:szCs w:val="24"/>
        </w:rPr>
        <w:t>s</w:t>
      </w:r>
      <w:r w:rsidR="00BB65C9" w:rsidRPr="00481518">
        <w:rPr>
          <w:rFonts w:ascii="Times New Roman" w:eastAsia="Times New Roman" w:hAnsi="Times New Roman" w:cs="Times New Roman"/>
          <w:bCs/>
          <w:color w:val="000000" w:themeColor="text1"/>
          <w:sz w:val="24"/>
          <w:szCs w:val="24"/>
        </w:rPr>
        <w:t xml:space="preserve"> </w:t>
      </w:r>
      <w:r w:rsidR="006C3E8E" w:rsidRPr="00481518">
        <w:rPr>
          <w:rFonts w:ascii="Times New Roman" w:eastAsia="Times New Roman" w:hAnsi="Times New Roman" w:cs="Times New Roman"/>
          <w:bCs/>
          <w:color w:val="000000" w:themeColor="text1"/>
          <w:sz w:val="24"/>
          <w:szCs w:val="24"/>
        </w:rPr>
        <w:t xml:space="preserve">than </w:t>
      </w:r>
      <w:r w:rsidR="00BB65C9" w:rsidRPr="00481518">
        <w:rPr>
          <w:rFonts w:ascii="Times New Roman" w:eastAsia="Times New Roman" w:hAnsi="Times New Roman" w:cs="Times New Roman"/>
          <w:bCs/>
          <w:color w:val="000000" w:themeColor="text1"/>
          <w:sz w:val="24"/>
          <w:szCs w:val="24"/>
        </w:rPr>
        <w:t>the females. These</w:t>
      </w:r>
      <w:r w:rsidR="00325093" w:rsidRPr="00481518">
        <w:rPr>
          <w:rFonts w:ascii="Times New Roman" w:eastAsia="Times New Roman" w:hAnsi="Times New Roman" w:cs="Times New Roman"/>
          <w:bCs/>
          <w:color w:val="000000" w:themeColor="text1"/>
          <w:sz w:val="24"/>
          <w:szCs w:val="24"/>
        </w:rPr>
        <w:t xml:space="preserve"> experiences affected </w:t>
      </w:r>
      <w:r w:rsidR="00AF11A3" w:rsidRPr="00481518">
        <w:rPr>
          <w:rFonts w:ascii="Times New Roman" w:eastAsia="Times New Roman" w:hAnsi="Times New Roman" w:cs="Times New Roman"/>
          <w:bCs/>
          <w:color w:val="000000" w:themeColor="text1"/>
          <w:sz w:val="24"/>
          <w:szCs w:val="24"/>
        </w:rPr>
        <w:t>the motivation of male and female students in different ways. Among the male students</w:t>
      </w:r>
      <w:r w:rsidR="00BB65C9" w:rsidRPr="00481518">
        <w:rPr>
          <w:rFonts w:ascii="Times New Roman" w:eastAsia="Times New Roman" w:hAnsi="Times New Roman" w:cs="Times New Roman"/>
          <w:bCs/>
          <w:color w:val="000000" w:themeColor="text1"/>
          <w:sz w:val="24"/>
          <w:szCs w:val="24"/>
        </w:rPr>
        <w:t>, teacher and peer discrimination</w:t>
      </w:r>
      <w:r w:rsidR="00325093" w:rsidRPr="00481518">
        <w:rPr>
          <w:rFonts w:ascii="Times New Roman" w:eastAsia="Times New Roman" w:hAnsi="Times New Roman" w:cs="Times New Roman"/>
          <w:bCs/>
          <w:color w:val="000000" w:themeColor="text1"/>
          <w:sz w:val="24"/>
          <w:szCs w:val="24"/>
        </w:rPr>
        <w:t xml:space="preserve"> </w:t>
      </w:r>
      <w:r w:rsidR="00BB65C9" w:rsidRPr="00481518">
        <w:rPr>
          <w:rFonts w:ascii="Times New Roman" w:eastAsia="Times New Roman" w:hAnsi="Times New Roman" w:cs="Times New Roman"/>
          <w:bCs/>
          <w:color w:val="000000" w:themeColor="text1"/>
          <w:sz w:val="24"/>
          <w:szCs w:val="24"/>
        </w:rPr>
        <w:t xml:space="preserve">negatively affected </w:t>
      </w:r>
      <w:r w:rsidR="00AF11A3" w:rsidRPr="00481518">
        <w:rPr>
          <w:rFonts w:ascii="Times New Roman" w:eastAsia="Times New Roman" w:hAnsi="Times New Roman" w:cs="Times New Roman"/>
          <w:bCs/>
          <w:color w:val="000000" w:themeColor="text1"/>
          <w:sz w:val="24"/>
          <w:szCs w:val="24"/>
        </w:rPr>
        <w:t xml:space="preserve">their academics in terms of </w:t>
      </w:r>
      <w:r w:rsidR="00BB65C9" w:rsidRPr="00481518">
        <w:rPr>
          <w:rFonts w:ascii="Times New Roman" w:eastAsia="Times New Roman" w:hAnsi="Times New Roman" w:cs="Times New Roman"/>
          <w:bCs/>
          <w:color w:val="000000" w:themeColor="text1"/>
          <w:sz w:val="24"/>
          <w:szCs w:val="24"/>
        </w:rPr>
        <w:t>performance</w:t>
      </w:r>
      <w:r w:rsidR="00AF11A3" w:rsidRPr="00481518">
        <w:rPr>
          <w:rFonts w:ascii="Times New Roman" w:eastAsia="Times New Roman" w:hAnsi="Times New Roman" w:cs="Times New Roman"/>
          <w:bCs/>
          <w:color w:val="000000" w:themeColor="text1"/>
          <w:sz w:val="24"/>
          <w:szCs w:val="24"/>
        </w:rPr>
        <w:t xml:space="preserve"> and self-concept. </w:t>
      </w:r>
      <w:r w:rsidR="00BB65C9" w:rsidRPr="00481518">
        <w:rPr>
          <w:rFonts w:ascii="Times New Roman" w:eastAsia="Times New Roman" w:hAnsi="Times New Roman" w:cs="Times New Roman"/>
          <w:bCs/>
          <w:color w:val="000000" w:themeColor="text1"/>
          <w:sz w:val="24"/>
          <w:szCs w:val="24"/>
        </w:rPr>
        <w:t xml:space="preserve">Among </w:t>
      </w:r>
      <w:r w:rsidR="00AF11A3" w:rsidRPr="00481518">
        <w:rPr>
          <w:rFonts w:ascii="Times New Roman" w:eastAsia="Times New Roman" w:hAnsi="Times New Roman" w:cs="Times New Roman"/>
          <w:bCs/>
          <w:color w:val="000000" w:themeColor="text1"/>
          <w:sz w:val="24"/>
          <w:szCs w:val="24"/>
        </w:rPr>
        <w:t>the female students,</w:t>
      </w:r>
      <w:r w:rsidR="00325093" w:rsidRPr="00481518">
        <w:rPr>
          <w:rFonts w:ascii="Times New Roman" w:eastAsia="Times New Roman" w:hAnsi="Times New Roman" w:cs="Times New Roman"/>
          <w:bCs/>
          <w:color w:val="000000" w:themeColor="text1"/>
          <w:sz w:val="24"/>
          <w:szCs w:val="24"/>
        </w:rPr>
        <w:t xml:space="preserve"> </w:t>
      </w:r>
      <w:r w:rsidR="00BB65C9" w:rsidRPr="00481518">
        <w:rPr>
          <w:rFonts w:ascii="Times New Roman" w:eastAsia="Times New Roman" w:hAnsi="Times New Roman" w:cs="Times New Roman"/>
          <w:bCs/>
          <w:color w:val="000000" w:themeColor="text1"/>
          <w:sz w:val="24"/>
          <w:szCs w:val="24"/>
        </w:rPr>
        <w:t xml:space="preserve">racial discrimination </w:t>
      </w:r>
      <w:r w:rsidR="00794F47" w:rsidRPr="00481518">
        <w:rPr>
          <w:rFonts w:ascii="Times New Roman" w:eastAsia="Times New Roman" w:hAnsi="Times New Roman" w:cs="Times New Roman"/>
          <w:bCs/>
          <w:color w:val="000000" w:themeColor="text1"/>
          <w:sz w:val="24"/>
          <w:szCs w:val="24"/>
        </w:rPr>
        <w:t>had minimal effect on their</w:t>
      </w:r>
      <w:r w:rsidR="00BB65C9" w:rsidRPr="00481518">
        <w:rPr>
          <w:rFonts w:ascii="Times New Roman" w:eastAsia="Times New Roman" w:hAnsi="Times New Roman" w:cs="Times New Roman"/>
          <w:bCs/>
          <w:color w:val="000000" w:themeColor="text1"/>
          <w:sz w:val="24"/>
          <w:szCs w:val="24"/>
        </w:rPr>
        <w:t xml:space="preserve"> academic </w:t>
      </w:r>
      <w:r w:rsidR="00BB65C9" w:rsidRPr="00481518">
        <w:rPr>
          <w:rFonts w:ascii="Times New Roman" w:eastAsia="Times New Roman" w:hAnsi="Times New Roman" w:cs="Times New Roman"/>
          <w:bCs/>
          <w:color w:val="000000" w:themeColor="text1"/>
          <w:sz w:val="24"/>
          <w:szCs w:val="24"/>
        </w:rPr>
        <w:lastRenderedPageBreak/>
        <w:t>engagement</w:t>
      </w:r>
      <w:r w:rsidR="00325093" w:rsidRPr="00481518">
        <w:rPr>
          <w:rFonts w:ascii="Times New Roman" w:eastAsia="Times New Roman" w:hAnsi="Times New Roman" w:cs="Times New Roman"/>
          <w:bCs/>
          <w:color w:val="000000" w:themeColor="text1"/>
          <w:sz w:val="24"/>
          <w:szCs w:val="24"/>
        </w:rPr>
        <w:t xml:space="preserve"> </w:t>
      </w:r>
      <w:r w:rsidR="00BB65C9" w:rsidRPr="00481518">
        <w:rPr>
          <w:rFonts w:ascii="Times New Roman" w:eastAsia="Times New Roman" w:hAnsi="Times New Roman" w:cs="Times New Roman"/>
          <w:bCs/>
          <w:color w:val="000000" w:themeColor="text1"/>
          <w:sz w:val="24"/>
          <w:szCs w:val="24"/>
        </w:rPr>
        <w:t>but negative</w:t>
      </w:r>
      <w:r w:rsidR="00BC721F" w:rsidRPr="00481518">
        <w:rPr>
          <w:rFonts w:ascii="Times New Roman" w:eastAsia="Times New Roman" w:hAnsi="Times New Roman" w:cs="Times New Roman"/>
          <w:bCs/>
          <w:color w:val="000000" w:themeColor="text1"/>
          <w:sz w:val="24"/>
          <w:szCs w:val="24"/>
        </w:rPr>
        <w:t>ly</w:t>
      </w:r>
      <w:r w:rsidR="00BB65C9" w:rsidRPr="00481518">
        <w:rPr>
          <w:rFonts w:ascii="Times New Roman" w:eastAsia="Times New Roman" w:hAnsi="Times New Roman" w:cs="Times New Roman"/>
          <w:bCs/>
          <w:color w:val="000000" w:themeColor="text1"/>
          <w:sz w:val="24"/>
          <w:szCs w:val="24"/>
        </w:rPr>
        <w:t xml:space="preserve"> </w:t>
      </w:r>
      <w:r w:rsidR="00794F47" w:rsidRPr="00481518">
        <w:rPr>
          <w:rFonts w:ascii="Times New Roman" w:eastAsia="Times New Roman" w:hAnsi="Times New Roman" w:cs="Times New Roman"/>
          <w:bCs/>
          <w:color w:val="000000" w:themeColor="text1"/>
          <w:sz w:val="24"/>
          <w:szCs w:val="24"/>
        </w:rPr>
        <w:t xml:space="preserve">affected their </w:t>
      </w:r>
      <w:r w:rsidR="00BB65C9" w:rsidRPr="00481518">
        <w:rPr>
          <w:rFonts w:ascii="Times New Roman" w:eastAsia="Times New Roman" w:hAnsi="Times New Roman" w:cs="Times New Roman"/>
          <w:bCs/>
          <w:color w:val="000000" w:themeColor="text1"/>
          <w:sz w:val="24"/>
          <w:szCs w:val="24"/>
        </w:rPr>
        <w:t>psychological adjustmen</w:t>
      </w:r>
      <w:r w:rsidR="00325093" w:rsidRPr="00481518">
        <w:rPr>
          <w:rFonts w:ascii="Times New Roman" w:eastAsia="Times New Roman" w:hAnsi="Times New Roman" w:cs="Times New Roman"/>
          <w:bCs/>
          <w:color w:val="000000" w:themeColor="text1"/>
          <w:sz w:val="24"/>
          <w:szCs w:val="24"/>
        </w:rPr>
        <w:t>t outcomes</w:t>
      </w:r>
      <w:r w:rsidR="00C30B32" w:rsidRPr="00481518">
        <w:rPr>
          <w:rFonts w:ascii="Times New Roman" w:eastAsia="Times New Roman" w:hAnsi="Times New Roman" w:cs="Times New Roman"/>
          <w:bCs/>
          <w:color w:val="000000" w:themeColor="text1"/>
          <w:sz w:val="24"/>
          <w:szCs w:val="24"/>
        </w:rPr>
        <w:t xml:space="preserve"> (Chavous et al., 2008)</w:t>
      </w:r>
      <w:r w:rsidR="00325093" w:rsidRPr="00481518">
        <w:rPr>
          <w:rFonts w:ascii="Times New Roman" w:eastAsia="Times New Roman" w:hAnsi="Times New Roman" w:cs="Times New Roman"/>
          <w:bCs/>
          <w:color w:val="000000" w:themeColor="text1"/>
          <w:sz w:val="24"/>
          <w:szCs w:val="24"/>
        </w:rPr>
        <w:t xml:space="preserve">. </w:t>
      </w:r>
      <w:r w:rsidR="00BC721F" w:rsidRPr="00481518">
        <w:rPr>
          <w:rFonts w:ascii="Times New Roman" w:eastAsia="Times New Roman" w:hAnsi="Times New Roman" w:cs="Times New Roman"/>
          <w:bCs/>
          <w:color w:val="000000" w:themeColor="text1"/>
          <w:sz w:val="24"/>
          <w:szCs w:val="24"/>
        </w:rPr>
        <w:t>It has also been established</w:t>
      </w:r>
      <w:r w:rsidR="000C0ADE" w:rsidRPr="00481518">
        <w:rPr>
          <w:rFonts w:ascii="Times New Roman" w:eastAsia="Times New Roman" w:hAnsi="Times New Roman" w:cs="Times New Roman"/>
          <w:bCs/>
          <w:color w:val="000000" w:themeColor="text1"/>
          <w:sz w:val="24"/>
          <w:szCs w:val="24"/>
        </w:rPr>
        <w:t xml:space="preserve"> </w:t>
      </w:r>
      <w:r w:rsidR="00BB65C9" w:rsidRPr="00481518">
        <w:rPr>
          <w:rFonts w:ascii="Times New Roman" w:eastAsia="Times New Roman" w:hAnsi="Times New Roman" w:cs="Times New Roman"/>
          <w:bCs/>
          <w:color w:val="000000" w:themeColor="text1"/>
          <w:sz w:val="24"/>
          <w:szCs w:val="24"/>
        </w:rPr>
        <w:t xml:space="preserve">that </w:t>
      </w:r>
      <w:r w:rsidR="000C0ADE" w:rsidRPr="00481518">
        <w:rPr>
          <w:rFonts w:ascii="Times New Roman" w:eastAsia="Times New Roman" w:hAnsi="Times New Roman" w:cs="Times New Roman"/>
          <w:bCs/>
          <w:color w:val="000000" w:themeColor="text1"/>
          <w:sz w:val="24"/>
          <w:szCs w:val="24"/>
        </w:rPr>
        <w:t>black male students</w:t>
      </w:r>
      <w:r w:rsidR="00BB65C9" w:rsidRPr="00481518">
        <w:rPr>
          <w:rFonts w:ascii="Times New Roman" w:eastAsia="Times New Roman" w:hAnsi="Times New Roman" w:cs="Times New Roman"/>
          <w:bCs/>
          <w:color w:val="000000" w:themeColor="text1"/>
          <w:sz w:val="24"/>
          <w:szCs w:val="24"/>
        </w:rPr>
        <w:t xml:space="preserve"> experiencing racial discrimination at school are at </w:t>
      </w:r>
      <w:r w:rsidR="000C0ADE" w:rsidRPr="00481518">
        <w:rPr>
          <w:rFonts w:ascii="Times New Roman" w:eastAsia="Times New Roman" w:hAnsi="Times New Roman" w:cs="Times New Roman"/>
          <w:bCs/>
          <w:color w:val="000000" w:themeColor="text1"/>
          <w:sz w:val="24"/>
          <w:szCs w:val="24"/>
        </w:rPr>
        <w:t xml:space="preserve">an increased </w:t>
      </w:r>
      <w:r w:rsidR="00BB65C9" w:rsidRPr="00481518">
        <w:rPr>
          <w:rFonts w:ascii="Times New Roman" w:eastAsia="Times New Roman" w:hAnsi="Times New Roman" w:cs="Times New Roman"/>
          <w:bCs/>
          <w:color w:val="000000" w:themeColor="text1"/>
          <w:sz w:val="24"/>
          <w:szCs w:val="24"/>
        </w:rPr>
        <w:t xml:space="preserve">risk for disengagement while </w:t>
      </w:r>
      <w:r w:rsidR="005E4BC3" w:rsidRPr="00481518">
        <w:rPr>
          <w:rFonts w:ascii="Times New Roman" w:eastAsia="Times New Roman" w:hAnsi="Times New Roman" w:cs="Times New Roman"/>
          <w:bCs/>
          <w:color w:val="000000" w:themeColor="text1"/>
          <w:sz w:val="24"/>
          <w:szCs w:val="24"/>
        </w:rPr>
        <w:t>the black female</w:t>
      </w:r>
      <w:r w:rsidR="00BC721F" w:rsidRPr="00481518">
        <w:rPr>
          <w:rFonts w:ascii="Times New Roman" w:eastAsia="Times New Roman" w:hAnsi="Times New Roman" w:cs="Times New Roman"/>
          <w:bCs/>
          <w:color w:val="000000" w:themeColor="text1"/>
          <w:sz w:val="24"/>
          <w:szCs w:val="24"/>
        </w:rPr>
        <w:t xml:space="preserve"> students</w:t>
      </w:r>
      <w:r w:rsidR="00BB65C9" w:rsidRPr="00481518">
        <w:rPr>
          <w:rFonts w:ascii="Times New Roman" w:eastAsia="Times New Roman" w:hAnsi="Times New Roman" w:cs="Times New Roman"/>
          <w:bCs/>
          <w:color w:val="000000" w:themeColor="text1"/>
          <w:sz w:val="24"/>
          <w:szCs w:val="24"/>
        </w:rPr>
        <w:t xml:space="preserve"> may be less vulnerable</w:t>
      </w:r>
      <w:r w:rsidR="00325093" w:rsidRPr="00481518">
        <w:rPr>
          <w:rFonts w:ascii="Times New Roman" w:eastAsia="Times New Roman" w:hAnsi="Times New Roman" w:cs="Times New Roman"/>
          <w:bCs/>
          <w:color w:val="000000" w:themeColor="text1"/>
          <w:sz w:val="24"/>
          <w:szCs w:val="24"/>
        </w:rPr>
        <w:t xml:space="preserve"> </w:t>
      </w:r>
      <w:r w:rsidR="00BB65C9" w:rsidRPr="00481518">
        <w:rPr>
          <w:rFonts w:ascii="Times New Roman" w:eastAsia="Times New Roman" w:hAnsi="Times New Roman" w:cs="Times New Roman"/>
          <w:bCs/>
          <w:color w:val="000000" w:themeColor="text1"/>
          <w:sz w:val="24"/>
          <w:szCs w:val="24"/>
        </w:rPr>
        <w:t xml:space="preserve">to the negative impacts of these experiences on </w:t>
      </w:r>
      <w:r w:rsidR="00BC721F" w:rsidRPr="00481518">
        <w:rPr>
          <w:rFonts w:ascii="Times New Roman" w:eastAsia="Times New Roman" w:hAnsi="Times New Roman" w:cs="Times New Roman"/>
          <w:bCs/>
          <w:color w:val="000000" w:themeColor="text1"/>
          <w:sz w:val="24"/>
          <w:szCs w:val="24"/>
        </w:rPr>
        <w:t xml:space="preserve">their </w:t>
      </w:r>
      <w:r w:rsidR="00BB65C9" w:rsidRPr="00481518">
        <w:rPr>
          <w:rFonts w:ascii="Times New Roman" w:eastAsia="Times New Roman" w:hAnsi="Times New Roman" w:cs="Times New Roman"/>
          <w:bCs/>
          <w:color w:val="000000" w:themeColor="text1"/>
          <w:sz w:val="24"/>
          <w:szCs w:val="24"/>
        </w:rPr>
        <w:t>academic engagement</w:t>
      </w:r>
      <w:r w:rsidR="00C30B32" w:rsidRPr="00481518">
        <w:rPr>
          <w:rFonts w:ascii="Times New Roman" w:eastAsia="Times New Roman" w:hAnsi="Times New Roman" w:cs="Times New Roman"/>
          <w:bCs/>
          <w:color w:val="000000" w:themeColor="text1"/>
          <w:sz w:val="24"/>
          <w:szCs w:val="24"/>
        </w:rPr>
        <w:t xml:space="preserve"> (Cokley et al., 2012; Reynolds et al., 2010)</w:t>
      </w:r>
      <w:r w:rsidR="00CC227C" w:rsidRPr="00481518">
        <w:rPr>
          <w:rFonts w:ascii="Times New Roman" w:eastAsia="Times New Roman" w:hAnsi="Times New Roman" w:cs="Times New Roman"/>
          <w:bCs/>
          <w:color w:val="000000" w:themeColor="text1"/>
          <w:sz w:val="24"/>
          <w:szCs w:val="24"/>
        </w:rPr>
        <w:t>.</w:t>
      </w:r>
    </w:p>
    <w:p w14:paraId="49335E2F" w14:textId="77777777" w:rsidR="00176F82" w:rsidRPr="00481518" w:rsidRDefault="00CC227C" w:rsidP="003205A1">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Black identity is mainly considered to be a promotive perspective. However</w:t>
      </w:r>
      <w:r w:rsidR="00B86533" w:rsidRPr="00481518">
        <w:rPr>
          <w:rFonts w:ascii="Times New Roman" w:eastAsia="Times New Roman" w:hAnsi="Times New Roman" w:cs="Times New Roman"/>
          <w:bCs/>
          <w:color w:val="000000" w:themeColor="text1"/>
          <w:sz w:val="24"/>
          <w:szCs w:val="24"/>
        </w:rPr>
        <w:t>, for</w:t>
      </w:r>
      <w:r w:rsidRPr="00481518">
        <w:rPr>
          <w:rFonts w:ascii="Times New Roman" w:eastAsia="Times New Roman" w:hAnsi="Times New Roman" w:cs="Times New Roman"/>
          <w:bCs/>
          <w:color w:val="000000" w:themeColor="text1"/>
          <w:sz w:val="24"/>
          <w:szCs w:val="24"/>
        </w:rPr>
        <w:t xml:space="preserve"> black female students, lower racial centrality </w:t>
      </w:r>
      <w:r w:rsidR="00B86533" w:rsidRPr="00481518">
        <w:rPr>
          <w:rFonts w:ascii="Times New Roman" w:eastAsia="Times New Roman" w:hAnsi="Times New Roman" w:cs="Times New Roman"/>
          <w:bCs/>
          <w:color w:val="000000" w:themeColor="text1"/>
          <w:sz w:val="24"/>
          <w:szCs w:val="24"/>
        </w:rPr>
        <w:t>can play a protective role</w:t>
      </w:r>
      <w:commentRangeStart w:id="29"/>
      <w:r w:rsidR="00B86533" w:rsidRPr="00481518">
        <w:rPr>
          <w:rFonts w:ascii="Times New Roman" w:eastAsia="Times New Roman" w:hAnsi="Times New Roman" w:cs="Times New Roman"/>
          <w:bCs/>
          <w:color w:val="000000" w:themeColor="text1"/>
          <w:sz w:val="24"/>
          <w:szCs w:val="24"/>
        </w:rPr>
        <w:t xml:space="preserve">. Teacher discrimination has also been shown to be linked to higher academic self-concept among black female students with </w:t>
      </w:r>
      <w:r w:rsidR="003205A1" w:rsidRPr="00481518">
        <w:rPr>
          <w:rFonts w:ascii="Times New Roman" w:eastAsia="Times New Roman" w:hAnsi="Times New Roman" w:cs="Times New Roman"/>
          <w:bCs/>
          <w:color w:val="000000" w:themeColor="text1"/>
          <w:sz w:val="24"/>
          <w:szCs w:val="24"/>
        </w:rPr>
        <w:t>lower race centrality (Leath et al., 2019).</w:t>
      </w:r>
      <w:commentRangeEnd w:id="29"/>
      <w:r w:rsidR="00120568">
        <w:rPr>
          <w:rStyle w:val="CommentReference"/>
        </w:rPr>
        <w:commentReference w:id="29"/>
      </w:r>
    </w:p>
    <w:p w14:paraId="52B1164D" w14:textId="77777777" w:rsidR="00176F82" w:rsidRPr="00481518" w:rsidRDefault="00176F82" w:rsidP="00451E3F">
      <w:pPr>
        <w:rPr>
          <w:rFonts w:ascii="Times New Roman" w:eastAsia="Times New Roman" w:hAnsi="Times New Roman" w:cs="Times New Roman"/>
          <w:b/>
          <w:bCs/>
          <w:color w:val="000000" w:themeColor="text1"/>
          <w:sz w:val="24"/>
          <w:szCs w:val="24"/>
        </w:rPr>
      </w:pPr>
      <w:r w:rsidRPr="00481518">
        <w:rPr>
          <w:rFonts w:ascii="Times New Roman" w:eastAsia="Times New Roman" w:hAnsi="Times New Roman" w:cs="Times New Roman"/>
          <w:b/>
          <w:bCs/>
          <w:color w:val="000000" w:themeColor="text1"/>
          <w:sz w:val="24"/>
          <w:szCs w:val="24"/>
        </w:rPr>
        <w:t>Roles of schools in enhancing racial identity</w:t>
      </w:r>
    </w:p>
    <w:p w14:paraId="6EB17105" w14:textId="77777777" w:rsidR="007E19F7" w:rsidRPr="00481518" w:rsidRDefault="00CB12BF" w:rsidP="00CC76C0">
      <w:pPr>
        <w:rPr>
          <w:rFonts w:ascii="Times New Roman" w:eastAsia="Times New Roman" w:hAnsi="Times New Roman" w:cs="Times New Roman"/>
          <w:bCs/>
          <w:color w:val="000000" w:themeColor="text1"/>
          <w:sz w:val="24"/>
          <w:szCs w:val="24"/>
        </w:rPr>
      </w:pPr>
      <w:commentRangeStart w:id="30"/>
      <w:r w:rsidRPr="00481518">
        <w:rPr>
          <w:rFonts w:ascii="Times New Roman" w:eastAsia="Times New Roman" w:hAnsi="Times New Roman" w:cs="Times New Roman"/>
          <w:bCs/>
          <w:color w:val="000000" w:themeColor="text1"/>
          <w:sz w:val="24"/>
          <w:szCs w:val="24"/>
        </w:rPr>
        <w:t>Several studies</w:t>
      </w:r>
      <w:r w:rsidR="00176F82" w:rsidRPr="00481518">
        <w:rPr>
          <w:rFonts w:ascii="Times New Roman" w:eastAsia="Times New Roman" w:hAnsi="Times New Roman" w:cs="Times New Roman"/>
          <w:bCs/>
          <w:color w:val="000000" w:themeColor="text1"/>
          <w:sz w:val="24"/>
          <w:szCs w:val="24"/>
        </w:rPr>
        <w:t xml:space="preserve"> have sought to determine the association between racial identity and school demographic contexts</w:t>
      </w:r>
      <w:r w:rsidR="00EA3EDC" w:rsidRPr="00481518">
        <w:rPr>
          <w:rFonts w:ascii="Times New Roman" w:eastAsia="Times New Roman" w:hAnsi="Times New Roman" w:cs="Times New Roman"/>
          <w:bCs/>
          <w:color w:val="000000" w:themeColor="text1"/>
          <w:sz w:val="24"/>
          <w:szCs w:val="24"/>
        </w:rPr>
        <w:t xml:space="preserve"> (Leath et al., 2019)</w:t>
      </w:r>
      <w:r w:rsidR="00176F82" w:rsidRPr="00481518">
        <w:rPr>
          <w:rFonts w:ascii="Times New Roman" w:eastAsia="Times New Roman" w:hAnsi="Times New Roman" w:cs="Times New Roman"/>
          <w:bCs/>
          <w:color w:val="000000" w:themeColor="text1"/>
          <w:sz w:val="24"/>
          <w:szCs w:val="24"/>
        </w:rPr>
        <w:t xml:space="preserve">. </w:t>
      </w:r>
      <w:commentRangeEnd w:id="30"/>
      <w:r w:rsidR="00120568">
        <w:rPr>
          <w:rStyle w:val="CommentReference"/>
        </w:rPr>
        <w:commentReference w:id="30"/>
      </w:r>
      <w:r w:rsidR="00176F82" w:rsidRPr="00481518">
        <w:rPr>
          <w:rFonts w:ascii="Times New Roman" w:eastAsia="Times New Roman" w:hAnsi="Times New Roman" w:cs="Times New Roman"/>
          <w:bCs/>
          <w:color w:val="000000" w:themeColor="text1"/>
          <w:sz w:val="24"/>
          <w:szCs w:val="24"/>
        </w:rPr>
        <w:t xml:space="preserve">Schools </w:t>
      </w:r>
      <w:r w:rsidR="00C358D1" w:rsidRPr="00481518">
        <w:rPr>
          <w:rFonts w:ascii="Times New Roman" w:eastAsia="Times New Roman" w:hAnsi="Times New Roman" w:cs="Times New Roman"/>
          <w:bCs/>
          <w:color w:val="000000" w:themeColor="text1"/>
          <w:sz w:val="24"/>
          <w:szCs w:val="24"/>
        </w:rPr>
        <w:t>ar</w:t>
      </w:r>
      <w:r w:rsidR="00EA3EDC" w:rsidRPr="00481518">
        <w:rPr>
          <w:rFonts w:ascii="Times New Roman" w:eastAsia="Times New Roman" w:hAnsi="Times New Roman" w:cs="Times New Roman"/>
          <w:bCs/>
          <w:color w:val="000000" w:themeColor="text1"/>
          <w:sz w:val="24"/>
          <w:szCs w:val="24"/>
        </w:rPr>
        <w:t>e influenc</w:t>
      </w:r>
      <w:r w:rsidR="00C358D1" w:rsidRPr="00481518">
        <w:rPr>
          <w:rFonts w:ascii="Times New Roman" w:eastAsia="Times New Roman" w:hAnsi="Times New Roman" w:cs="Times New Roman"/>
          <w:bCs/>
          <w:color w:val="000000" w:themeColor="text1"/>
          <w:sz w:val="24"/>
          <w:szCs w:val="24"/>
        </w:rPr>
        <w:t>ing</w:t>
      </w:r>
      <w:r w:rsidR="00EA3EDC" w:rsidRPr="00481518">
        <w:rPr>
          <w:rFonts w:ascii="Times New Roman" w:eastAsia="Times New Roman" w:hAnsi="Times New Roman" w:cs="Times New Roman"/>
          <w:bCs/>
          <w:color w:val="000000" w:themeColor="text1"/>
          <w:sz w:val="24"/>
          <w:szCs w:val="24"/>
        </w:rPr>
        <w:t xml:space="preserve"> academic adjustment and student motivation in diverse ways including through interactions between teachers and students (Thibodeaux, 2013). </w:t>
      </w:r>
      <w:r w:rsidRPr="00481518">
        <w:rPr>
          <w:rFonts w:ascii="Times New Roman" w:eastAsia="Times New Roman" w:hAnsi="Times New Roman" w:cs="Times New Roman"/>
          <w:bCs/>
          <w:color w:val="000000" w:themeColor="text1"/>
          <w:sz w:val="24"/>
          <w:szCs w:val="24"/>
        </w:rPr>
        <w:t xml:space="preserve">Studies examining racial </w:t>
      </w:r>
      <w:r w:rsidR="002C1DB4" w:rsidRPr="00481518">
        <w:rPr>
          <w:rFonts w:ascii="Times New Roman" w:eastAsia="Times New Roman" w:hAnsi="Times New Roman" w:cs="Times New Roman"/>
          <w:bCs/>
          <w:color w:val="000000" w:themeColor="text1"/>
          <w:sz w:val="24"/>
          <w:szCs w:val="24"/>
        </w:rPr>
        <w:t>identity have</w:t>
      </w:r>
      <w:r w:rsidRPr="00481518">
        <w:rPr>
          <w:rFonts w:ascii="Times New Roman" w:eastAsia="Times New Roman" w:hAnsi="Times New Roman" w:cs="Times New Roman"/>
          <w:bCs/>
          <w:color w:val="000000" w:themeColor="text1"/>
          <w:sz w:val="24"/>
          <w:szCs w:val="24"/>
        </w:rPr>
        <w:t xml:space="preserve"> focused on students from </w:t>
      </w:r>
      <w:r w:rsidR="002C1DB4" w:rsidRPr="00481518">
        <w:rPr>
          <w:rFonts w:ascii="Times New Roman" w:eastAsia="Times New Roman" w:hAnsi="Times New Roman" w:cs="Times New Roman"/>
          <w:bCs/>
          <w:color w:val="000000" w:themeColor="text1"/>
          <w:sz w:val="24"/>
          <w:szCs w:val="24"/>
        </w:rPr>
        <w:t>diverse demographic contexts including predominantly black schools, predominantly white schools, and racially and ethnically diverse sch</w:t>
      </w:r>
      <w:r w:rsidR="00DD6737" w:rsidRPr="00481518">
        <w:rPr>
          <w:rFonts w:ascii="Times New Roman" w:eastAsia="Times New Roman" w:hAnsi="Times New Roman" w:cs="Times New Roman"/>
          <w:bCs/>
          <w:color w:val="000000" w:themeColor="text1"/>
          <w:sz w:val="24"/>
          <w:szCs w:val="24"/>
        </w:rPr>
        <w:t>ools (Ispa-Landa &amp; Conwell, 2015</w:t>
      </w:r>
      <w:r w:rsidR="002C1DB4" w:rsidRPr="00481518">
        <w:rPr>
          <w:rFonts w:ascii="Times New Roman" w:eastAsia="Times New Roman" w:hAnsi="Times New Roman" w:cs="Times New Roman"/>
          <w:bCs/>
          <w:color w:val="000000" w:themeColor="text1"/>
          <w:sz w:val="24"/>
          <w:szCs w:val="24"/>
        </w:rPr>
        <w:t>; Mirpuri &amp; Yip, 2017</w:t>
      </w:r>
      <w:r w:rsidR="008137A7" w:rsidRPr="00481518">
        <w:rPr>
          <w:rFonts w:ascii="Times New Roman" w:eastAsia="Times New Roman" w:hAnsi="Times New Roman" w:cs="Times New Roman"/>
          <w:bCs/>
          <w:color w:val="000000" w:themeColor="text1"/>
          <w:sz w:val="24"/>
          <w:szCs w:val="24"/>
        </w:rPr>
        <w:t xml:space="preserve">; Hurd et al., 2013). </w:t>
      </w:r>
      <w:r w:rsidR="00DA7132" w:rsidRPr="00481518">
        <w:rPr>
          <w:rFonts w:ascii="Times New Roman" w:eastAsia="Times New Roman" w:hAnsi="Times New Roman" w:cs="Times New Roman"/>
          <w:bCs/>
          <w:color w:val="000000" w:themeColor="text1"/>
          <w:sz w:val="24"/>
          <w:szCs w:val="24"/>
        </w:rPr>
        <w:t xml:space="preserve">Findings from these studies showed that black students usually experience race-related stressors </w:t>
      </w:r>
      <w:r w:rsidR="0008310A" w:rsidRPr="00481518">
        <w:rPr>
          <w:rFonts w:ascii="Times New Roman" w:eastAsia="Times New Roman" w:hAnsi="Times New Roman" w:cs="Times New Roman"/>
          <w:bCs/>
          <w:color w:val="000000" w:themeColor="text1"/>
          <w:sz w:val="24"/>
          <w:szCs w:val="24"/>
        </w:rPr>
        <w:t>in</w:t>
      </w:r>
      <w:r w:rsidR="00DA7132" w:rsidRPr="00481518">
        <w:rPr>
          <w:rFonts w:ascii="Times New Roman" w:eastAsia="Times New Roman" w:hAnsi="Times New Roman" w:cs="Times New Roman"/>
          <w:bCs/>
          <w:color w:val="000000" w:themeColor="text1"/>
          <w:sz w:val="24"/>
          <w:szCs w:val="24"/>
        </w:rPr>
        <w:t xml:space="preserve"> white schools</w:t>
      </w:r>
      <w:r w:rsidR="0008310A" w:rsidRPr="00481518">
        <w:rPr>
          <w:rFonts w:ascii="Times New Roman" w:eastAsia="Times New Roman" w:hAnsi="Times New Roman" w:cs="Times New Roman"/>
          <w:bCs/>
          <w:color w:val="000000" w:themeColor="text1"/>
          <w:sz w:val="24"/>
          <w:szCs w:val="24"/>
        </w:rPr>
        <w:t>. These stressors contribute to</w:t>
      </w:r>
      <w:r w:rsidR="00DA7132" w:rsidRPr="00481518">
        <w:rPr>
          <w:rFonts w:ascii="Times New Roman" w:eastAsia="Times New Roman" w:hAnsi="Times New Roman" w:cs="Times New Roman"/>
          <w:bCs/>
          <w:color w:val="000000" w:themeColor="text1"/>
          <w:sz w:val="24"/>
          <w:szCs w:val="24"/>
        </w:rPr>
        <w:t xml:space="preserve"> undermin</w:t>
      </w:r>
      <w:r w:rsidR="0008310A" w:rsidRPr="00481518">
        <w:rPr>
          <w:rFonts w:ascii="Times New Roman" w:eastAsia="Times New Roman" w:hAnsi="Times New Roman" w:cs="Times New Roman"/>
          <w:bCs/>
          <w:color w:val="000000" w:themeColor="text1"/>
          <w:sz w:val="24"/>
          <w:szCs w:val="24"/>
        </w:rPr>
        <w:t>ing the</w:t>
      </w:r>
      <w:r w:rsidR="00DA7132" w:rsidRPr="00481518">
        <w:rPr>
          <w:rFonts w:ascii="Times New Roman" w:eastAsia="Times New Roman" w:hAnsi="Times New Roman" w:cs="Times New Roman"/>
          <w:bCs/>
          <w:color w:val="000000" w:themeColor="text1"/>
          <w:sz w:val="24"/>
          <w:szCs w:val="24"/>
        </w:rPr>
        <w:t xml:space="preserve"> academic engagement</w:t>
      </w:r>
      <w:r w:rsidR="0008310A" w:rsidRPr="00481518">
        <w:rPr>
          <w:rFonts w:ascii="Times New Roman" w:eastAsia="Times New Roman" w:hAnsi="Times New Roman" w:cs="Times New Roman"/>
          <w:bCs/>
          <w:color w:val="000000" w:themeColor="text1"/>
          <w:sz w:val="24"/>
          <w:szCs w:val="24"/>
        </w:rPr>
        <w:t xml:space="preserve"> of black students and demotivates them from pursuing post-secondary education (Carter-Andrews, 2012). </w:t>
      </w:r>
      <w:commentRangeStart w:id="31"/>
      <w:r w:rsidR="00DB5CD1" w:rsidRPr="00481518">
        <w:rPr>
          <w:rFonts w:ascii="Times New Roman" w:eastAsia="Times New Roman" w:hAnsi="Times New Roman" w:cs="Times New Roman"/>
          <w:bCs/>
          <w:color w:val="000000" w:themeColor="text1"/>
          <w:sz w:val="24"/>
          <w:szCs w:val="24"/>
        </w:rPr>
        <w:t>Carter-Andrews (2009) conducted a study involving black students in a predominantly white school</w:t>
      </w:r>
      <w:r w:rsidR="00624353" w:rsidRPr="00481518">
        <w:rPr>
          <w:rFonts w:ascii="Times New Roman" w:eastAsia="Times New Roman" w:hAnsi="Times New Roman" w:cs="Times New Roman"/>
          <w:bCs/>
          <w:color w:val="000000" w:themeColor="text1"/>
          <w:sz w:val="24"/>
          <w:szCs w:val="24"/>
        </w:rPr>
        <w:t xml:space="preserve"> to examine the impact of racial identity on their academic achievement and motivation.</w:t>
      </w:r>
      <w:commentRangeEnd w:id="31"/>
      <w:r w:rsidR="00120568">
        <w:rPr>
          <w:rStyle w:val="CommentReference"/>
        </w:rPr>
        <w:commentReference w:id="31"/>
      </w:r>
      <w:r w:rsidR="00624353" w:rsidRPr="00481518">
        <w:rPr>
          <w:rFonts w:ascii="Times New Roman" w:eastAsia="Times New Roman" w:hAnsi="Times New Roman" w:cs="Times New Roman"/>
          <w:bCs/>
          <w:color w:val="000000" w:themeColor="text1"/>
          <w:sz w:val="24"/>
          <w:szCs w:val="24"/>
        </w:rPr>
        <w:t xml:space="preserve"> The students exhibited a high level of awareness regarding </w:t>
      </w:r>
      <w:r w:rsidR="00C358D1" w:rsidRPr="00481518">
        <w:rPr>
          <w:rFonts w:ascii="Times New Roman" w:eastAsia="Times New Roman" w:hAnsi="Times New Roman" w:cs="Times New Roman"/>
          <w:bCs/>
          <w:color w:val="000000" w:themeColor="text1"/>
          <w:sz w:val="24"/>
          <w:szCs w:val="24"/>
        </w:rPr>
        <w:t>how</w:t>
      </w:r>
      <w:r w:rsidR="00BC7F26" w:rsidRPr="00481518">
        <w:rPr>
          <w:rFonts w:ascii="Times New Roman" w:eastAsia="Times New Roman" w:hAnsi="Times New Roman" w:cs="Times New Roman"/>
          <w:bCs/>
          <w:color w:val="000000" w:themeColor="text1"/>
          <w:sz w:val="24"/>
          <w:szCs w:val="24"/>
        </w:rPr>
        <w:t xml:space="preserve"> racism operated in their school setting. </w:t>
      </w:r>
      <w:r w:rsidR="00A113AC" w:rsidRPr="00481518">
        <w:rPr>
          <w:rFonts w:ascii="Times New Roman" w:eastAsia="Times New Roman" w:hAnsi="Times New Roman" w:cs="Times New Roman"/>
          <w:bCs/>
          <w:color w:val="000000" w:themeColor="text1"/>
          <w:sz w:val="24"/>
          <w:szCs w:val="24"/>
        </w:rPr>
        <w:t>Racial identity however become</w:t>
      </w:r>
      <w:r w:rsidR="00C358D1" w:rsidRPr="00481518">
        <w:rPr>
          <w:rFonts w:ascii="Times New Roman" w:eastAsia="Times New Roman" w:hAnsi="Times New Roman" w:cs="Times New Roman"/>
          <w:bCs/>
          <w:color w:val="000000" w:themeColor="text1"/>
          <w:sz w:val="24"/>
          <w:szCs w:val="24"/>
        </w:rPr>
        <w:t>s</w:t>
      </w:r>
      <w:r w:rsidR="00A113AC" w:rsidRPr="00481518">
        <w:rPr>
          <w:rFonts w:ascii="Times New Roman" w:eastAsia="Times New Roman" w:hAnsi="Times New Roman" w:cs="Times New Roman"/>
          <w:bCs/>
          <w:color w:val="000000" w:themeColor="text1"/>
          <w:sz w:val="24"/>
          <w:szCs w:val="24"/>
        </w:rPr>
        <w:t xml:space="preserve"> a key </w:t>
      </w:r>
      <w:r w:rsidR="00A113AC" w:rsidRPr="00481518">
        <w:rPr>
          <w:rFonts w:ascii="Times New Roman" w:eastAsia="Times New Roman" w:hAnsi="Times New Roman" w:cs="Times New Roman"/>
          <w:bCs/>
          <w:color w:val="000000" w:themeColor="text1"/>
          <w:sz w:val="24"/>
          <w:szCs w:val="24"/>
        </w:rPr>
        <w:lastRenderedPageBreak/>
        <w:t xml:space="preserve">motivator for black students to achieve academic success like their white counterparts. The black students rejected the notion </w:t>
      </w:r>
      <w:r w:rsidR="007E19F7" w:rsidRPr="00481518">
        <w:rPr>
          <w:rFonts w:ascii="Times New Roman" w:eastAsia="Times New Roman" w:hAnsi="Times New Roman" w:cs="Times New Roman"/>
          <w:bCs/>
          <w:color w:val="000000" w:themeColor="text1"/>
          <w:sz w:val="24"/>
          <w:szCs w:val="24"/>
        </w:rPr>
        <w:t xml:space="preserve">that </w:t>
      </w:r>
      <w:r w:rsidR="00BF685D" w:rsidRPr="00481518">
        <w:rPr>
          <w:rFonts w:ascii="Times New Roman" w:eastAsia="Times New Roman" w:hAnsi="Times New Roman" w:cs="Times New Roman"/>
          <w:bCs/>
          <w:color w:val="000000" w:themeColor="text1"/>
          <w:sz w:val="24"/>
          <w:szCs w:val="24"/>
        </w:rPr>
        <w:t xml:space="preserve">academic achievement was reserved for the white students only but instead were motivated to succeed in a white hegemonic environment. </w:t>
      </w:r>
    </w:p>
    <w:p w14:paraId="2849BFFC" w14:textId="77777777" w:rsidR="00066204" w:rsidRPr="00481518" w:rsidRDefault="00066204" w:rsidP="00CC76C0">
      <w:pPr>
        <w:rPr>
          <w:rFonts w:ascii="Times New Roman" w:eastAsia="Times New Roman" w:hAnsi="Times New Roman" w:cs="Times New Roman"/>
          <w:bCs/>
          <w:color w:val="000000" w:themeColor="text1"/>
          <w:sz w:val="24"/>
          <w:szCs w:val="24"/>
        </w:rPr>
      </w:pPr>
      <w:commentRangeStart w:id="32"/>
      <w:r w:rsidRPr="00481518">
        <w:rPr>
          <w:rFonts w:ascii="Times New Roman" w:eastAsia="Times New Roman" w:hAnsi="Times New Roman" w:cs="Times New Roman"/>
          <w:bCs/>
          <w:color w:val="000000" w:themeColor="text1"/>
          <w:sz w:val="24"/>
          <w:szCs w:val="24"/>
        </w:rPr>
        <w:t xml:space="preserve">A study by Venzant-Chambers &amp; Huggins (2014) illustrated the racial opportunity costs of academic success for black students who were required </w:t>
      </w:r>
      <w:r w:rsidR="00821B7C" w:rsidRPr="00481518">
        <w:rPr>
          <w:rFonts w:ascii="Times New Roman" w:eastAsia="Times New Roman" w:hAnsi="Times New Roman" w:cs="Times New Roman"/>
          <w:bCs/>
          <w:color w:val="000000" w:themeColor="text1"/>
          <w:sz w:val="24"/>
          <w:szCs w:val="24"/>
        </w:rPr>
        <w:t>the challenges and expectations of the white schools</w:t>
      </w:r>
      <w:commentRangeEnd w:id="32"/>
      <w:r w:rsidR="00120568">
        <w:rPr>
          <w:rStyle w:val="CommentReference"/>
        </w:rPr>
        <w:commentReference w:id="32"/>
      </w:r>
      <w:r w:rsidR="00821B7C" w:rsidRPr="00481518">
        <w:rPr>
          <w:rFonts w:ascii="Times New Roman" w:eastAsia="Times New Roman" w:hAnsi="Times New Roman" w:cs="Times New Roman"/>
          <w:bCs/>
          <w:color w:val="000000" w:themeColor="text1"/>
          <w:sz w:val="24"/>
          <w:szCs w:val="24"/>
        </w:rPr>
        <w:t xml:space="preserve">. The costs included daily interactions and treatments that reflected prejudice and stereotyping of their racial groups (blacks), </w:t>
      </w:r>
      <w:r w:rsidR="0042676F" w:rsidRPr="00481518">
        <w:rPr>
          <w:rFonts w:ascii="Times New Roman" w:eastAsia="Times New Roman" w:hAnsi="Times New Roman" w:cs="Times New Roman"/>
          <w:bCs/>
          <w:color w:val="000000" w:themeColor="text1"/>
          <w:sz w:val="24"/>
          <w:szCs w:val="24"/>
        </w:rPr>
        <w:t xml:space="preserve">exclusion from social circles and peer groups, </w:t>
      </w:r>
      <w:r w:rsidR="00C358D1" w:rsidRPr="00481518">
        <w:rPr>
          <w:rFonts w:ascii="Times New Roman" w:eastAsia="Times New Roman" w:hAnsi="Times New Roman" w:cs="Times New Roman"/>
          <w:bCs/>
          <w:color w:val="000000" w:themeColor="text1"/>
          <w:sz w:val="24"/>
          <w:szCs w:val="24"/>
        </w:rPr>
        <w:t xml:space="preserve">the </w:t>
      </w:r>
      <w:r w:rsidR="0042676F" w:rsidRPr="00481518">
        <w:rPr>
          <w:rFonts w:ascii="Times New Roman" w:eastAsia="Times New Roman" w:hAnsi="Times New Roman" w:cs="Times New Roman"/>
          <w:bCs/>
          <w:color w:val="000000" w:themeColor="text1"/>
          <w:sz w:val="24"/>
          <w:szCs w:val="24"/>
        </w:rPr>
        <w:t xml:space="preserve">de-emphasis of the cultural backgrounds of the blacks within the white school settings. </w:t>
      </w:r>
      <w:r w:rsidR="00536BC6" w:rsidRPr="00481518">
        <w:rPr>
          <w:rFonts w:ascii="Times New Roman" w:eastAsia="Times New Roman" w:hAnsi="Times New Roman" w:cs="Times New Roman"/>
          <w:bCs/>
          <w:color w:val="000000" w:themeColor="text1"/>
          <w:sz w:val="24"/>
          <w:szCs w:val="24"/>
        </w:rPr>
        <w:t xml:space="preserve">The racial identity theory can </w:t>
      </w:r>
      <w:r w:rsidR="00C358D1" w:rsidRPr="00481518">
        <w:rPr>
          <w:rFonts w:ascii="Times New Roman" w:eastAsia="Times New Roman" w:hAnsi="Times New Roman" w:cs="Times New Roman"/>
          <w:bCs/>
          <w:color w:val="000000" w:themeColor="text1"/>
          <w:sz w:val="24"/>
          <w:szCs w:val="24"/>
        </w:rPr>
        <w:t>help understand</w:t>
      </w:r>
      <w:r w:rsidR="00536BC6" w:rsidRPr="00481518">
        <w:rPr>
          <w:rFonts w:ascii="Times New Roman" w:eastAsia="Times New Roman" w:hAnsi="Times New Roman" w:cs="Times New Roman"/>
          <w:bCs/>
          <w:color w:val="000000" w:themeColor="text1"/>
          <w:sz w:val="24"/>
          <w:szCs w:val="24"/>
        </w:rPr>
        <w:t xml:space="preserve"> the societal racism that the black students were exposed to. Findings from this study also showed that </w:t>
      </w:r>
      <w:r w:rsidR="00940691" w:rsidRPr="00481518">
        <w:rPr>
          <w:rFonts w:ascii="Times New Roman" w:eastAsia="Times New Roman" w:hAnsi="Times New Roman" w:cs="Times New Roman"/>
          <w:bCs/>
          <w:color w:val="000000" w:themeColor="text1"/>
          <w:sz w:val="24"/>
          <w:szCs w:val="24"/>
        </w:rPr>
        <w:t xml:space="preserve">students with strong centrality and lower public regard experienced challenges in school engagement and academic achievement in predominantly white schools. </w:t>
      </w:r>
    </w:p>
    <w:p w14:paraId="3056E111" w14:textId="77777777" w:rsidR="00940691" w:rsidRPr="00481518" w:rsidRDefault="007A1B1E" w:rsidP="007A1B1E">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Racial identity processes are also relevant among students in predominantly black school settings. The predominantly black schools are usually poorly resourced, including lacking</w:t>
      </w:r>
      <w:r w:rsidR="007573C5" w:rsidRPr="00481518">
        <w:rPr>
          <w:rFonts w:ascii="Times New Roman" w:eastAsia="Times New Roman" w:hAnsi="Times New Roman" w:cs="Times New Roman"/>
          <w:bCs/>
          <w:color w:val="000000" w:themeColor="text1"/>
          <w:sz w:val="24"/>
          <w:szCs w:val="24"/>
        </w:rPr>
        <w:t xml:space="preserve"> teachers who are</w:t>
      </w:r>
      <w:r w:rsidRPr="00481518">
        <w:rPr>
          <w:rFonts w:ascii="Times New Roman" w:eastAsia="Times New Roman" w:hAnsi="Times New Roman" w:cs="Times New Roman"/>
          <w:bCs/>
          <w:color w:val="000000" w:themeColor="text1"/>
          <w:sz w:val="24"/>
          <w:szCs w:val="24"/>
        </w:rPr>
        <w:t xml:space="preserve"> highly experienced </w:t>
      </w:r>
      <w:r w:rsidR="00E25E1E" w:rsidRPr="00481518">
        <w:rPr>
          <w:rFonts w:ascii="Times New Roman" w:eastAsia="Times New Roman" w:hAnsi="Times New Roman" w:cs="Times New Roman"/>
          <w:bCs/>
          <w:color w:val="000000" w:themeColor="text1"/>
          <w:sz w:val="24"/>
          <w:szCs w:val="24"/>
        </w:rPr>
        <w:t>(Diette</w:t>
      </w:r>
      <w:r w:rsidR="007573C5" w:rsidRPr="00481518">
        <w:rPr>
          <w:rFonts w:ascii="Times New Roman" w:eastAsia="Times New Roman" w:hAnsi="Times New Roman" w:cs="Times New Roman"/>
          <w:bCs/>
          <w:color w:val="000000" w:themeColor="text1"/>
          <w:sz w:val="24"/>
          <w:szCs w:val="24"/>
        </w:rPr>
        <w:t>, 2012</w:t>
      </w:r>
      <w:r w:rsidR="000D2DD3" w:rsidRPr="00481518">
        <w:rPr>
          <w:rFonts w:ascii="Times New Roman" w:eastAsia="Times New Roman" w:hAnsi="Times New Roman" w:cs="Times New Roman"/>
          <w:bCs/>
          <w:color w:val="000000" w:themeColor="text1"/>
          <w:sz w:val="24"/>
          <w:szCs w:val="24"/>
        </w:rPr>
        <w:t xml:space="preserve">). </w:t>
      </w:r>
      <w:r w:rsidR="00700D15" w:rsidRPr="00481518">
        <w:rPr>
          <w:rFonts w:ascii="Times New Roman" w:eastAsia="Times New Roman" w:hAnsi="Times New Roman" w:cs="Times New Roman"/>
          <w:bCs/>
          <w:color w:val="000000" w:themeColor="text1"/>
          <w:sz w:val="24"/>
          <w:szCs w:val="24"/>
        </w:rPr>
        <w:t xml:space="preserve">As a result, the black students in such school settings </w:t>
      </w:r>
      <w:r w:rsidR="00CB4161" w:rsidRPr="00481518">
        <w:rPr>
          <w:rFonts w:ascii="Times New Roman" w:eastAsia="Times New Roman" w:hAnsi="Times New Roman" w:cs="Times New Roman"/>
          <w:bCs/>
          <w:color w:val="000000" w:themeColor="text1"/>
          <w:sz w:val="24"/>
          <w:szCs w:val="24"/>
        </w:rPr>
        <w:t>face the increased prospect of being taught by white teachers with no multicultural training or those who have minimal or no prior experience workin</w:t>
      </w:r>
      <w:r w:rsidR="00726FD2" w:rsidRPr="00481518">
        <w:rPr>
          <w:rFonts w:ascii="Times New Roman" w:eastAsia="Times New Roman" w:hAnsi="Times New Roman" w:cs="Times New Roman"/>
          <w:bCs/>
          <w:color w:val="000000" w:themeColor="text1"/>
          <w:sz w:val="24"/>
          <w:szCs w:val="24"/>
        </w:rPr>
        <w:t>g with minority communities (Goldenberg, 2014).</w:t>
      </w:r>
      <w:r w:rsidR="00B00FDF" w:rsidRPr="00481518">
        <w:rPr>
          <w:rFonts w:ascii="Times New Roman" w:eastAsia="Times New Roman" w:hAnsi="Times New Roman" w:cs="Times New Roman"/>
          <w:bCs/>
          <w:color w:val="000000" w:themeColor="text1"/>
          <w:sz w:val="24"/>
          <w:szCs w:val="24"/>
        </w:rPr>
        <w:t xml:space="preserve"> The black students in these schools may be subjected to racial discrimination via negative racial stereotyping. </w:t>
      </w:r>
      <w:r w:rsidR="00C52216" w:rsidRPr="00481518">
        <w:rPr>
          <w:rFonts w:ascii="Times New Roman" w:eastAsia="Times New Roman" w:hAnsi="Times New Roman" w:cs="Times New Roman"/>
          <w:bCs/>
          <w:color w:val="000000" w:themeColor="text1"/>
          <w:sz w:val="24"/>
          <w:szCs w:val="24"/>
        </w:rPr>
        <w:t xml:space="preserve">Such </w:t>
      </w:r>
      <w:r w:rsidR="00555D65" w:rsidRPr="00481518">
        <w:rPr>
          <w:rFonts w:ascii="Times New Roman" w:eastAsia="Times New Roman" w:hAnsi="Times New Roman" w:cs="Times New Roman"/>
          <w:bCs/>
          <w:color w:val="000000" w:themeColor="text1"/>
          <w:sz w:val="24"/>
          <w:szCs w:val="24"/>
        </w:rPr>
        <w:t>situations limit</w:t>
      </w:r>
      <w:r w:rsidR="00C52216" w:rsidRPr="00481518">
        <w:rPr>
          <w:rFonts w:ascii="Times New Roman" w:eastAsia="Times New Roman" w:hAnsi="Times New Roman" w:cs="Times New Roman"/>
          <w:bCs/>
          <w:color w:val="000000" w:themeColor="text1"/>
          <w:sz w:val="24"/>
          <w:szCs w:val="24"/>
        </w:rPr>
        <w:t xml:space="preserve"> effective classroom engagement of the black students and thus impact negatively on their </w:t>
      </w:r>
      <w:r w:rsidR="00555D65" w:rsidRPr="00481518">
        <w:rPr>
          <w:rFonts w:ascii="Times New Roman" w:eastAsia="Times New Roman" w:hAnsi="Times New Roman" w:cs="Times New Roman"/>
          <w:bCs/>
          <w:color w:val="000000" w:themeColor="text1"/>
          <w:sz w:val="24"/>
          <w:szCs w:val="24"/>
        </w:rPr>
        <w:t xml:space="preserve">motivation and academic achievement. </w:t>
      </w:r>
      <w:r w:rsidR="0010589D" w:rsidRPr="00481518">
        <w:rPr>
          <w:rFonts w:ascii="Times New Roman" w:eastAsia="Times New Roman" w:hAnsi="Times New Roman" w:cs="Times New Roman"/>
          <w:bCs/>
          <w:color w:val="000000" w:themeColor="text1"/>
          <w:sz w:val="24"/>
          <w:szCs w:val="24"/>
        </w:rPr>
        <w:t>Due to their skin color (race),</w:t>
      </w:r>
      <w:r w:rsidR="00555D65" w:rsidRPr="00481518">
        <w:rPr>
          <w:rFonts w:ascii="Times New Roman" w:eastAsia="Times New Roman" w:hAnsi="Times New Roman" w:cs="Times New Roman"/>
          <w:bCs/>
          <w:color w:val="000000" w:themeColor="text1"/>
          <w:sz w:val="24"/>
          <w:szCs w:val="24"/>
        </w:rPr>
        <w:t xml:space="preserve"> black students may be subjected to both intergroup and intragroup peer discrimination</w:t>
      </w:r>
      <w:r w:rsidR="0010589D" w:rsidRPr="00481518">
        <w:rPr>
          <w:rFonts w:ascii="Times New Roman" w:eastAsia="Times New Roman" w:hAnsi="Times New Roman" w:cs="Times New Roman"/>
          <w:bCs/>
          <w:color w:val="000000" w:themeColor="text1"/>
          <w:sz w:val="24"/>
          <w:szCs w:val="24"/>
        </w:rPr>
        <w:t xml:space="preserve">. </w:t>
      </w:r>
      <w:r w:rsidR="00C358D1" w:rsidRPr="00481518">
        <w:rPr>
          <w:rFonts w:ascii="Times New Roman" w:eastAsia="Times New Roman" w:hAnsi="Times New Roman" w:cs="Times New Roman"/>
          <w:bCs/>
          <w:color w:val="000000" w:themeColor="text1"/>
          <w:sz w:val="24"/>
          <w:szCs w:val="24"/>
        </w:rPr>
        <w:t>I</w:t>
      </w:r>
      <w:r w:rsidR="0010589D" w:rsidRPr="00481518">
        <w:rPr>
          <w:rFonts w:ascii="Times New Roman" w:eastAsia="Times New Roman" w:hAnsi="Times New Roman" w:cs="Times New Roman"/>
          <w:bCs/>
          <w:color w:val="000000" w:themeColor="text1"/>
          <w:sz w:val="24"/>
          <w:szCs w:val="24"/>
        </w:rPr>
        <w:t xml:space="preserve">ntragroup discrimination usually occurs in in-group contexts (Williams et al., 2012). </w:t>
      </w:r>
    </w:p>
    <w:p w14:paraId="10051DB3" w14:textId="77777777" w:rsidR="00A42E46" w:rsidRPr="00481518" w:rsidRDefault="00AC2474" w:rsidP="003205A1">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lastRenderedPageBreak/>
        <w:t xml:space="preserve">Researchers have shown how predominantly black </w:t>
      </w:r>
      <w:r w:rsidR="00E34677" w:rsidRPr="00481518">
        <w:rPr>
          <w:rFonts w:ascii="Times New Roman" w:eastAsia="Times New Roman" w:hAnsi="Times New Roman" w:cs="Times New Roman"/>
          <w:bCs/>
          <w:color w:val="000000" w:themeColor="text1"/>
          <w:sz w:val="24"/>
          <w:szCs w:val="24"/>
        </w:rPr>
        <w:t xml:space="preserve">schools can support racial identities that contribute to enhancing the academic success of students (Leath et al., 2019). </w:t>
      </w:r>
      <w:r w:rsidR="001F5004" w:rsidRPr="00481518">
        <w:rPr>
          <w:rFonts w:ascii="Times New Roman" w:eastAsia="Times New Roman" w:hAnsi="Times New Roman" w:cs="Times New Roman"/>
          <w:bCs/>
          <w:color w:val="000000" w:themeColor="text1"/>
          <w:sz w:val="24"/>
          <w:szCs w:val="24"/>
        </w:rPr>
        <w:t xml:space="preserve">It has been established </w:t>
      </w:r>
      <w:r w:rsidR="003E0AA0" w:rsidRPr="00481518">
        <w:rPr>
          <w:rFonts w:ascii="Times New Roman" w:eastAsia="Times New Roman" w:hAnsi="Times New Roman" w:cs="Times New Roman"/>
          <w:bCs/>
          <w:color w:val="000000" w:themeColor="text1"/>
          <w:sz w:val="24"/>
          <w:szCs w:val="24"/>
        </w:rPr>
        <w:t>that for some students, interactions with</w:t>
      </w:r>
      <w:r w:rsidR="00C358D1" w:rsidRPr="00481518">
        <w:rPr>
          <w:rFonts w:ascii="Times New Roman" w:eastAsia="Times New Roman" w:hAnsi="Times New Roman" w:cs="Times New Roman"/>
          <w:bCs/>
          <w:color w:val="000000" w:themeColor="text1"/>
          <w:sz w:val="24"/>
          <w:szCs w:val="24"/>
        </w:rPr>
        <w:t xml:space="preserve"> </w:t>
      </w:r>
      <w:r w:rsidR="003E0AA0" w:rsidRPr="00481518">
        <w:rPr>
          <w:rFonts w:ascii="Times New Roman" w:eastAsia="Times New Roman" w:hAnsi="Times New Roman" w:cs="Times New Roman"/>
          <w:bCs/>
          <w:color w:val="000000" w:themeColor="text1"/>
          <w:sz w:val="24"/>
          <w:szCs w:val="24"/>
        </w:rPr>
        <w:t>in-group peers, including those who perform well academically can result in a shared sense of racial and community connectedness (high centrality). Th</w:t>
      </w:r>
      <w:r w:rsidR="009C2D9D" w:rsidRPr="00481518">
        <w:rPr>
          <w:rFonts w:ascii="Times New Roman" w:eastAsia="Times New Roman" w:hAnsi="Times New Roman" w:cs="Times New Roman"/>
          <w:bCs/>
          <w:color w:val="000000" w:themeColor="text1"/>
          <w:sz w:val="24"/>
          <w:szCs w:val="24"/>
        </w:rPr>
        <w:t xml:space="preserve">is can in turn contribute to improving the motivation and engagement of black students. Black students enrolled in same-race schools </w:t>
      </w:r>
      <w:r w:rsidR="008D3C94" w:rsidRPr="00481518">
        <w:rPr>
          <w:rFonts w:ascii="Times New Roman" w:eastAsia="Times New Roman" w:hAnsi="Times New Roman" w:cs="Times New Roman"/>
          <w:bCs/>
          <w:color w:val="000000" w:themeColor="text1"/>
          <w:sz w:val="24"/>
          <w:szCs w:val="24"/>
        </w:rPr>
        <w:t xml:space="preserve">demonstrate an appreciation of the black identity which also contributes to enhancing academic achievement and improving their self-esteem. </w:t>
      </w:r>
      <w:r w:rsidR="00E000BA" w:rsidRPr="00481518">
        <w:rPr>
          <w:rFonts w:ascii="Times New Roman" w:eastAsia="Times New Roman" w:hAnsi="Times New Roman" w:cs="Times New Roman"/>
          <w:bCs/>
          <w:color w:val="000000" w:themeColor="text1"/>
          <w:sz w:val="24"/>
          <w:szCs w:val="24"/>
        </w:rPr>
        <w:t>High centrality and low public regard are critical for promoting academic engagement by black students</w:t>
      </w:r>
      <w:r w:rsidR="002D09C4" w:rsidRPr="00481518">
        <w:rPr>
          <w:rFonts w:ascii="Times New Roman" w:eastAsia="Times New Roman" w:hAnsi="Times New Roman" w:cs="Times New Roman"/>
          <w:bCs/>
          <w:color w:val="000000" w:themeColor="text1"/>
          <w:sz w:val="24"/>
          <w:szCs w:val="24"/>
        </w:rPr>
        <w:t xml:space="preserve"> (</w:t>
      </w:r>
      <w:r w:rsidR="004B2A2B" w:rsidRPr="00481518">
        <w:rPr>
          <w:rFonts w:ascii="Times New Roman" w:eastAsia="Times New Roman" w:hAnsi="Times New Roman" w:cs="Times New Roman"/>
          <w:bCs/>
          <w:color w:val="000000" w:themeColor="text1"/>
          <w:sz w:val="24"/>
          <w:szCs w:val="24"/>
        </w:rPr>
        <w:t>Byrd &amp; Chavous, 2011; Hurd et al., 2012</w:t>
      </w:r>
      <w:r w:rsidR="002D09C4" w:rsidRPr="00481518">
        <w:rPr>
          <w:rFonts w:ascii="Times New Roman" w:eastAsia="Times New Roman" w:hAnsi="Times New Roman" w:cs="Times New Roman"/>
          <w:bCs/>
          <w:color w:val="000000" w:themeColor="text1"/>
          <w:sz w:val="24"/>
          <w:szCs w:val="24"/>
        </w:rPr>
        <w:t>)</w:t>
      </w:r>
      <w:r w:rsidR="00E000BA" w:rsidRPr="00481518">
        <w:rPr>
          <w:rFonts w:ascii="Times New Roman" w:eastAsia="Times New Roman" w:hAnsi="Times New Roman" w:cs="Times New Roman"/>
          <w:bCs/>
          <w:color w:val="000000" w:themeColor="text1"/>
          <w:sz w:val="24"/>
          <w:szCs w:val="24"/>
        </w:rPr>
        <w:t xml:space="preserve">. </w:t>
      </w:r>
    </w:p>
    <w:p w14:paraId="2F510B4F" w14:textId="77777777" w:rsidR="00AC7E2C" w:rsidRPr="00481518" w:rsidRDefault="00502E01" w:rsidP="00CC76C0">
      <w:pPr>
        <w:rPr>
          <w:rFonts w:ascii="Times New Roman" w:eastAsia="Times New Roman" w:hAnsi="Times New Roman" w:cs="Times New Roman"/>
          <w:b/>
          <w:bCs/>
          <w:color w:val="000000" w:themeColor="text1"/>
          <w:sz w:val="24"/>
          <w:szCs w:val="24"/>
        </w:rPr>
      </w:pPr>
      <w:commentRangeStart w:id="33"/>
      <w:r w:rsidRPr="00481518">
        <w:rPr>
          <w:rFonts w:ascii="Times New Roman" w:eastAsia="Times New Roman" w:hAnsi="Times New Roman" w:cs="Times New Roman"/>
          <w:b/>
          <w:bCs/>
          <w:color w:val="000000" w:themeColor="text1"/>
          <w:sz w:val="24"/>
          <w:szCs w:val="24"/>
        </w:rPr>
        <w:t>Self-concept of Black Students</w:t>
      </w:r>
      <w:r w:rsidR="007A77E6" w:rsidRPr="00481518">
        <w:rPr>
          <w:rFonts w:ascii="Times New Roman" w:eastAsia="Times New Roman" w:hAnsi="Times New Roman" w:cs="Times New Roman"/>
          <w:b/>
          <w:bCs/>
          <w:color w:val="000000" w:themeColor="text1"/>
          <w:sz w:val="24"/>
          <w:szCs w:val="24"/>
        </w:rPr>
        <w:t xml:space="preserve"> </w:t>
      </w:r>
      <w:commentRangeEnd w:id="33"/>
      <w:r w:rsidR="00120568">
        <w:rPr>
          <w:rStyle w:val="CommentReference"/>
        </w:rPr>
        <w:commentReference w:id="33"/>
      </w:r>
    </w:p>
    <w:p w14:paraId="532BA0C7" w14:textId="77777777" w:rsidR="00F57EBC" w:rsidRPr="00481518" w:rsidRDefault="00F818FA" w:rsidP="00CC76C0">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Self-concept can be described as the self-perception of individuals formed through experience with and interpretations of their environment</w:t>
      </w:r>
      <w:r w:rsidR="00855796" w:rsidRPr="00481518">
        <w:rPr>
          <w:rFonts w:ascii="Times New Roman" w:eastAsia="Times New Roman" w:hAnsi="Times New Roman" w:cs="Times New Roman"/>
          <w:bCs/>
          <w:color w:val="000000" w:themeColor="text1"/>
          <w:sz w:val="24"/>
          <w:szCs w:val="24"/>
        </w:rPr>
        <w:t xml:space="preserve"> (Evans et al., 2011)</w:t>
      </w:r>
      <w:r w:rsidRPr="00481518">
        <w:rPr>
          <w:rFonts w:ascii="Times New Roman" w:eastAsia="Times New Roman" w:hAnsi="Times New Roman" w:cs="Times New Roman"/>
          <w:bCs/>
          <w:color w:val="000000" w:themeColor="text1"/>
          <w:sz w:val="24"/>
          <w:szCs w:val="24"/>
        </w:rPr>
        <w:t xml:space="preserve">. Academic </w:t>
      </w:r>
      <w:r w:rsidR="005C781E" w:rsidRPr="00481518">
        <w:rPr>
          <w:rFonts w:ascii="Times New Roman" w:eastAsia="Times New Roman" w:hAnsi="Times New Roman" w:cs="Times New Roman"/>
          <w:bCs/>
          <w:color w:val="000000" w:themeColor="text1"/>
          <w:sz w:val="24"/>
          <w:szCs w:val="24"/>
        </w:rPr>
        <w:t xml:space="preserve">self-concept is linked to this definition but involves the self-perception if students based on their academic ability. </w:t>
      </w:r>
      <w:r w:rsidR="00F57EBC" w:rsidRPr="00481518">
        <w:rPr>
          <w:rFonts w:ascii="Times New Roman" w:eastAsia="Times New Roman" w:hAnsi="Times New Roman" w:cs="Times New Roman"/>
          <w:bCs/>
          <w:color w:val="000000" w:themeColor="text1"/>
          <w:sz w:val="24"/>
          <w:szCs w:val="24"/>
        </w:rPr>
        <w:t>Academic self-concept refers to how a student views his or her academic ability in comparison to other students’ abilit</w:t>
      </w:r>
      <w:r w:rsidR="00C358D1" w:rsidRPr="00481518">
        <w:rPr>
          <w:rFonts w:ascii="Times New Roman" w:eastAsia="Times New Roman" w:hAnsi="Times New Roman" w:cs="Times New Roman"/>
          <w:bCs/>
          <w:color w:val="000000" w:themeColor="text1"/>
          <w:sz w:val="24"/>
          <w:szCs w:val="24"/>
        </w:rPr>
        <w:t>ies</w:t>
      </w:r>
      <w:r w:rsidR="00F57EBC" w:rsidRPr="00481518">
        <w:rPr>
          <w:rFonts w:ascii="Times New Roman" w:eastAsia="Times New Roman" w:hAnsi="Times New Roman" w:cs="Times New Roman"/>
          <w:bCs/>
          <w:color w:val="000000" w:themeColor="text1"/>
          <w:sz w:val="24"/>
          <w:szCs w:val="24"/>
        </w:rPr>
        <w:t>. Students who think well of themselves are believed to be more motivated to succeed</w:t>
      </w:r>
      <w:r w:rsidR="00855796" w:rsidRPr="00481518">
        <w:rPr>
          <w:rFonts w:ascii="Times New Roman" w:eastAsia="Times New Roman" w:hAnsi="Times New Roman" w:cs="Times New Roman"/>
          <w:bCs/>
          <w:color w:val="000000" w:themeColor="text1"/>
          <w:sz w:val="24"/>
          <w:szCs w:val="24"/>
        </w:rPr>
        <w:t xml:space="preserve"> (Mega et al., 2014)</w:t>
      </w:r>
      <w:r w:rsidR="00F57EBC" w:rsidRPr="00481518">
        <w:rPr>
          <w:rFonts w:ascii="Times New Roman" w:eastAsia="Times New Roman" w:hAnsi="Times New Roman" w:cs="Times New Roman"/>
          <w:bCs/>
          <w:color w:val="000000" w:themeColor="text1"/>
          <w:sz w:val="24"/>
          <w:szCs w:val="24"/>
        </w:rPr>
        <w:t xml:space="preserve">. </w:t>
      </w:r>
      <w:r w:rsidR="005C781E" w:rsidRPr="00481518">
        <w:rPr>
          <w:rFonts w:ascii="Times New Roman" w:eastAsia="Times New Roman" w:hAnsi="Times New Roman" w:cs="Times New Roman"/>
          <w:bCs/>
          <w:color w:val="000000" w:themeColor="text1"/>
          <w:sz w:val="24"/>
          <w:szCs w:val="24"/>
        </w:rPr>
        <w:t xml:space="preserve">People </w:t>
      </w:r>
      <w:r w:rsidR="003D0850" w:rsidRPr="00481518">
        <w:rPr>
          <w:rFonts w:ascii="Times New Roman" w:eastAsia="Times New Roman" w:hAnsi="Times New Roman" w:cs="Times New Roman"/>
          <w:bCs/>
          <w:color w:val="000000" w:themeColor="text1"/>
          <w:sz w:val="24"/>
          <w:szCs w:val="24"/>
        </w:rPr>
        <w:t>engage</w:t>
      </w:r>
      <w:r w:rsidR="005C781E" w:rsidRPr="00481518">
        <w:rPr>
          <w:rFonts w:ascii="Times New Roman" w:eastAsia="Times New Roman" w:hAnsi="Times New Roman" w:cs="Times New Roman"/>
          <w:bCs/>
          <w:color w:val="000000" w:themeColor="text1"/>
          <w:sz w:val="24"/>
          <w:szCs w:val="24"/>
        </w:rPr>
        <w:t xml:space="preserve"> in experimenting and discovering behaviors that </w:t>
      </w:r>
      <w:r w:rsidR="003D0850" w:rsidRPr="00481518">
        <w:rPr>
          <w:rFonts w:ascii="Times New Roman" w:eastAsia="Times New Roman" w:hAnsi="Times New Roman" w:cs="Times New Roman"/>
          <w:bCs/>
          <w:color w:val="000000" w:themeColor="text1"/>
          <w:sz w:val="24"/>
          <w:szCs w:val="24"/>
        </w:rPr>
        <w:t xml:space="preserve">lead to the development of their identity. </w:t>
      </w:r>
      <w:r w:rsidR="00C04438" w:rsidRPr="00481518">
        <w:rPr>
          <w:rFonts w:ascii="Times New Roman" w:eastAsia="Times New Roman" w:hAnsi="Times New Roman" w:cs="Times New Roman"/>
          <w:bCs/>
          <w:color w:val="000000" w:themeColor="text1"/>
          <w:sz w:val="24"/>
          <w:szCs w:val="24"/>
        </w:rPr>
        <w:t>The</w:t>
      </w:r>
      <w:r w:rsidR="003D0850" w:rsidRPr="00481518">
        <w:rPr>
          <w:rFonts w:ascii="Times New Roman" w:eastAsia="Times New Roman" w:hAnsi="Times New Roman" w:cs="Times New Roman"/>
          <w:bCs/>
          <w:color w:val="000000" w:themeColor="text1"/>
          <w:sz w:val="24"/>
          <w:szCs w:val="24"/>
        </w:rPr>
        <w:t xml:space="preserve"> </w:t>
      </w:r>
      <w:r w:rsidR="00C04438" w:rsidRPr="00481518">
        <w:rPr>
          <w:rFonts w:ascii="Times New Roman" w:eastAsia="Times New Roman" w:hAnsi="Times New Roman" w:cs="Times New Roman"/>
          <w:bCs/>
          <w:color w:val="000000" w:themeColor="text1"/>
          <w:sz w:val="24"/>
          <w:szCs w:val="24"/>
        </w:rPr>
        <w:t>development of self-concept differs</w:t>
      </w:r>
      <w:r w:rsidR="003D0850" w:rsidRPr="00481518">
        <w:rPr>
          <w:rFonts w:ascii="Times New Roman" w:eastAsia="Times New Roman" w:hAnsi="Times New Roman" w:cs="Times New Roman"/>
          <w:bCs/>
          <w:color w:val="000000" w:themeColor="text1"/>
          <w:sz w:val="24"/>
          <w:szCs w:val="24"/>
        </w:rPr>
        <w:t xml:space="preserve"> signif</w:t>
      </w:r>
      <w:r w:rsidR="00CE36E0" w:rsidRPr="00481518">
        <w:rPr>
          <w:rFonts w:ascii="Times New Roman" w:eastAsia="Times New Roman" w:hAnsi="Times New Roman" w:cs="Times New Roman"/>
          <w:bCs/>
          <w:color w:val="000000" w:themeColor="text1"/>
          <w:sz w:val="24"/>
          <w:szCs w:val="24"/>
        </w:rPr>
        <w:t xml:space="preserve">icantly </w:t>
      </w:r>
      <w:r w:rsidR="00C04438" w:rsidRPr="00481518">
        <w:rPr>
          <w:rFonts w:ascii="Times New Roman" w:eastAsia="Times New Roman" w:hAnsi="Times New Roman" w:cs="Times New Roman"/>
          <w:bCs/>
          <w:color w:val="000000" w:themeColor="text1"/>
          <w:sz w:val="24"/>
          <w:szCs w:val="24"/>
        </w:rPr>
        <w:t xml:space="preserve">for </w:t>
      </w:r>
      <w:r w:rsidR="00037417" w:rsidRPr="00481518">
        <w:rPr>
          <w:rFonts w:ascii="Times New Roman" w:eastAsia="Times New Roman" w:hAnsi="Times New Roman" w:cs="Times New Roman"/>
          <w:bCs/>
          <w:color w:val="000000" w:themeColor="text1"/>
          <w:sz w:val="24"/>
          <w:szCs w:val="24"/>
        </w:rPr>
        <w:t>black students compared to white students. The difference in the development of self-concept between the two groups is linked to the numerous challenges faced by black students including discrimination, lack of educational resources, and lack of support</w:t>
      </w:r>
      <w:r w:rsidR="00855796" w:rsidRPr="00481518">
        <w:rPr>
          <w:rFonts w:ascii="Times New Roman" w:eastAsia="Times New Roman" w:hAnsi="Times New Roman" w:cs="Times New Roman"/>
          <w:bCs/>
          <w:color w:val="000000" w:themeColor="text1"/>
          <w:sz w:val="24"/>
          <w:szCs w:val="24"/>
        </w:rPr>
        <w:t xml:space="preserve"> (Singh et al., 2010)</w:t>
      </w:r>
      <w:r w:rsidR="00037417" w:rsidRPr="00481518">
        <w:rPr>
          <w:rFonts w:ascii="Times New Roman" w:eastAsia="Times New Roman" w:hAnsi="Times New Roman" w:cs="Times New Roman"/>
          <w:bCs/>
          <w:color w:val="000000" w:themeColor="text1"/>
          <w:sz w:val="24"/>
          <w:szCs w:val="24"/>
        </w:rPr>
        <w:t xml:space="preserve">. </w:t>
      </w:r>
    </w:p>
    <w:p w14:paraId="4BC3CC48" w14:textId="77777777" w:rsidR="00F57EBC" w:rsidRPr="00481518" w:rsidRDefault="00F57EBC" w:rsidP="00F57EBC">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 xml:space="preserve">Measures of academic self-concept reveal that </w:t>
      </w:r>
      <w:r w:rsidR="00CD3C0B" w:rsidRPr="00481518">
        <w:rPr>
          <w:rFonts w:ascii="Times New Roman" w:eastAsia="Times New Roman" w:hAnsi="Times New Roman" w:cs="Times New Roman"/>
          <w:bCs/>
          <w:color w:val="000000" w:themeColor="text1"/>
          <w:sz w:val="24"/>
          <w:szCs w:val="24"/>
        </w:rPr>
        <w:t>black students exhibit</w:t>
      </w:r>
      <w:r w:rsidRPr="00481518">
        <w:rPr>
          <w:rFonts w:ascii="Times New Roman" w:eastAsia="Times New Roman" w:hAnsi="Times New Roman" w:cs="Times New Roman"/>
          <w:bCs/>
          <w:color w:val="000000" w:themeColor="text1"/>
          <w:sz w:val="24"/>
          <w:szCs w:val="24"/>
        </w:rPr>
        <w:t xml:space="preserve"> high levels of academic self-concept</w:t>
      </w:r>
      <w:r w:rsidR="00CD3C0B" w:rsidRPr="00481518">
        <w:rPr>
          <w:rFonts w:ascii="Times New Roman" w:eastAsia="Times New Roman" w:hAnsi="Times New Roman" w:cs="Times New Roman"/>
          <w:bCs/>
          <w:color w:val="000000" w:themeColor="text1"/>
          <w:sz w:val="24"/>
          <w:szCs w:val="24"/>
        </w:rPr>
        <w:t>,</w:t>
      </w:r>
      <w:r w:rsidRPr="00481518">
        <w:rPr>
          <w:rFonts w:ascii="Times New Roman" w:eastAsia="Times New Roman" w:hAnsi="Times New Roman" w:cs="Times New Roman"/>
          <w:bCs/>
          <w:color w:val="000000" w:themeColor="text1"/>
          <w:sz w:val="24"/>
          <w:szCs w:val="24"/>
        </w:rPr>
        <w:t xml:space="preserve"> which they maintain </w:t>
      </w:r>
      <w:r w:rsidR="00CD3C0B" w:rsidRPr="00481518">
        <w:rPr>
          <w:rFonts w:ascii="Times New Roman" w:eastAsia="Times New Roman" w:hAnsi="Times New Roman" w:cs="Times New Roman"/>
          <w:bCs/>
          <w:color w:val="000000" w:themeColor="text1"/>
          <w:sz w:val="24"/>
          <w:szCs w:val="24"/>
        </w:rPr>
        <w:t>despite</w:t>
      </w:r>
      <w:r w:rsidRPr="00481518">
        <w:rPr>
          <w:rFonts w:ascii="Times New Roman" w:eastAsia="Times New Roman" w:hAnsi="Times New Roman" w:cs="Times New Roman"/>
          <w:bCs/>
          <w:color w:val="000000" w:themeColor="text1"/>
          <w:sz w:val="24"/>
          <w:szCs w:val="24"/>
        </w:rPr>
        <w:t xml:space="preserve"> lower academic achievement</w:t>
      </w:r>
      <w:r w:rsidR="00E27D56" w:rsidRPr="00481518">
        <w:rPr>
          <w:rFonts w:ascii="Times New Roman" w:eastAsia="Times New Roman" w:hAnsi="Times New Roman" w:cs="Times New Roman"/>
          <w:bCs/>
          <w:color w:val="000000" w:themeColor="text1"/>
          <w:sz w:val="24"/>
          <w:szCs w:val="24"/>
        </w:rPr>
        <w:t xml:space="preserve"> (Cokley et al., </w:t>
      </w:r>
      <w:r w:rsidR="00E27D56" w:rsidRPr="00481518">
        <w:rPr>
          <w:rFonts w:ascii="Times New Roman" w:eastAsia="Times New Roman" w:hAnsi="Times New Roman" w:cs="Times New Roman"/>
          <w:bCs/>
          <w:color w:val="000000" w:themeColor="text1"/>
          <w:sz w:val="24"/>
          <w:szCs w:val="24"/>
        </w:rPr>
        <w:lastRenderedPageBreak/>
        <w:t xml:space="preserve">2012; </w:t>
      </w:r>
      <w:r w:rsidR="00E27D56" w:rsidRPr="00481518">
        <w:rPr>
          <w:rFonts w:ascii="Times New Roman" w:eastAsia="Times New Roman" w:hAnsi="Times New Roman" w:cs="Times New Roman"/>
          <w:color w:val="000000" w:themeColor="text1"/>
          <w:sz w:val="24"/>
          <w:szCs w:val="24"/>
        </w:rPr>
        <w:t>Peixoto &amp; Almeida, 2010)</w:t>
      </w:r>
      <w:r w:rsidRPr="00481518">
        <w:rPr>
          <w:rFonts w:ascii="Times New Roman" w:eastAsia="Times New Roman" w:hAnsi="Times New Roman" w:cs="Times New Roman"/>
          <w:bCs/>
          <w:color w:val="000000" w:themeColor="text1"/>
          <w:sz w:val="24"/>
          <w:szCs w:val="24"/>
        </w:rPr>
        <w:t xml:space="preserve">. </w:t>
      </w:r>
      <w:r w:rsidR="00C64916" w:rsidRPr="00481518">
        <w:rPr>
          <w:rFonts w:ascii="Times New Roman" w:eastAsia="Times New Roman" w:hAnsi="Times New Roman" w:cs="Times New Roman"/>
          <w:bCs/>
          <w:color w:val="000000" w:themeColor="text1"/>
          <w:sz w:val="24"/>
          <w:szCs w:val="24"/>
        </w:rPr>
        <w:t xml:space="preserve">Most studies do </w:t>
      </w:r>
      <w:r w:rsidRPr="00481518">
        <w:rPr>
          <w:rFonts w:ascii="Times New Roman" w:eastAsia="Times New Roman" w:hAnsi="Times New Roman" w:cs="Times New Roman"/>
          <w:bCs/>
          <w:color w:val="000000" w:themeColor="text1"/>
          <w:sz w:val="24"/>
          <w:szCs w:val="24"/>
        </w:rPr>
        <w:t xml:space="preserve">not support the idea that </w:t>
      </w:r>
      <w:r w:rsidR="00CD3C0B" w:rsidRPr="00481518">
        <w:rPr>
          <w:rFonts w:ascii="Times New Roman" w:eastAsia="Times New Roman" w:hAnsi="Times New Roman" w:cs="Times New Roman"/>
          <w:bCs/>
          <w:color w:val="000000" w:themeColor="text1"/>
          <w:sz w:val="24"/>
          <w:szCs w:val="24"/>
        </w:rPr>
        <w:t>black students</w:t>
      </w:r>
      <w:r w:rsidRPr="00481518">
        <w:rPr>
          <w:rFonts w:ascii="Times New Roman" w:eastAsia="Times New Roman" w:hAnsi="Times New Roman" w:cs="Times New Roman"/>
          <w:bCs/>
          <w:color w:val="000000" w:themeColor="text1"/>
          <w:sz w:val="24"/>
          <w:szCs w:val="24"/>
        </w:rPr>
        <w:t xml:space="preserve"> </w:t>
      </w:r>
      <w:r w:rsidR="006B442D" w:rsidRPr="00481518">
        <w:rPr>
          <w:rFonts w:ascii="Times New Roman" w:eastAsia="Times New Roman" w:hAnsi="Times New Roman" w:cs="Times New Roman"/>
          <w:bCs/>
          <w:color w:val="000000" w:themeColor="text1"/>
          <w:sz w:val="24"/>
          <w:szCs w:val="24"/>
        </w:rPr>
        <w:t xml:space="preserve">do not </w:t>
      </w:r>
      <w:r w:rsidRPr="00481518">
        <w:rPr>
          <w:rFonts w:ascii="Times New Roman" w:eastAsia="Times New Roman" w:hAnsi="Times New Roman" w:cs="Times New Roman"/>
          <w:bCs/>
          <w:color w:val="000000" w:themeColor="text1"/>
          <w:sz w:val="24"/>
          <w:szCs w:val="24"/>
        </w:rPr>
        <w:t xml:space="preserve">value academic achievement </w:t>
      </w:r>
      <w:r w:rsidR="006B442D" w:rsidRPr="00481518">
        <w:rPr>
          <w:rFonts w:ascii="Times New Roman" w:eastAsia="Times New Roman" w:hAnsi="Times New Roman" w:cs="Times New Roman"/>
          <w:bCs/>
          <w:color w:val="000000" w:themeColor="text1"/>
          <w:sz w:val="24"/>
          <w:szCs w:val="24"/>
        </w:rPr>
        <w:t>compared to their</w:t>
      </w:r>
      <w:r w:rsidRPr="00481518">
        <w:rPr>
          <w:rFonts w:ascii="Times New Roman" w:eastAsia="Times New Roman" w:hAnsi="Times New Roman" w:cs="Times New Roman"/>
          <w:bCs/>
          <w:color w:val="000000" w:themeColor="text1"/>
          <w:sz w:val="24"/>
          <w:szCs w:val="24"/>
        </w:rPr>
        <w:t xml:space="preserve"> white students or that they attribute </w:t>
      </w:r>
      <w:r w:rsidR="006B442D" w:rsidRPr="00481518">
        <w:rPr>
          <w:rFonts w:ascii="Times New Roman" w:eastAsia="Times New Roman" w:hAnsi="Times New Roman" w:cs="Times New Roman"/>
          <w:bCs/>
          <w:color w:val="000000" w:themeColor="text1"/>
          <w:sz w:val="24"/>
          <w:szCs w:val="24"/>
        </w:rPr>
        <w:t xml:space="preserve">their </w:t>
      </w:r>
      <w:r w:rsidRPr="00481518">
        <w:rPr>
          <w:rFonts w:ascii="Times New Roman" w:eastAsia="Times New Roman" w:hAnsi="Times New Roman" w:cs="Times New Roman"/>
          <w:bCs/>
          <w:color w:val="000000" w:themeColor="text1"/>
          <w:sz w:val="24"/>
          <w:szCs w:val="24"/>
        </w:rPr>
        <w:t>failure to factors outside themselves.</w:t>
      </w:r>
      <w:r w:rsidR="00C64916" w:rsidRPr="00481518">
        <w:rPr>
          <w:rFonts w:ascii="Times New Roman" w:eastAsiaTheme="minorHAnsi" w:hAnsi="Times New Roman" w:cs="Times New Roman"/>
          <w:color w:val="000000" w:themeColor="text1"/>
          <w:sz w:val="24"/>
          <w:szCs w:val="24"/>
        </w:rPr>
        <w:t xml:space="preserve"> </w:t>
      </w:r>
      <w:r w:rsidR="00C64916" w:rsidRPr="00481518">
        <w:rPr>
          <w:rFonts w:ascii="Times New Roman" w:eastAsia="Times New Roman" w:hAnsi="Times New Roman" w:cs="Times New Roman"/>
          <w:bCs/>
          <w:color w:val="000000" w:themeColor="text1"/>
          <w:sz w:val="24"/>
          <w:szCs w:val="24"/>
        </w:rPr>
        <w:t xml:space="preserve">Developing a positive self-concept and self-awareness contribute to enhancing the motivation of black students and </w:t>
      </w:r>
      <w:r w:rsidR="00CD290C" w:rsidRPr="00481518">
        <w:rPr>
          <w:rFonts w:ascii="Times New Roman" w:eastAsia="Times New Roman" w:hAnsi="Times New Roman" w:cs="Times New Roman"/>
          <w:bCs/>
          <w:color w:val="000000" w:themeColor="text1"/>
          <w:sz w:val="24"/>
          <w:szCs w:val="24"/>
        </w:rPr>
        <w:t>increasing their desire to pursue further education</w:t>
      </w:r>
      <w:r w:rsidR="00665B13" w:rsidRPr="00481518">
        <w:rPr>
          <w:rFonts w:ascii="Times New Roman" w:eastAsia="Times New Roman" w:hAnsi="Times New Roman" w:cs="Times New Roman"/>
          <w:bCs/>
          <w:color w:val="000000" w:themeColor="text1"/>
          <w:sz w:val="24"/>
          <w:szCs w:val="24"/>
        </w:rPr>
        <w:t xml:space="preserve"> (Chiniwar, 2012)</w:t>
      </w:r>
      <w:r w:rsidR="00CD290C" w:rsidRPr="00481518">
        <w:rPr>
          <w:rFonts w:ascii="Times New Roman" w:eastAsia="Times New Roman" w:hAnsi="Times New Roman" w:cs="Times New Roman"/>
          <w:bCs/>
          <w:color w:val="000000" w:themeColor="text1"/>
          <w:sz w:val="24"/>
          <w:szCs w:val="24"/>
        </w:rPr>
        <w:t xml:space="preserve">. </w:t>
      </w:r>
      <w:r w:rsidR="00C64916" w:rsidRPr="00481518">
        <w:rPr>
          <w:rFonts w:ascii="Times New Roman" w:eastAsia="Times New Roman" w:hAnsi="Times New Roman" w:cs="Times New Roman"/>
          <w:bCs/>
          <w:color w:val="000000" w:themeColor="text1"/>
          <w:sz w:val="24"/>
          <w:szCs w:val="24"/>
        </w:rPr>
        <w:t xml:space="preserve"> </w:t>
      </w:r>
      <w:r w:rsidR="00CD290C" w:rsidRPr="00481518">
        <w:rPr>
          <w:rFonts w:ascii="Times New Roman" w:eastAsia="Times New Roman" w:hAnsi="Times New Roman" w:cs="Times New Roman"/>
          <w:bCs/>
          <w:color w:val="000000" w:themeColor="text1"/>
          <w:sz w:val="24"/>
          <w:szCs w:val="24"/>
        </w:rPr>
        <w:t xml:space="preserve">Being exposed to any negative race-related interactions increases the negative feelings of black students, causing them to struggle with their abilities and perceived limitations of their peers. Lacking a solid foundation of self-concept </w:t>
      </w:r>
      <w:r w:rsidR="0075357E" w:rsidRPr="00481518">
        <w:rPr>
          <w:rFonts w:ascii="Times New Roman" w:eastAsia="Times New Roman" w:hAnsi="Times New Roman" w:cs="Times New Roman"/>
          <w:bCs/>
          <w:color w:val="000000" w:themeColor="text1"/>
          <w:sz w:val="24"/>
          <w:szCs w:val="24"/>
        </w:rPr>
        <w:t>can make the black students feel</w:t>
      </w:r>
      <w:r w:rsidR="00CD290C" w:rsidRPr="00481518">
        <w:rPr>
          <w:rFonts w:ascii="Times New Roman" w:eastAsia="Times New Roman" w:hAnsi="Times New Roman" w:cs="Times New Roman"/>
          <w:bCs/>
          <w:color w:val="000000" w:themeColor="text1"/>
          <w:sz w:val="24"/>
          <w:szCs w:val="24"/>
        </w:rPr>
        <w:t xml:space="preserve"> unsure of themselves, isolated, and disengaged from </w:t>
      </w:r>
      <w:r w:rsidR="0075357E" w:rsidRPr="00481518">
        <w:rPr>
          <w:rFonts w:ascii="Times New Roman" w:eastAsia="Times New Roman" w:hAnsi="Times New Roman" w:cs="Times New Roman"/>
          <w:bCs/>
          <w:color w:val="000000" w:themeColor="text1"/>
          <w:sz w:val="24"/>
          <w:szCs w:val="24"/>
        </w:rPr>
        <w:t xml:space="preserve">their studies. </w:t>
      </w:r>
      <w:commentRangeStart w:id="34"/>
      <w:r w:rsidR="0075357E" w:rsidRPr="00481518">
        <w:rPr>
          <w:rFonts w:ascii="Times New Roman" w:eastAsia="Times New Roman" w:hAnsi="Times New Roman" w:cs="Times New Roman"/>
          <w:bCs/>
          <w:color w:val="000000" w:themeColor="text1"/>
          <w:sz w:val="24"/>
          <w:szCs w:val="24"/>
        </w:rPr>
        <w:t xml:space="preserve">This was supported by a study conducted by </w:t>
      </w:r>
      <w:r w:rsidR="00FD7CD3" w:rsidRPr="00481518">
        <w:rPr>
          <w:rFonts w:ascii="Times New Roman" w:eastAsia="Times New Roman" w:hAnsi="Times New Roman" w:cs="Times New Roman"/>
          <w:bCs/>
          <w:color w:val="000000" w:themeColor="text1"/>
          <w:sz w:val="24"/>
          <w:szCs w:val="24"/>
        </w:rPr>
        <w:t>Brittian (2012) which reported that black students can develop negative sense themselves or feel a sense of rejectio</w:t>
      </w:r>
      <w:commentRangeEnd w:id="34"/>
      <w:r w:rsidR="00883A64">
        <w:rPr>
          <w:rStyle w:val="CommentReference"/>
        </w:rPr>
        <w:commentReference w:id="34"/>
      </w:r>
      <w:r w:rsidR="00FD7CD3" w:rsidRPr="00481518">
        <w:rPr>
          <w:rFonts w:ascii="Times New Roman" w:eastAsia="Times New Roman" w:hAnsi="Times New Roman" w:cs="Times New Roman"/>
          <w:bCs/>
          <w:color w:val="000000" w:themeColor="text1"/>
          <w:sz w:val="24"/>
          <w:szCs w:val="24"/>
        </w:rPr>
        <w:t xml:space="preserve">n. Such negative outcomes and conflicts in racial </w:t>
      </w:r>
      <w:r w:rsidR="00957435" w:rsidRPr="00481518">
        <w:rPr>
          <w:rFonts w:ascii="Times New Roman" w:eastAsia="Times New Roman" w:hAnsi="Times New Roman" w:cs="Times New Roman"/>
          <w:bCs/>
          <w:color w:val="000000" w:themeColor="text1"/>
          <w:sz w:val="24"/>
          <w:szCs w:val="24"/>
        </w:rPr>
        <w:t>identity</w:t>
      </w:r>
      <w:r w:rsidR="00FD7CD3" w:rsidRPr="00481518">
        <w:rPr>
          <w:rFonts w:ascii="Times New Roman" w:eastAsia="Times New Roman" w:hAnsi="Times New Roman" w:cs="Times New Roman"/>
          <w:bCs/>
          <w:color w:val="000000" w:themeColor="text1"/>
          <w:sz w:val="24"/>
          <w:szCs w:val="24"/>
        </w:rPr>
        <w:t xml:space="preserve"> may </w:t>
      </w:r>
      <w:r w:rsidR="00957435" w:rsidRPr="00481518">
        <w:rPr>
          <w:rFonts w:ascii="Times New Roman" w:eastAsia="Times New Roman" w:hAnsi="Times New Roman" w:cs="Times New Roman"/>
          <w:bCs/>
          <w:color w:val="000000" w:themeColor="text1"/>
          <w:sz w:val="24"/>
          <w:szCs w:val="24"/>
        </w:rPr>
        <w:t>have negative impacts on</w:t>
      </w:r>
      <w:r w:rsidR="00FD7CD3" w:rsidRPr="00481518">
        <w:rPr>
          <w:rFonts w:ascii="Times New Roman" w:eastAsia="Times New Roman" w:hAnsi="Times New Roman" w:cs="Times New Roman"/>
          <w:bCs/>
          <w:color w:val="000000" w:themeColor="text1"/>
          <w:sz w:val="24"/>
          <w:szCs w:val="24"/>
        </w:rPr>
        <w:t xml:space="preserve"> students</w:t>
      </w:r>
      <w:r w:rsidR="00957435" w:rsidRPr="00481518">
        <w:rPr>
          <w:rFonts w:ascii="Times New Roman" w:eastAsia="Times New Roman" w:hAnsi="Times New Roman" w:cs="Times New Roman"/>
          <w:bCs/>
          <w:color w:val="000000" w:themeColor="text1"/>
          <w:sz w:val="24"/>
          <w:szCs w:val="24"/>
        </w:rPr>
        <w:t>, causing them to adopt</w:t>
      </w:r>
      <w:r w:rsidR="00FD7CD3" w:rsidRPr="00481518">
        <w:rPr>
          <w:rFonts w:ascii="Times New Roman" w:eastAsia="Times New Roman" w:hAnsi="Times New Roman" w:cs="Times New Roman"/>
          <w:bCs/>
          <w:color w:val="000000" w:themeColor="text1"/>
          <w:sz w:val="24"/>
          <w:szCs w:val="24"/>
        </w:rPr>
        <w:t xml:space="preserve"> maladaptive coping </w:t>
      </w:r>
      <w:r w:rsidR="00957435" w:rsidRPr="00481518">
        <w:rPr>
          <w:rFonts w:ascii="Times New Roman" w:eastAsia="Times New Roman" w:hAnsi="Times New Roman" w:cs="Times New Roman"/>
          <w:bCs/>
          <w:color w:val="000000" w:themeColor="text1"/>
          <w:sz w:val="24"/>
          <w:szCs w:val="24"/>
        </w:rPr>
        <w:t>strategies</w:t>
      </w:r>
      <w:r w:rsidR="00FD7CD3" w:rsidRPr="00481518">
        <w:rPr>
          <w:rFonts w:ascii="Times New Roman" w:eastAsia="Times New Roman" w:hAnsi="Times New Roman" w:cs="Times New Roman"/>
          <w:bCs/>
          <w:color w:val="000000" w:themeColor="text1"/>
          <w:sz w:val="24"/>
          <w:szCs w:val="24"/>
        </w:rPr>
        <w:t xml:space="preserve"> in life</w:t>
      </w:r>
      <w:r w:rsidR="00665B13" w:rsidRPr="00481518">
        <w:rPr>
          <w:rFonts w:ascii="Times New Roman" w:eastAsia="Times New Roman" w:hAnsi="Times New Roman" w:cs="Times New Roman"/>
          <w:bCs/>
          <w:color w:val="000000" w:themeColor="text1"/>
          <w:sz w:val="24"/>
          <w:szCs w:val="24"/>
        </w:rPr>
        <w:t xml:space="preserve"> (Bridges, 2011; Hesse-Biber et al., 2010)</w:t>
      </w:r>
      <w:r w:rsidR="00957435" w:rsidRPr="00481518">
        <w:rPr>
          <w:rFonts w:ascii="Times New Roman" w:eastAsia="Times New Roman" w:hAnsi="Times New Roman" w:cs="Times New Roman"/>
          <w:bCs/>
          <w:color w:val="000000" w:themeColor="text1"/>
          <w:sz w:val="24"/>
          <w:szCs w:val="24"/>
        </w:rPr>
        <w:t xml:space="preserve">. </w:t>
      </w:r>
    </w:p>
    <w:p w14:paraId="3180C5C4" w14:textId="77777777" w:rsidR="00521B33" w:rsidRPr="00481518" w:rsidRDefault="001C0D3C" w:rsidP="00F57EBC">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 xml:space="preserve">As </w:t>
      </w:r>
      <w:r w:rsidR="00196BC0" w:rsidRPr="00481518">
        <w:rPr>
          <w:rFonts w:ascii="Times New Roman" w:eastAsia="Times New Roman" w:hAnsi="Times New Roman" w:cs="Times New Roman"/>
          <w:bCs/>
          <w:color w:val="000000" w:themeColor="text1"/>
          <w:sz w:val="24"/>
          <w:szCs w:val="24"/>
        </w:rPr>
        <w:t>b</w:t>
      </w:r>
      <w:r w:rsidRPr="00481518">
        <w:rPr>
          <w:rFonts w:ascii="Times New Roman" w:eastAsia="Times New Roman" w:hAnsi="Times New Roman" w:cs="Times New Roman"/>
          <w:bCs/>
          <w:color w:val="000000" w:themeColor="text1"/>
          <w:sz w:val="24"/>
          <w:szCs w:val="24"/>
        </w:rPr>
        <w:t xml:space="preserve">lack students advance into higher education and focus on their professional careers, </w:t>
      </w:r>
      <w:r w:rsidR="00196BC0" w:rsidRPr="00481518">
        <w:rPr>
          <w:rFonts w:ascii="Times New Roman" w:eastAsia="Times New Roman" w:hAnsi="Times New Roman" w:cs="Times New Roman"/>
          <w:bCs/>
          <w:color w:val="000000" w:themeColor="text1"/>
          <w:sz w:val="24"/>
          <w:szCs w:val="24"/>
        </w:rPr>
        <w:t xml:space="preserve">their negative self-concept may interfere with their motivation to achieve their goals (Cokley et al., 2012). The development of students’ identity can be </w:t>
      </w:r>
      <w:r w:rsidR="00761986" w:rsidRPr="00481518">
        <w:rPr>
          <w:rFonts w:ascii="Times New Roman" w:eastAsia="Times New Roman" w:hAnsi="Times New Roman" w:cs="Times New Roman"/>
          <w:bCs/>
          <w:color w:val="000000" w:themeColor="text1"/>
          <w:sz w:val="24"/>
          <w:szCs w:val="24"/>
        </w:rPr>
        <w:t>restricted to the stage in which they experienced conflict in their lives. Without successfully moving through the cycles of psychosocial development, students may conflict with who they are and have difficulty navigating through various stages of their lives</w:t>
      </w:r>
      <w:r w:rsidR="00665B13" w:rsidRPr="00481518">
        <w:rPr>
          <w:rFonts w:ascii="Times New Roman" w:eastAsia="Times New Roman" w:hAnsi="Times New Roman" w:cs="Times New Roman"/>
          <w:bCs/>
          <w:color w:val="000000" w:themeColor="text1"/>
          <w:sz w:val="24"/>
          <w:szCs w:val="24"/>
        </w:rPr>
        <w:t xml:space="preserve"> (Brittian, 2012)</w:t>
      </w:r>
      <w:r w:rsidR="00761986" w:rsidRPr="00481518">
        <w:rPr>
          <w:rFonts w:ascii="Times New Roman" w:eastAsia="Times New Roman" w:hAnsi="Times New Roman" w:cs="Times New Roman"/>
          <w:bCs/>
          <w:color w:val="000000" w:themeColor="text1"/>
          <w:sz w:val="24"/>
          <w:szCs w:val="24"/>
        </w:rPr>
        <w:t>.</w:t>
      </w:r>
    </w:p>
    <w:p w14:paraId="342FC15A" w14:textId="77777777" w:rsidR="00761986" w:rsidRPr="00481518" w:rsidRDefault="00761986" w:rsidP="00F57EBC">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 xml:space="preserve">Spending a lot of time processing and enduring the actions of other individuals </w:t>
      </w:r>
      <w:r w:rsidR="00172AF2" w:rsidRPr="00481518">
        <w:rPr>
          <w:rFonts w:ascii="Times New Roman" w:eastAsia="Times New Roman" w:hAnsi="Times New Roman" w:cs="Times New Roman"/>
          <w:bCs/>
          <w:color w:val="000000" w:themeColor="text1"/>
          <w:sz w:val="24"/>
          <w:szCs w:val="24"/>
        </w:rPr>
        <w:t xml:space="preserve">(such as aggressions) and trying to alter their behavior to show that they can withstand the aggressions can be detrimental to the </w:t>
      </w:r>
      <w:r w:rsidR="00504FE6" w:rsidRPr="00481518">
        <w:rPr>
          <w:rFonts w:ascii="Times New Roman" w:eastAsia="Times New Roman" w:hAnsi="Times New Roman" w:cs="Times New Roman"/>
          <w:bCs/>
          <w:color w:val="000000" w:themeColor="text1"/>
          <w:sz w:val="24"/>
          <w:szCs w:val="24"/>
        </w:rPr>
        <w:t>self-confidence</w:t>
      </w:r>
      <w:r w:rsidR="00172AF2" w:rsidRPr="00481518">
        <w:rPr>
          <w:rFonts w:ascii="Times New Roman" w:eastAsia="Times New Roman" w:hAnsi="Times New Roman" w:cs="Times New Roman"/>
          <w:bCs/>
          <w:color w:val="000000" w:themeColor="text1"/>
          <w:sz w:val="24"/>
          <w:szCs w:val="24"/>
        </w:rPr>
        <w:t xml:space="preserve"> of many black students</w:t>
      </w:r>
      <w:r w:rsidR="00504FE6" w:rsidRPr="00481518">
        <w:rPr>
          <w:rFonts w:ascii="Times New Roman" w:eastAsia="Times New Roman" w:hAnsi="Times New Roman" w:cs="Times New Roman"/>
          <w:bCs/>
          <w:color w:val="000000" w:themeColor="text1"/>
          <w:sz w:val="24"/>
          <w:szCs w:val="24"/>
        </w:rPr>
        <w:t xml:space="preserve"> and it will reduce their motivation to pursue post-secondary education</w:t>
      </w:r>
      <w:r w:rsidR="006B443B" w:rsidRPr="00481518">
        <w:rPr>
          <w:rFonts w:ascii="Times New Roman" w:eastAsia="Times New Roman" w:hAnsi="Times New Roman" w:cs="Times New Roman"/>
          <w:bCs/>
          <w:color w:val="000000" w:themeColor="text1"/>
          <w:sz w:val="24"/>
          <w:szCs w:val="24"/>
        </w:rPr>
        <w:t xml:space="preserve"> (McGee, 2013)</w:t>
      </w:r>
      <w:r w:rsidR="00504FE6" w:rsidRPr="00481518">
        <w:rPr>
          <w:rFonts w:ascii="Times New Roman" w:eastAsia="Times New Roman" w:hAnsi="Times New Roman" w:cs="Times New Roman"/>
          <w:bCs/>
          <w:color w:val="000000" w:themeColor="text1"/>
          <w:sz w:val="24"/>
          <w:szCs w:val="24"/>
        </w:rPr>
        <w:t>. Though subtle and</w:t>
      </w:r>
      <w:r w:rsidR="00672D2B" w:rsidRPr="00481518">
        <w:rPr>
          <w:rFonts w:ascii="Times New Roman" w:eastAsia="Times New Roman" w:hAnsi="Times New Roman" w:cs="Times New Roman"/>
          <w:bCs/>
          <w:color w:val="000000" w:themeColor="text1"/>
          <w:sz w:val="24"/>
          <w:szCs w:val="24"/>
        </w:rPr>
        <w:t xml:space="preserve"> most often left</w:t>
      </w:r>
      <w:r w:rsidR="00504FE6" w:rsidRPr="00481518">
        <w:rPr>
          <w:rFonts w:ascii="Times New Roman" w:eastAsia="Times New Roman" w:hAnsi="Times New Roman" w:cs="Times New Roman"/>
          <w:bCs/>
          <w:color w:val="000000" w:themeColor="text1"/>
          <w:sz w:val="24"/>
          <w:szCs w:val="24"/>
        </w:rPr>
        <w:t xml:space="preserve"> uninvestigated</w:t>
      </w:r>
      <w:r w:rsidR="00672D2B" w:rsidRPr="00481518">
        <w:rPr>
          <w:rFonts w:ascii="Times New Roman" w:eastAsia="Times New Roman" w:hAnsi="Times New Roman" w:cs="Times New Roman"/>
          <w:bCs/>
          <w:color w:val="000000" w:themeColor="text1"/>
          <w:sz w:val="24"/>
          <w:szCs w:val="24"/>
        </w:rPr>
        <w:t xml:space="preserve"> most times, aggression </w:t>
      </w:r>
      <w:r w:rsidR="00C358D1" w:rsidRPr="00481518">
        <w:rPr>
          <w:rFonts w:ascii="Times New Roman" w:eastAsia="Times New Roman" w:hAnsi="Times New Roman" w:cs="Times New Roman"/>
          <w:bCs/>
          <w:color w:val="000000" w:themeColor="text1"/>
          <w:sz w:val="24"/>
          <w:szCs w:val="24"/>
        </w:rPr>
        <w:t>is</w:t>
      </w:r>
      <w:r w:rsidR="00672D2B" w:rsidRPr="00481518">
        <w:rPr>
          <w:rFonts w:ascii="Times New Roman" w:eastAsia="Times New Roman" w:hAnsi="Times New Roman" w:cs="Times New Roman"/>
          <w:bCs/>
          <w:color w:val="000000" w:themeColor="text1"/>
          <w:sz w:val="24"/>
          <w:szCs w:val="24"/>
        </w:rPr>
        <w:t xml:space="preserve"> </w:t>
      </w:r>
      <w:r w:rsidR="00C358D1" w:rsidRPr="00481518">
        <w:rPr>
          <w:rFonts w:ascii="Times New Roman" w:eastAsia="Times New Roman" w:hAnsi="Times New Roman" w:cs="Times New Roman"/>
          <w:bCs/>
          <w:color w:val="000000" w:themeColor="text1"/>
          <w:sz w:val="24"/>
          <w:szCs w:val="24"/>
        </w:rPr>
        <w:t xml:space="preserve">a </w:t>
      </w:r>
      <w:r w:rsidR="00672D2B" w:rsidRPr="00481518">
        <w:rPr>
          <w:rFonts w:ascii="Times New Roman" w:eastAsia="Times New Roman" w:hAnsi="Times New Roman" w:cs="Times New Roman"/>
          <w:bCs/>
          <w:color w:val="000000" w:themeColor="text1"/>
          <w:sz w:val="24"/>
          <w:szCs w:val="24"/>
        </w:rPr>
        <w:t xml:space="preserve">pervasive </w:t>
      </w:r>
      <w:r w:rsidR="00C358D1" w:rsidRPr="00481518">
        <w:rPr>
          <w:rFonts w:ascii="Times New Roman" w:eastAsia="Times New Roman" w:hAnsi="Times New Roman" w:cs="Times New Roman"/>
          <w:bCs/>
          <w:color w:val="000000" w:themeColor="text1"/>
          <w:sz w:val="24"/>
          <w:szCs w:val="24"/>
        </w:rPr>
        <w:t>form</w:t>
      </w:r>
      <w:r w:rsidR="00672D2B" w:rsidRPr="00481518">
        <w:rPr>
          <w:rFonts w:ascii="Times New Roman" w:eastAsia="Times New Roman" w:hAnsi="Times New Roman" w:cs="Times New Roman"/>
          <w:bCs/>
          <w:color w:val="000000" w:themeColor="text1"/>
          <w:sz w:val="24"/>
          <w:szCs w:val="24"/>
        </w:rPr>
        <w:t xml:space="preserve"> of racism that </w:t>
      </w:r>
      <w:r w:rsidR="00C358D1" w:rsidRPr="00481518">
        <w:rPr>
          <w:rFonts w:ascii="Times New Roman" w:eastAsia="Times New Roman" w:hAnsi="Times New Roman" w:cs="Times New Roman"/>
          <w:bCs/>
          <w:color w:val="000000" w:themeColor="text1"/>
          <w:sz w:val="24"/>
          <w:szCs w:val="24"/>
        </w:rPr>
        <w:t>amplifies</w:t>
      </w:r>
      <w:r w:rsidR="00672D2B" w:rsidRPr="00481518">
        <w:rPr>
          <w:rFonts w:ascii="Times New Roman" w:eastAsia="Times New Roman" w:hAnsi="Times New Roman" w:cs="Times New Roman"/>
          <w:bCs/>
          <w:color w:val="000000" w:themeColor="text1"/>
          <w:sz w:val="24"/>
          <w:szCs w:val="24"/>
        </w:rPr>
        <w:t xml:space="preserve"> black </w:t>
      </w:r>
      <w:r w:rsidR="00672D2B" w:rsidRPr="00481518">
        <w:rPr>
          <w:rFonts w:ascii="Times New Roman" w:eastAsia="Times New Roman" w:hAnsi="Times New Roman" w:cs="Times New Roman"/>
          <w:bCs/>
          <w:color w:val="000000" w:themeColor="text1"/>
          <w:sz w:val="24"/>
          <w:szCs w:val="24"/>
        </w:rPr>
        <w:lastRenderedPageBreak/>
        <w:t>inferiority.</w:t>
      </w:r>
      <w:r w:rsidR="0053080E" w:rsidRPr="00481518">
        <w:rPr>
          <w:rFonts w:ascii="Times New Roman" w:eastAsia="Times New Roman" w:hAnsi="Times New Roman" w:cs="Times New Roman"/>
          <w:bCs/>
          <w:color w:val="000000" w:themeColor="text1"/>
          <w:sz w:val="24"/>
          <w:szCs w:val="24"/>
        </w:rPr>
        <w:t xml:space="preserve"> Enduring aggression and negative stereotypes can produce negative effects on the self-identity</w:t>
      </w:r>
      <w:r w:rsidR="00953E41" w:rsidRPr="00481518">
        <w:rPr>
          <w:rFonts w:ascii="Times New Roman" w:eastAsia="Times New Roman" w:hAnsi="Times New Roman" w:cs="Times New Roman"/>
          <w:bCs/>
          <w:color w:val="000000" w:themeColor="text1"/>
          <w:sz w:val="24"/>
          <w:szCs w:val="24"/>
        </w:rPr>
        <w:t xml:space="preserve"> and self-concept among black students.</w:t>
      </w:r>
      <w:r w:rsidR="00953E41" w:rsidRPr="00481518">
        <w:rPr>
          <w:rFonts w:ascii="Times New Roman" w:eastAsiaTheme="minorHAnsi" w:hAnsi="Times New Roman" w:cs="Times New Roman"/>
          <w:color w:val="000000" w:themeColor="text1"/>
          <w:sz w:val="24"/>
          <w:szCs w:val="24"/>
        </w:rPr>
        <w:t xml:space="preserve"> </w:t>
      </w:r>
      <w:commentRangeStart w:id="35"/>
      <w:r w:rsidR="00953E41" w:rsidRPr="00481518">
        <w:rPr>
          <w:rFonts w:ascii="Times New Roman" w:eastAsia="Times New Roman" w:hAnsi="Times New Roman" w:cs="Times New Roman"/>
          <w:bCs/>
          <w:color w:val="000000" w:themeColor="text1"/>
          <w:sz w:val="24"/>
          <w:szCs w:val="24"/>
        </w:rPr>
        <w:t xml:space="preserve">Brittian (2012) showed how the identities of individuals are influenced and shaped by their environment. Given that black students are continuously exposed to negative comments, </w:t>
      </w:r>
      <w:r w:rsidR="00D3075A" w:rsidRPr="00481518">
        <w:rPr>
          <w:rFonts w:ascii="Times New Roman" w:eastAsia="Times New Roman" w:hAnsi="Times New Roman" w:cs="Times New Roman"/>
          <w:bCs/>
          <w:color w:val="000000" w:themeColor="text1"/>
          <w:sz w:val="24"/>
          <w:szCs w:val="24"/>
        </w:rPr>
        <w:t>frequent</w:t>
      </w:r>
      <w:r w:rsidR="00953E41" w:rsidRPr="00481518">
        <w:rPr>
          <w:rFonts w:ascii="Times New Roman" w:eastAsia="Times New Roman" w:hAnsi="Times New Roman" w:cs="Times New Roman"/>
          <w:bCs/>
          <w:color w:val="000000" w:themeColor="text1"/>
          <w:sz w:val="24"/>
          <w:szCs w:val="24"/>
        </w:rPr>
        <w:t xml:space="preserve"> reminders of their inferiority, and neighborhood violence, they become</w:t>
      </w:r>
      <w:r w:rsidR="00D3075A" w:rsidRPr="00481518">
        <w:rPr>
          <w:rFonts w:ascii="Times New Roman" w:eastAsia="Times New Roman" w:hAnsi="Times New Roman" w:cs="Times New Roman"/>
          <w:bCs/>
          <w:color w:val="000000" w:themeColor="text1"/>
          <w:sz w:val="24"/>
          <w:szCs w:val="24"/>
        </w:rPr>
        <w:t xml:space="preserve"> highly </w:t>
      </w:r>
      <w:r w:rsidR="00953E41" w:rsidRPr="00481518">
        <w:rPr>
          <w:rFonts w:ascii="Times New Roman" w:eastAsia="Times New Roman" w:hAnsi="Times New Roman" w:cs="Times New Roman"/>
          <w:bCs/>
          <w:color w:val="000000" w:themeColor="text1"/>
          <w:sz w:val="24"/>
          <w:szCs w:val="24"/>
        </w:rPr>
        <w:t>sensitive to aggression and racism</w:t>
      </w:r>
      <w:r w:rsidR="003E09B4" w:rsidRPr="00481518">
        <w:rPr>
          <w:rFonts w:ascii="Times New Roman" w:eastAsia="Times New Roman" w:hAnsi="Times New Roman" w:cs="Times New Roman"/>
          <w:bCs/>
          <w:color w:val="000000" w:themeColor="text1"/>
          <w:sz w:val="24"/>
          <w:szCs w:val="24"/>
        </w:rPr>
        <w:t xml:space="preserve"> (Bridges, 2011)</w:t>
      </w:r>
      <w:r w:rsidR="00953E41" w:rsidRPr="00481518">
        <w:rPr>
          <w:rFonts w:ascii="Times New Roman" w:eastAsia="Times New Roman" w:hAnsi="Times New Roman" w:cs="Times New Roman"/>
          <w:bCs/>
          <w:color w:val="000000" w:themeColor="text1"/>
          <w:sz w:val="24"/>
          <w:szCs w:val="24"/>
        </w:rPr>
        <w:t>.</w:t>
      </w:r>
      <w:r w:rsidR="00D3075A" w:rsidRPr="00481518">
        <w:rPr>
          <w:rFonts w:ascii="Times New Roman" w:eastAsia="Times New Roman" w:hAnsi="Times New Roman" w:cs="Times New Roman"/>
          <w:bCs/>
          <w:color w:val="000000" w:themeColor="text1"/>
          <w:sz w:val="24"/>
          <w:szCs w:val="24"/>
        </w:rPr>
        <w:t xml:space="preserve"> </w:t>
      </w:r>
      <w:commentRangeEnd w:id="35"/>
      <w:r w:rsidR="00883A64">
        <w:rPr>
          <w:rStyle w:val="CommentReference"/>
        </w:rPr>
        <w:commentReference w:id="35"/>
      </w:r>
    </w:p>
    <w:p w14:paraId="271968AC" w14:textId="24BEE514" w:rsidR="00D3075A" w:rsidRPr="00481518" w:rsidRDefault="00D3075A" w:rsidP="00F57EBC">
      <w:pPr>
        <w:rPr>
          <w:rFonts w:ascii="Times New Roman" w:eastAsia="Times New Roman" w:hAnsi="Times New Roman" w:cs="Times New Roman"/>
          <w:bCs/>
          <w:color w:val="000000" w:themeColor="text1"/>
          <w:sz w:val="24"/>
          <w:szCs w:val="24"/>
        </w:rPr>
      </w:pPr>
      <w:commentRangeStart w:id="36"/>
      <w:r w:rsidRPr="00481518">
        <w:rPr>
          <w:rFonts w:ascii="Times New Roman" w:eastAsia="Times New Roman" w:hAnsi="Times New Roman" w:cs="Times New Roman"/>
          <w:bCs/>
          <w:color w:val="000000" w:themeColor="text1"/>
          <w:sz w:val="24"/>
          <w:szCs w:val="24"/>
        </w:rPr>
        <w:t>The media</w:t>
      </w:r>
      <w:commentRangeEnd w:id="36"/>
      <w:r w:rsidR="00883A64">
        <w:rPr>
          <w:rStyle w:val="CommentReference"/>
        </w:rPr>
        <w:commentReference w:id="36"/>
      </w:r>
      <w:r w:rsidRPr="00481518">
        <w:rPr>
          <w:rFonts w:ascii="Times New Roman" w:eastAsia="Times New Roman" w:hAnsi="Times New Roman" w:cs="Times New Roman"/>
          <w:bCs/>
          <w:color w:val="000000" w:themeColor="text1"/>
          <w:sz w:val="24"/>
          <w:szCs w:val="24"/>
        </w:rPr>
        <w:t xml:space="preserve"> can also contribute to </w:t>
      </w:r>
      <w:commentRangeStart w:id="37"/>
      <w:r w:rsidR="002D390B" w:rsidRPr="00481518">
        <w:rPr>
          <w:rFonts w:ascii="Times New Roman" w:eastAsia="Times New Roman" w:hAnsi="Times New Roman" w:cs="Times New Roman"/>
          <w:bCs/>
          <w:color w:val="000000" w:themeColor="text1"/>
          <w:sz w:val="24"/>
          <w:szCs w:val="24"/>
        </w:rPr>
        <w:t>deflating the self-concept of black students by over-presenting white content images o</w:t>
      </w:r>
      <w:r w:rsidR="0022124E" w:rsidRPr="00481518">
        <w:rPr>
          <w:rFonts w:ascii="Times New Roman" w:eastAsia="Times New Roman" w:hAnsi="Times New Roman" w:cs="Times New Roman"/>
          <w:bCs/>
          <w:color w:val="000000" w:themeColor="text1"/>
          <w:sz w:val="24"/>
          <w:szCs w:val="24"/>
        </w:rPr>
        <w:t>n the different media platforms</w:t>
      </w:r>
      <w:r w:rsidR="003E09B4" w:rsidRPr="00481518">
        <w:rPr>
          <w:rFonts w:ascii="Times New Roman" w:eastAsia="Times New Roman" w:hAnsi="Times New Roman" w:cs="Times New Roman"/>
          <w:bCs/>
          <w:color w:val="000000" w:themeColor="text1"/>
          <w:sz w:val="24"/>
          <w:szCs w:val="24"/>
        </w:rPr>
        <w:t xml:space="preserve"> (Tukachinsky et al., 2017)</w:t>
      </w:r>
      <w:r w:rsidR="0022124E" w:rsidRPr="00481518">
        <w:rPr>
          <w:rFonts w:ascii="Times New Roman" w:eastAsia="Times New Roman" w:hAnsi="Times New Roman" w:cs="Times New Roman"/>
          <w:bCs/>
          <w:color w:val="000000" w:themeColor="text1"/>
          <w:sz w:val="24"/>
          <w:szCs w:val="24"/>
        </w:rPr>
        <w:t xml:space="preserve">. </w:t>
      </w:r>
      <w:commentRangeEnd w:id="37"/>
      <w:r w:rsidR="00883A64">
        <w:rPr>
          <w:rStyle w:val="CommentReference"/>
        </w:rPr>
        <w:commentReference w:id="37"/>
      </w:r>
      <w:r w:rsidR="0022124E" w:rsidRPr="00481518">
        <w:rPr>
          <w:rFonts w:ascii="Times New Roman" w:eastAsia="Times New Roman" w:hAnsi="Times New Roman" w:cs="Times New Roman"/>
          <w:bCs/>
          <w:color w:val="000000" w:themeColor="text1"/>
          <w:sz w:val="24"/>
          <w:szCs w:val="24"/>
        </w:rPr>
        <w:t xml:space="preserve">This can cause black students to feel inferior and uncertain of their position in society. </w:t>
      </w:r>
      <w:commentRangeStart w:id="38"/>
      <w:r w:rsidR="0022124E" w:rsidRPr="00481518">
        <w:rPr>
          <w:rFonts w:ascii="Times New Roman" w:eastAsia="Times New Roman" w:hAnsi="Times New Roman" w:cs="Times New Roman"/>
          <w:bCs/>
          <w:color w:val="000000" w:themeColor="text1"/>
          <w:sz w:val="24"/>
          <w:szCs w:val="24"/>
        </w:rPr>
        <w:t>The continued portrayal of blacks in a negative light and the misrepresented of their culture</w:t>
      </w:r>
      <w:r w:rsidR="00B77B2C" w:rsidRPr="00481518">
        <w:rPr>
          <w:rFonts w:ascii="Times New Roman" w:eastAsia="Times New Roman" w:hAnsi="Times New Roman" w:cs="Times New Roman"/>
          <w:bCs/>
          <w:color w:val="000000" w:themeColor="text1"/>
          <w:sz w:val="24"/>
          <w:szCs w:val="24"/>
        </w:rPr>
        <w:t xml:space="preserve"> can</w:t>
      </w:r>
      <w:r w:rsidR="0022124E" w:rsidRPr="00481518">
        <w:rPr>
          <w:rFonts w:ascii="Times New Roman" w:eastAsia="Times New Roman" w:hAnsi="Times New Roman" w:cs="Times New Roman"/>
          <w:bCs/>
          <w:color w:val="000000" w:themeColor="text1"/>
          <w:sz w:val="24"/>
          <w:szCs w:val="24"/>
        </w:rPr>
        <w:t xml:space="preserve"> reinforce nega</w:t>
      </w:r>
      <w:r w:rsidR="00B77B2C" w:rsidRPr="00481518">
        <w:rPr>
          <w:rFonts w:ascii="Times New Roman" w:eastAsia="Times New Roman" w:hAnsi="Times New Roman" w:cs="Times New Roman"/>
          <w:bCs/>
          <w:color w:val="000000" w:themeColor="text1"/>
          <w:sz w:val="24"/>
          <w:szCs w:val="24"/>
        </w:rPr>
        <w:t>tive stereotypes against b</w:t>
      </w:r>
      <w:r w:rsidR="0022124E" w:rsidRPr="00481518">
        <w:rPr>
          <w:rFonts w:ascii="Times New Roman" w:eastAsia="Times New Roman" w:hAnsi="Times New Roman" w:cs="Times New Roman"/>
          <w:bCs/>
          <w:color w:val="000000" w:themeColor="text1"/>
          <w:sz w:val="24"/>
          <w:szCs w:val="24"/>
        </w:rPr>
        <w:t>lack students</w:t>
      </w:r>
      <w:r w:rsidR="00925E87" w:rsidRPr="00481518">
        <w:rPr>
          <w:rFonts w:ascii="Times New Roman" w:eastAsia="Times New Roman" w:hAnsi="Times New Roman" w:cs="Times New Roman"/>
          <w:bCs/>
          <w:color w:val="000000" w:themeColor="text1"/>
          <w:sz w:val="24"/>
          <w:szCs w:val="24"/>
        </w:rPr>
        <w:t xml:space="preserve"> (Adams-Bass et al., 2014; Holt, 2013)</w:t>
      </w:r>
      <w:r w:rsidR="00B77B2C" w:rsidRPr="00481518">
        <w:rPr>
          <w:rFonts w:ascii="Times New Roman" w:eastAsia="Times New Roman" w:hAnsi="Times New Roman" w:cs="Times New Roman"/>
          <w:bCs/>
          <w:color w:val="000000" w:themeColor="text1"/>
          <w:sz w:val="24"/>
          <w:szCs w:val="24"/>
        </w:rPr>
        <w:t xml:space="preserve">. </w:t>
      </w:r>
      <w:commentRangeEnd w:id="38"/>
      <w:r w:rsidR="00883A64">
        <w:rPr>
          <w:rStyle w:val="CommentReference"/>
        </w:rPr>
        <w:commentReference w:id="38"/>
      </w:r>
      <w:r w:rsidR="00B77B2C" w:rsidRPr="00481518">
        <w:rPr>
          <w:rFonts w:ascii="Times New Roman" w:eastAsia="Times New Roman" w:hAnsi="Times New Roman" w:cs="Times New Roman"/>
          <w:bCs/>
          <w:color w:val="000000" w:themeColor="text1"/>
          <w:sz w:val="24"/>
          <w:szCs w:val="24"/>
        </w:rPr>
        <w:t>As a result, it can evoke</w:t>
      </w:r>
      <w:r w:rsidR="0022124E" w:rsidRPr="00481518">
        <w:rPr>
          <w:rFonts w:ascii="Times New Roman" w:eastAsia="Times New Roman" w:hAnsi="Times New Roman" w:cs="Times New Roman"/>
          <w:bCs/>
          <w:color w:val="000000" w:themeColor="text1"/>
          <w:sz w:val="24"/>
          <w:szCs w:val="24"/>
        </w:rPr>
        <w:t xml:space="preserve"> feelings of anger, mistrust, and self-doubt</w:t>
      </w:r>
      <w:r w:rsidR="00B77B2C" w:rsidRPr="00481518">
        <w:rPr>
          <w:rFonts w:ascii="Times New Roman" w:eastAsia="Times New Roman" w:hAnsi="Times New Roman" w:cs="Times New Roman"/>
          <w:bCs/>
          <w:color w:val="000000" w:themeColor="text1"/>
          <w:sz w:val="24"/>
          <w:szCs w:val="24"/>
        </w:rPr>
        <w:t xml:space="preserve">. </w:t>
      </w:r>
    </w:p>
    <w:p w14:paraId="14D15332" w14:textId="77777777" w:rsidR="00B77B2C" w:rsidRPr="00481518" w:rsidRDefault="00B77B2C" w:rsidP="00F57EBC">
      <w:pPr>
        <w:rPr>
          <w:rFonts w:ascii="Times New Roman" w:eastAsia="Times New Roman" w:hAnsi="Times New Roman" w:cs="Times New Roman"/>
          <w:bCs/>
          <w:color w:val="000000" w:themeColor="text1"/>
          <w:sz w:val="24"/>
          <w:szCs w:val="24"/>
        </w:rPr>
      </w:pPr>
      <w:commentRangeStart w:id="39"/>
      <w:r w:rsidRPr="00481518">
        <w:rPr>
          <w:rFonts w:ascii="Times New Roman" w:eastAsia="Times New Roman" w:hAnsi="Times New Roman" w:cs="Times New Roman"/>
          <w:bCs/>
          <w:color w:val="000000" w:themeColor="text1"/>
          <w:sz w:val="24"/>
          <w:szCs w:val="24"/>
        </w:rPr>
        <w:t>In most case</w:t>
      </w:r>
      <w:r w:rsidR="00925E87" w:rsidRPr="00481518">
        <w:rPr>
          <w:rFonts w:ascii="Times New Roman" w:eastAsia="Times New Roman" w:hAnsi="Times New Roman" w:cs="Times New Roman"/>
          <w:bCs/>
          <w:color w:val="000000" w:themeColor="text1"/>
          <w:sz w:val="24"/>
          <w:szCs w:val="24"/>
        </w:rPr>
        <w:t>s</w:t>
      </w:r>
      <w:commentRangeEnd w:id="39"/>
      <w:r w:rsidR="00883A64">
        <w:rPr>
          <w:rStyle w:val="CommentReference"/>
        </w:rPr>
        <w:commentReference w:id="39"/>
      </w:r>
      <w:r w:rsidRPr="00481518">
        <w:rPr>
          <w:rFonts w:ascii="Times New Roman" w:eastAsia="Times New Roman" w:hAnsi="Times New Roman" w:cs="Times New Roman"/>
          <w:bCs/>
          <w:color w:val="000000" w:themeColor="text1"/>
          <w:sz w:val="24"/>
          <w:szCs w:val="24"/>
        </w:rPr>
        <w:t>,</w:t>
      </w:r>
      <w:r w:rsidR="002267A6" w:rsidRPr="00481518">
        <w:rPr>
          <w:rFonts w:ascii="Times New Roman" w:eastAsia="Times New Roman" w:hAnsi="Times New Roman" w:cs="Times New Roman"/>
          <w:bCs/>
          <w:color w:val="000000" w:themeColor="text1"/>
          <w:sz w:val="24"/>
          <w:szCs w:val="24"/>
        </w:rPr>
        <w:t xml:space="preserve"> for black students to achieve success and pursue their goals in education they may be forced to dissociate from their culture and adopt behavior and attitudes of the mainstream culture (mostly White culture)</w:t>
      </w:r>
      <w:r w:rsidR="00925E87" w:rsidRPr="00481518">
        <w:rPr>
          <w:rFonts w:ascii="Times New Roman" w:eastAsia="Times New Roman" w:hAnsi="Times New Roman" w:cs="Times New Roman"/>
          <w:bCs/>
          <w:color w:val="000000" w:themeColor="text1"/>
          <w:sz w:val="24"/>
          <w:szCs w:val="24"/>
        </w:rPr>
        <w:t xml:space="preserve"> (</w:t>
      </w:r>
      <w:r w:rsidR="00CD0985" w:rsidRPr="00481518">
        <w:rPr>
          <w:rFonts w:ascii="Times New Roman" w:eastAsia="Times New Roman" w:hAnsi="Times New Roman" w:cs="Times New Roman"/>
          <w:color w:val="000000" w:themeColor="text1"/>
          <w:sz w:val="24"/>
          <w:szCs w:val="24"/>
        </w:rPr>
        <w:t>Glenn &amp; Johnson, 2012)</w:t>
      </w:r>
      <w:r w:rsidR="002267A6" w:rsidRPr="00481518">
        <w:rPr>
          <w:rFonts w:ascii="Times New Roman" w:eastAsia="Times New Roman" w:hAnsi="Times New Roman" w:cs="Times New Roman"/>
          <w:bCs/>
          <w:color w:val="000000" w:themeColor="text1"/>
          <w:sz w:val="24"/>
          <w:szCs w:val="24"/>
        </w:rPr>
        <w:t xml:space="preserve">. This impacts negatively on their self-concept </w:t>
      </w:r>
      <w:r w:rsidR="00FE08F4" w:rsidRPr="00481518">
        <w:rPr>
          <w:rFonts w:ascii="Times New Roman" w:eastAsia="Times New Roman" w:hAnsi="Times New Roman" w:cs="Times New Roman"/>
          <w:bCs/>
          <w:color w:val="000000" w:themeColor="text1"/>
          <w:sz w:val="24"/>
          <w:szCs w:val="24"/>
        </w:rPr>
        <w:t>and increases the feelings of identity confusion, guilt, and depression. Black students can find it difficult to dissociat</w:t>
      </w:r>
      <w:r w:rsidR="00C358D1" w:rsidRPr="00481518">
        <w:rPr>
          <w:rFonts w:ascii="Times New Roman" w:eastAsia="Times New Roman" w:hAnsi="Times New Roman" w:cs="Times New Roman"/>
          <w:bCs/>
          <w:color w:val="000000" w:themeColor="text1"/>
          <w:sz w:val="24"/>
          <w:szCs w:val="24"/>
        </w:rPr>
        <w:t>e</w:t>
      </w:r>
      <w:r w:rsidR="00FE08F4" w:rsidRPr="00481518">
        <w:rPr>
          <w:rFonts w:ascii="Times New Roman" w:eastAsia="Times New Roman" w:hAnsi="Times New Roman" w:cs="Times New Roman"/>
          <w:bCs/>
          <w:color w:val="000000" w:themeColor="text1"/>
          <w:sz w:val="24"/>
          <w:szCs w:val="24"/>
        </w:rPr>
        <w:t xml:space="preserve"> themselves for their racial identity and </w:t>
      </w:r>
      <w:r w:rsidR="004A267A" w:rsidRPr="00481518">
        <w:rPr>
          <w:rFonts w:ascii="Times New Roman" w:eastAsia="Times New Roman" w:hAnsi="Times New Roman" w:cs="Times New Roman"/>
          <w:bCs/>
          <w:color w:val="000000" w:themeColor="text1"/>
          <w:sz w:val="24"/>
          <w:szCs w:val="24"/>
        </w:rPr>
        <w:t xml:space="preserve">cultural norms to speak, look, and behave as the Whites to be accepted. </w:t>
      </w:r>
      <w:r w:rsidR="00E20DC9" w:rsidRPr="00481518">
        <w:rPr>
          <w:rFonts w:ascii="Times New Roman" w:eastAsia="Times New Roman" w:hAnsi="Times New Roman" w:cs="Times New Roman"/>
          <w:bCs/>
          <w:color w:val="000000" w:themeColor="text1"/>
          <w:sz w:val="24"/>
          <w:szCs w:val="24"/>
        </w:rPr>
        <w:t xml:space="preserve">Black high school students also face </w:t>
      </w:r>
      <w:r w:rsidR="00B06EDD" w:rsidRPr="00481518">
        <w:rPr>
          <w:rFonts w:ascii="Times New Roman" w:eastAsia="Times New Roman" w:hAnsi="Times New Roman" w:cs="Times New Roman"/>
          <w:bCs/>
          <w:color w:val="000000" w:themeColor="text1"/>
          <w:sz w:val="24"/>
          <w:szCs w:val="24"/>
        </w:rPr>
        <w:t>serious struggles in their education as they may be</w:t>
      </w:r>
      <w:r w:rsidR="00E20DC9" w:rsidRPr="00481518">
        <w:rPr>
          <w:rFonts w:ascii="Times New Roman" w:eastAsia="Times New Roman" w:hAnsi="Times New Roman" w:cs="Times New Roman"/>
          <w:bCs/>
          <w:color w:val="000000" w:themeColor="text1"/>
          <w:sz w:val="24"/>
          <w:szCs w:val="24"/>
        </w:rPr>
        <w:t xml:space="preserve"> required to </w:t>
      </w:r>
      <w:r w:rsidR="00B06EDD" w:rsidRPr="00481518">
        <w:rPr>
          <w:rFonts w:ascii="Times New Roman" w:eastAsia="Times New Roman" w:hAnsi="Times New Roman" w:cs="Times New Roman"/>
          <w:bCs/>
          <w:color w:val="000000" w:themeColor="text1"/>
          <w:sz w:val="24"/>
          <w:szCs w:val="24"/>
        </w:rPr>
        <w:t>get scores above average to be accepted</w:t>
      </w:r>
      <w:r w:rsidR="00E7553E" w:rsidRPr="00481518">
        <w:rPr>
          <w:rFonts w:ascii="Times New Roman" w:eastAsia="Times New Roman" w:hAnsi="Times New Roman" w:cs="Times New Roman"/>
          <w:bCs/>
          <w:color w:val="000000" w:themeColor="text1"/>
          <w:sz w:val="24"/>
          <w:szCs w:val="24"/>
        </w:rPr>
        <w:t xml:space="preserve"> to post-secondary institutions (Papay et al, 2010).</w:t>
      </w:r>
      <w:r w:rsidR="00B06EDD" w:rsidRPr="00481518">
        <w:rPr>
          <w:rFonts w:ascii="Times New Roman" w:eastAsia="Times New Roman" w:hAnsi="Times New Roman" w:cs="Times New Roman"/>
          <w:bCs/>
          <w:color w:val="000000" w:themeColor="text1"/>
          <w:sz w:val="24"/>
          <w:szCs w:val="24"/>
        </w:rPr>
        <w:t xml:space="preserve"> </w:t>
      </w:r>
    </w:p>
    <w:p w14:paraId="3D716E4B" w14:textId="77777777" w:rsidR="00B6541C" w:rsidRPr="00481518" w:rsidRDefault="00B6541C" w:rsidP="00A31B74">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 xml:space="preserve">To address the educational disparities between black male students and other racial groups must seek to determine how racial stereotypes influence </w:t>
      </w:r>
      <w:r w:rsidR="0026205C" w:rsidRPr="00481518">
        <w:rPr>
          <w:rFonts w:ascii="Times New Roman" w:eastAsia="Times New Roman" w:hAnsi="Times New Roman" w:cs="Times New Roman"/>
          <w:bCs/>
          <w:color w:val="000000" w:themeColor="text1"/>
          <w:sz w:val="24"/>
          <w:szCs w:val="24"/>
        </w:rPr>
        <w:t>black students’</w:t>
      </w:r>
      <w:r w:rsidRPr="00481518">
        <w:rPr>
          <w:rFonts w:ascii="Times New Roman" w:eastAsia="Times New Roman" w:hAnsi="Times New Roman" w:cs="Times New Roman"/>
          <w:bCs/>
          <w:color w:val="000000" w:themeColor="text1"/>
          <w:sz w:val="24"/>
          <w:szCs w:val="24"/>
        </w:rPr>
        <w:t xml:space="preserve"> perceived capabilities to be successful</w:t>
      </w:r>
      <w:r w:rsidR="0026205C" w:rsidRPr="00481518">
        <w:rPr>
          <w:rFonts w:ascii="Times New Roman" w:eastAsia="Times New Roman" w:hAnsi="Times New Roman" w:cs="Times New Roman"/>
          <w:bCs/>
          <w:color w:val="000000" w:themeColor="text1"/>
          <w:sz w:val="24"/>
          <w:szCs w:val="24"/>
        </w:rPr>
        <w:t xml:space="preserve"> </w:t>
      </w:r>
      <w:r w:rsidRPr="00481518">
        <w:rPr>
          <w:rFonts w:ascii="Times New Roman" w:eastAsia="Times New Roman" w:hAnsi="Times New Roman" w:cs="Times New Roman"/>
          <w:bCs/>
          <w:color w:val="000000" w:themeColor="text1"/>
          <w:sz w:val="24"/>
          <w:szCs w:val="24"/>
        </w:rPr>
        <w:t>in school</w:t>
      </w:r>
      <w:r w:rsidR="00CF48D0" w:rsidRPr="00481518">
        <w:rPr>
          <w:rFonts w:ascii="Times New Roman" w:eastAsia="Times New Roman" w:hAnsi="Times New Roman" w:cs="Times New Roman"/>
          <w:bCs/>
          <w:color w:val="000000" w:themeColor="text1"/>
          <w:sz w:val="24"/>
          <w:szCs w:val="24"/>
        </w:rPr>
        <w:t xml:space="preserve"> (Cokley et al., 2012; </w:t>
      </w:r>
      <w:r w:rsidR="00CF48D0" w:rsidRPr="00481518">
        <w:rPr>
          <w:rFonts w:ascii="Times New Roman" w:eastAsia="Times New Roman" w:hAnsi="Times New Roman" w:cs="Times New Roman"/>
          <w:color w:val="000000" w:themeColor="text1"/>
          <w:sz w:val="24"/>
          <w:szCs w:val="24"/>
        </w:rPr>
        <w:t>Guiffrida &amp; Douthit, 2010)</w:t>
      </w:r>
      <w:r w:rsidRPr="00481518">
        <w:rPr>
          <w:rFonts w:ascii="Times New Roman" w:eastAsia="Times New Roman" w:hAnsi="Times New Roman" w:cs="Times New Roman"/>
          <w:bCs/>
          <w:color w:val="000000" w:themeColor="text1"/>
          <w:sz w:val="24"/>
          <w:szCs w:val="24"/>
        </w:rPr>
        <w:t xml:space="preserve">. One way to achieve this is to understand </w:t>
      </w:r>
      <w:r w:rsidR="00C358D1" w:rsidRPr="00481518">
        <w:rPr>
          <w:rFonts w:ascii="Times New Roman" w:eastAsia="Times New Roman" w:hAnsi="Times New Roman" w:cs="Times New Roman"/>
          <w:bCs/>
          <w:color w:val="000000" w:themeColor="text1"/>
          <w:sz w:val="24"/>
          <w:szCs w:val="24"/>
        </w:rPr>
        <w:t xml:space="preserve">the </w:t>
      </w:r>
      <w:r w:rsidRPr="00481518">
        <w:rPr>
          <w:rFonts w:ascii="Times New Roman" w:eastAsia="Times New Roman" w:hAnsi="Times New Roman" w:cs="Times New Roman"/>
          <w:bCs/>
          <w:color w:val="000000" w:themeColor="text1"/>
          <w:sz w:val="24"/>
          <w:szCs w:val="24"/>
        </w:rPr>
        <w:t>factors that affect</w:t>
      </w:r>
      <w:r w:rsidR="0026205C" w:rsidRPr="00481518">
        <w:rPr>
          <w:rFonts w:ascii="Times New Roman" w:eastAsia="Times New Roman" w:hAnsi="Times New Roman" w:cs="Times New Roman"/>
          <w:bCs/>
          <w:color w:val="000000" w:themeColor="text1"/>
          <w:sz w:val="24"/>
          <w:szCs w:val="24"/>
        </w:rPr>
        <w:t xml:space="preserve"> </w:t>
      </w:r>
      <w:r w:rsidR="006B443B" w:rsidRPr="00481518">
        <w:rPr>
          <w:rFonts w:ascii="Times New Roman" w:eastAsia="Times New Roman" w:hAnsi="Times New Roman" w:cs="Times New Roman"/>
          <w:bCs/>
          <w:color w:val="000000" w:themeColor="text1"/>
          <w:sz w:val="24"/>
          <w:szCs w:val="24"/>
        </w:rPr>
        <w:t>how b</w:t>
      </w:r>
      <w:r w:rsidRPr="00481518">
        <w:rPr>
          <w:rFonts w:ascii="Times New Roman" w:eastAsia="Times New Roman" w:hAnsi="Times New Roman" w:cs="Times New Roman"/>
          <w:bCs/>
          <w:color w:val="000000" w:themeColor="text1"/>
          <w:sz w:val="24"/>
          <w:szCs w:val="24"/>
        </w:rPr>
        <w:t xml:space="preserve">lack males perceive and internalize </w:t>
      </w:r>
      <w:r w:rsidRPr="00481518">
        <w:rPr>
          <w:rFonts w:ascii="Times New Roman" w:eastAsia="Times New Roman" w:hAnsi="Times New Roman" w:cs="Times New Roman"/>
          <w:bCs/>
          <w:color w:val="000000" w:themeColor="text1"/>
          <w:sz w:val="24"/>
          <w:szCs w:val="24"/>
        </w:rPr>
        <w:lastRenderedPageBreak/>
        <w:t>r</w:t>
      </w:r>
      <w:r w:rsidR="0026205C" w:rsidRPr="00481518">
        <w:rPr>
          <w:rFonts w:ascii="Times New Roman" w:eastAsia="Times New Roman" w:hAnsi="Times New Roman" w:cs="Times New Roman"/>
          <w:bCs/>
          <w:color w:val="000000" w:themeColor="text1"/>
          <w:sz w:val="24"/>
          <w:szCs w:val="24"/>
        </w:rPr>
        <w:t xml:space="preserve">acial stereotypes that influence </w:t>
      </w:r>
      <w:r w:rsidRPr="00481518">
        <w:rPr>
          <w:rFonts w:ascii="Times New Roman" w:eastAsia="Times New Roman" w:hAnsi="Times New Roman" w:cs="Times New Roman"/>
          <w:bCs/>
          <w:color w:val="000000" w:themeColor="text1"/>
          <w:sz w:val="24"/>
          <w:szCs w:val="24"/>
        </w:rPr>
        <w:t>their perceptions about their capabilities to thrive in school.</w:t>
      </w:r>
      <w:r w:rsidR="006B443B" w:rsidRPr="00481518">
        <w:rPr>
          <w:rFonts w:ascii="Times New Roman" w:eastAsia="Times New Roman" w:hAnsi="Times New Roman" w:cs="Times New Roman"/>
          <w:bCs/>
          <w:color w:val="000000" w:themeColor="text1"/>
          <w:sz w:val="24"/>
          <w:szCs w:val="24"/>
        </w:rPr>
        <w:t xml:space="preserve"> (Ellis et al., 2018).</w:t>
      </w:r>
      <w:r w:rsidR="00877351" w:rsidRPr="00481518">
        <w:rPr>
          <w:rFonts w:ascii="Times New Roman" w:eastAsiaTheme="minorHAnsi" w:hAnsi="Times New Roman" w:cs="Times New Roman"/>
          <w:color w:val="000000" w:themeColor="text1"/>
          <w:sz w:val="24"/>
          <w:szCs w:val="24"/>
        </w:rPr>
        <w:t xml:space="preserve"> </w:t>
      </w:r>
      <w:r w:rsidR="00877351" w:rsidRPr="00481518">
        <w:rPr>
          <w:rFonts w:ascii="Times New Roman" w:eastAsia="Times New Roman" w:hAnsi="Times New Roman" w:cs="Times New Roman"/>
          <w:bCs/>
          <w:color w:val="000000" w:themeColor="text1"/>
          <w:sz w:val="24"/>
          <w:szCs w:val="24"/>
        </w:rPr>
        <w:t xml:space="preserve">Internalizing academic stereotypes influences how </w:t>
      </w:r>
      <w:r w:rsidR="00A31B74" w:rsidRPr="00481518">
        <w:rPr>
          <w:rFonts w:ascii="Times New Roman" w:eastAsia="Times New Roman" w:hAnsi="Times New Roman" w:cs="Times New Roman"/>
          <w:bCs/>
          <w:color w:val="000000" w:themeColor="text1"/>
          <w:sz w:val="24"/>
          <w:szCs w:val="24"/>
        </w:rPr>
        <w:t>black male students</w:t>
      </w:r>
      <w:r w:rsidR="00877351" w:rsidRPr="00481518">
        <w:rPr>
          <w:rFonts w:ascii="Times New Roman" w:eastAsia="Times New Roman" w:hAnsi="Times New Roman" w:cs="Times New Roman"/>
          <w:bCs/>
          <w:color w:val="000000" w:themeColor="text1"/>
          <w:sz w:val="24"/>
          <w:szCs w:val="24"/>
        </w:rPr>
        <w:t xml:space="preserve"> develop relationships</w:t>
      </w:r>
      <w:r w:rsidR="00A31B74" w:rsidRPr="00481518">
        <w:rPr>
          <w:rFonts w:ascii="Times New Roman" w:eastAsia="Times New Roman" w:hAnsi="Times New Roman" w:cs="Times New Roman"/>
          <w:bCs/>
          <w:color w:val="000000" w:themeColor="text1"/>
          <w:sz w:val="24"/>
          <w:szCs w:val="24"/>
        </w:rPr>
        <w:t xml:space="preserve"> </w:t>
      </w:r>
      <w:r w:rsidR="00877351" w:rsidRPr="00481518">
        <w:rPr>
          <w:rFonts w:ascii="Times New Roman" w:eastAsia="Times New Roman" w:hAnsi="Times New Roman" w:cs="Times New Roman"/>
          <w:bCs/>
          <w:color w:val="000000" w:themeColor="text1"/>
          <w:sz w:val="24"/>
          <w:szCs w:val="24"/>
        </w:rPr>
        <w:t xml:space="preserve">with </w:t>
      </w:r>
      <w:r w:rsidR="00A31B74" w:rsidRPr="00481518">
        <w:rPr>
          <w:rFonts w:ascii="Times New Roman" w:eastAsia="Times New Roman" w:hAnsi="Times New Roman" w:cs="Times New Roman"/>
          <w:bCs/>
          <w:color w:val="000000" w:themeColor="text1"/>
          <w:sz w:val="24"/>
          <w:szCs w:val="24"/>
        </w:rPr>
        <w:t xml:space="preserve">their </w:t>
      </w:r>
      <w:r w:rsidR="00877351" w:rsidRPr="00481518">
        <w:rPr>
          <w:rFonts w:ascii="Times New Roman" w:eastAsia="Times New Roman" w:hAnsi="Times New Roman" w:cs="Times New Roman"/>
          <w:bCs/>
          <w:color w:val="000000" w:themeColor="text1"/>
          <w:sz w:val="24"/>
          <w:szCs w:val="24"/>
        </w:rPr>
        <w:t xml:space="preserve">peers and socially integrate into the school </w:t>
      </w:r>
      <w:r w:rsidR="00A31B74" w:rsidRPr="00481518">
        <w:rPr>
          <w:rFonts w:ascii="Times New Roman" w:eastAsia="Times New Roman" w:hAnsi="Times New Roman" w:cs="Times New Roman"/>
          <w:bCs/>
          <w:color w:val="000000" w:themeColor="text1"/>
          <w:sz w:val="24"/>
          <w:szCs w:val="24"/>
        </w:rPr>
        <w:t xml:space="preserve">environment. The ability of black male students to socially integrate into affluent </w:t>
      </w:r>
      <w:r w:rsidR="00A77EA2" w:rsidRPr="00481518">
        <w:rPr>
          <w:rFonts w:ascii="Times New Roman" w:eastAsia="Times New Roman" w:hAnsi="Times New Roman" w:cs="Times New Roman"/>
          <w:bCs/>
          <w:color w:val="000000" w:themeColor="text1"/>
          <w:sz w:val="24"/>
          <w:szCs w:val="24"/>
        </w:rPr>
        <w:t xml:space="preserve">school settings </w:t>
      </w:r>
      <w:r w:rsidR="00A31B74" w:rsidRPr="00481518">
        <w:rPr>
          <w:rFonts w:ascii="Times New Roman" w:eastAsia="Times New Roman" w:hAnsi="Times New Roman" w:cs="Times New Roman"/>
          <w:bCs/>
          <w:color w:val="000000" w:themeColor="text1"/>
          <w:sz w:val="24"/>
          <w:szCs w:val="24"/>
        </w:rPr>
        <w:t xml:space="preserve">is based on their </w:t>
      </w:r>
      <w:r w:rsidR="00A77EA2" w:rsidRPr="00481518">
        <w:rPr>
          <w:rFonts w:ascii="Times New Roman" w:eastAsia="Times New Roman" w:hAnsi="Times New Roman" w:cs="Times New Roman"/>
          <w:bCs/>
          <w:color w:val="000000" w:themeColor="text1"/>
          <w:sz w:val="24"/>
          <w:szCs w:val="24"/>
        </w:rPr>
        <w:t>bodily</w:t>
      </w:r>
      <w:r w:rsidR="00A31B74" w:rsidRPr="00481518">
        <w:rPr>
          <w:rFonts w:ascii="Times New Roman" w:eastAsia="Times New Roman" w:hAnsi="Times New Roman" w:cs="Times New Roman"/>
          <w:bCs/>
          <w:color w:val="000000" w:themeColor="text1"/>
          <w:sz w:val="24"/>
          <w:szCs w:val="24"/>
        </w:rPr>
        <w:t xml:space="preserve"> abilities compared with </w:t>
      </w:r>
      <w:r w:rsidR="00A77EA2" w:rsidRPr="00481518">
        <w:rPr>
          <w:rFonts w:ascii="Times New Roman" w:eastAsia="Times New Roman" w:hAnsi="Times New Roman" w:cs="Times New Roman"/>
          <w:bCs/>
          <w:color w:val="000000" w:themeColor="text1"/>
          <w:sz w:val="24"/>
          <w:szCs w:val="24"/>
        </w:rPr>
        <w:t>black female students</w:t>
      </w:r>
      <w:r w:rsidR="00A31B74" w:rsidRPr="00481518">
        <w:rPr>
          <w:rFonts w:ascii="Times New Roman" w:eastAsia="Times New Roman" w:hAnsi="Times New Roman" w:cs="Times New Roman"/>
          <w:bCs/>
          <w:color w:val="000000" w:themeColor="text1"/>
          <w:sz w:val="24"/>
          <w:szCs w:val="24"/>
        </w:rPr>
        <w:t xml:space="preserve"> whose social integration in </w:t>
      </w:r>
      <w:r w:rsidR="00C358D1" w:rsidRPr="00481518">
        <w:rPr>
          <w:rFonts w:ascii="Times New Roman" w:eastAsia="Times New Roman" w:hAnsi="Times New Roman" w:cs="Times New Roman"/>
          <w:bCs/>
          <w:color w:val="000000" w:themeColor="text1"/>
          <w:sz w:val="24"/>
          <w:szCs w:val="24"/>
        </w:rPr>
        <w:t xml:space="preserve">the </w:t>
      </w:r>
      <w:r w:rsidR="00A31B74" w:rsidRPr="00481518">
        <w:rPr>
          <w:rFonts w:ascii="Times New Roman" w:eastAsia="Times New Roman" w:hAnsi="Times New Roman" w:cs="Times New Roman"/>
          <w:bCs/>
          <w:color w:val="000000" w:themeColor="text1"/>
          <w:sz w:val="24"/>
          <w:szCs w:val="24"/>
        </w:rPr>
        <w:t xml:space="preserve">school was based on their academic </w:t>
      </w:r>
      <w:r w:rsidR="006B443B" w:rsidRPr="00481518">
        <w:rPr>
          <w:rFonts w:ascii="Times New Roman" w:eastAsia="Times New Roman" w:hAnsi="Times New Roman" w:cs="Times New Roman"/>
          <w:bCs/>
          <w:color w:val="000000" w:themeColor="text1"/>
          <w:sz w:val="24"/>
          <w:szCs w:val="24"/>
        </w:rPr>
        <w:t>ability (Byrd, 2015)</w:t>
      </w:r>
      <w:r w:rsidR="00A31B74" w:rsidRPr="00481518">
        <w:rPr>
          <w:rFonts w:ascii="Times New Roman" w:eastAsia="Times New Roman" w:hAnsi="Times New Roman" w:cs="Times New Roman"/>
          <w:bCs/>
          <w:color w:val="000000" w:themeColor="text1"/>
          <w:sz w:val="24"/>
          <w:szCs w:val="24"/>
        </w:rPr>
        <w:t>.</w:t>
      </w:r>
    </w:p>
    <w:p w14:paraId="43A117E0" w14:textId="77777777" w:rsidR="00B06EDD" w:rsidRPr="00481518" w:rsidRDefault="00C358D1" w:rsidP="00F32DDB">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A s</w:t>
      </w:r>
      <w:r w:rsidR="00B06EDD" w:rsidRPr="00481518">
        <w:rPr>
          <w:rFonts w:ascii="Times New Roman" w:eastAsia="Times New Roman" w:hAnsi="Times New Roman" w:cs="Times New Roman"/>
          <w:bCs/>
          <w:color w:val="000000" w:themeColor="text1"/>
          <w:sz w:val="24"/>
          <w:szCs w:val="24"/>
        </w:rPr>
        <w:t>trong self-concept is associated with determination and academic success</w:t>
      </w:r>
      <w:r w:rsidR="00F83911" w:rsidRPr="00481518">
        <w:rPr>
          <w:rFonts w:ascii="Times New Roman" w:eastAsia="Times New Roman" w:hAnsi="Times New Roman" w:cs="Times New Roman"/>
          <w:bCs/>
          <w:color w:val="000000" w:themeColor="text1"/>
          <w:sz w:val="24"/>
          <w:szCs w:val="24"/>
        </w:rPr>
        <w:t>.</w:t>
      </w:r>
      <w:r w:rsidR="00F32DDB" w:rsidRPr="00481518">
        <w:rPr>
          <w:rFonts w:ascii="Times New Roman" w:eastAsia="Times New Roman" w:hAnsi="Times New Roman" w:cs="Times New Roman"/>
          <w:bCs/>
          <w:color w:val="000000" w:themeColor="text1"/>
          <w:sz w:val="24"/>
          <w:szCs w:val="24"/>
        </w:rPr>
        <w:t xml:space="preserve"> Studies have demonstrated the existence of </w:t>
      </w:r>
      <w:r w:rsidRPr="00481518">
        <w:rPr>
          <w:rFonts w:ascii="Times New Roman" w:eastAsia="Times New Roman" w:hAnsi="Times New Roman" w:cs="Times New Roman"/>
          <w:bCs/>
          <w:color w:val="000000" w:themeColor="text1"/>
          <w:sz w:val="24"/>
          <w:szCs w:val="24"/>
        </w:rPr>
        <w:t xml:space="preserve">a </w:t>
      </w:r>
      <w:r w:rsidR="00F32DDB" w:rsidRPr="00481518">
        <w:rPr>
          <w:rFonts w:ascii="Times New Roman" w:eastAsia="Times New Roman" w:hAnsi="Times New Roman" w:cs="Times New Roman"/>
          <w:bCs/>
          <w:color w:val="000000" w:themeColor="text1"/>
          <w:sz w:val="24"/>
          <w:szCs w:val="24"/>
        </w:rPr>
        <w:t>positive correlation between racial centrality and more positive academic performance among black students</w:t>
      </w:r>
      <w:r w:rsidR="00B318CE" w:rsidRPr="00481518">
        <w:rPr>
          <w:rFonts w:ascii="Times New Roman" w:eastAsia="Times New Roman" w:hAnsi="Times New Roman" w:cs="Times New Roman"/>
          <w:bCs/>
          <w:color w:val="000000" w:themeColor="text1"/>
          <w:sz w:val="24"/>
          <w:szCs w:val="24"/>
        </w:rPr>
        <w:t xml:space="preserve"> (Boston &amp; Warren, 2017; Miller-Cotto &amp; Byrnes, 2016)</w:t>
      </w:r>
      <w:r w:rsidR="00F32DDB" w:rsidRPr="00481518">
        <w:rPr>
          <w:rFonts w:ascii="Times New Roman" w:eastAsia="Times New Roman" w:hAnsi="Times New Roman" w:cs="Times New Roman"/>
          <w:bCs/>
          <w:color w:val="000000" w:themeColor="text1"/>
          <w:sz w:val="24"/>
          <w:szCs w:val="24"/>
        </w:rPr>
        <w:t xml:space="preserve">. </w:t>
      </w:r>
      <w:r w:rsidRPr="00481518">
        <w:rPr>
          <w:rFonts w:ascii="Times New Roman" w:eastAsia="Times New Roman" w:hAnsi="Times New Roman" w:cs="Times New Roman"/>
          <w:bCs/>
          <w:color w:val="000000" w:themeColor="text1"/>
          <w:sz w:val="24"/>
          <w:szCs w:val="24"/>
        </w:rPr>
        <w:t>Race</w:t>
      </w:r>
      <w:r w:rsidR="00F32DDB" w:rsidRPr="00481518">
        <w:rPr>
          <w:rFonts w:ascii="Times New Roman" w:eastAsia="Times New Roman" w:hAnsi="Times New Roman" w:cs="Times New Roman"/>
          <w:bCs/>
          <w:color w:val="000000" w:themeColor="text1"/>
          <w:sz w:val="24"/>
          <w:szCs w:val="24"/>
        </w:rPr>
        <w:t xml:space="preserve"> is thus considered a critical part of one’s identity and may contribute positively to improved academic performance for the black students. </w:t>
      </w:r>
    </w:p>
    <w:p w14:paraId="161DC40B" w14:textId="77777777" w:rsidR="00F32DDB" w:rsidRPr="00481518" w:rsidRDefault="00F32DDB" w:rsidP="00F32DDB">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Teachers pl</w:t>
      </w:r>
      <w:r w:rsidR="00F80504" w:rsidRPr="00481518">
        <w:rPr>
          <w:rFonts w:ascii="Times New Roman" w:eastAsia="Times New Roman" w:hAnsi="Times New Roman" w:cs="Times New Roman"/>
          <w:bCs/>
          <w:color w:val="000000" w:themeColor="text1"/>
          <w:sz w:val="24"/>
          <w:szCs w:val="24"/>
        </w:rPr>
        <w:t>a</w:t>
      </w:r>
      <w:r w:rsidRPr="00481518">
        <w:rPr>
          <w:rFonts w:ascii="Times New Roman" w:eastAsia="Times New Roman" w:hAnsi="Times New Roman" w:cs="Times New Roman"/>
          <w:bCs/>
          <w:color w:val="000000" w:themeColor="text1"/>
          <w:sz w:val="24"/>
          <w:szCs w:val="24"/>
        </w:rPr>
        <w:t xml:space="preserve">y an important role in </w:t>
      </w:r>
      <w:r w:rsidR="0076666C" w:rsidRPr="00481518">
        <w:rPr>
          <w:rFonts w:ascii="Times New Roman" w:eastAsia="Times New Roman" w:hAnsi="Times New Roman" w:cs="Times New Roman"/>
          <w:bCs/>
          <w:color w:val="000000" w:themeColor="text1"/>
          <w:sz w:val="24"/>
          <w:szCs w:val="24"/>
        </w:rPr>
        <w:t xml:space="preserve">eliminating disparities in black academic achievement. This is achieved by eliminating teacher bias and differential treatment of other students based </w:t>
      </w:r>
      <w:r w:rsidR="00155181" w:rsidRPr="00481518">
        <w:rPr>
          <w:rFonts w:ascii="Times New Roman" w:eastAsia="Times New Roman" w:hAnsi="Times New Roman" w:cs="Times New Roman"/>
          <w:bCs/>
          <w:color w:val="000000" w:themeColor="text1"/>
          <w:sz w:val="24"/>
          <w:szCs w:val="24"/>
        </w:rPr>
        <w:t xml:space="preserve">on the ethnic and racial backgrounds to promote </w:t>
      </w:r>
      <w:r w:rsidR="0076666C" w:rsidRPr="00481518">
        <w:rPr>
          <w:rFonts w:ascii="Times New Roman" w:eastAsia="Times New Roman" w:hAnsi="Times New Roman" w:cs="Times New Roman"/>
          <w:bCs/>
          <w:color w:val="000000" w:themeColor="text1"/>
          <w:sz w:val="24"/>
          <w:szCs w:val="24"/>
        </w:rPr>
        <w:t>academic achievement</w:t>
      </w:r>
      <w:r w:rsidR="00B327FF" w:rsidRPr="00481518">
        <w:rPr>
          <w:rFonts w:ascii="Times New Roman" w:eastAsia="Times New Roman" w:hAnsi="Times New Roman" w:cs="Times New Roman"/>
          <w:bCs/>
          <w:color w:val="000000" w:themeColor="text1"/>
          <w:sz w:val="24"/>
          <w:szCs w:val="24"/>
        </w:rPr>
        <w:t xml:space="preserve"> (Cherng, 2017)</w:t>
      </w:r>
      <w:r w:rsidR="00155181" w:rsidRPr="00481518">
        <w:rPr>
          <w:rFonts w:ascii="Times New Roman" w:eastAsia="Times New Roman" w:hAnsi="Times New Roman" w:cs="Times New Roman"/>
          <w:bCs/>
          <w:color w:val="000000" w:themeColor="text1"/>
          <w:sz w:val="24"/>
          <w:szCs w:val="24"/>
        </w:rPr>
        <w:t>. The awareness of black students of discrimination, bias, and stigmatized racial status is directly associated with poor educational achievement and feeling</w:t>
      </w:r>
      <w:r w:rsidR="003C30E1" w:rsidRPr="00481518">
        <w:rPr>
          <w:rFonts w:ascii="Times New Roman" w:eastAsia="Times New Roman" w:hAnsi="Times New Roman" w:cs="Times New Roman"/>
          <w:bCs/>
          <w:color w:val="000000" w:themeColor="text1"/>
          <w:sz w:val="24"/>
          <w:szCs w:val="24"/>
        </w:rPr>
        <w:t>s</w:t>
      </w:r>
      <w:r w:rsidR="00155181" w:rsidRPr="00481518">
        <w:rPr>
          <w:rFonts w:ascii="Times New Roman" w:eastAsia="Times New Roman" w:hAnsi="Times New Roman" w:cs="Times New Roman"/>
          <w:bCs/>
          <w:color w:val="000000" w:themeColor="text1"/>
          <w:sz w:val="24"/>
          <w:szCs w:val="24"/>
        </w:rPr>
        <w:t xml:space="preserve"> of despair</w:t>
      </w:r>
      <w:r w:rsidR="00871AB5" w:rsidRPr="00481518">
        <w:rPr>
          <w:rFonts w:ascii="Times New Roman" w:eastAsia="Times New Roman" w:hAnsi="Times New Roman" w:cs="Times New Roman"/>
          <w:bCs/>
          <w:color w:val="000000" w:themeColor="text1"/>
          <w:sz w:val="24"/>
          <w:szCs w:val="24"/>
        </w:rPr>
        <w:t xml:space="preserve"> (Rolland, 2011)</w:t>
      </w:r>
      <w:r w:rsidR="00155181" w:rsidRPr="00481518">
        <w:rPr>
          <w:rFonts w:ascii="Times New Roman" w:eastAsia="Times New Roman" w:hAnsi="Times New Roman" w:cs="Times New Roman"/>
          <w:bCs/>
          <w:color w:val="000000" w:themeColor="text1"/>
          <w:sz w:val="24"/>
          <w:szCs w:val="24"/>
        </w:rPr>
        <w:t xml:space="preserve">. </w:t>
      </w:r>
    </w:p>
    <w:p w14:paraId="0EF6A168" w14:textId="77777777" w:rsidR="00323949" w:rsidRPr="00481518" w:rsidRDefault="00CD3C0B" w:rsidP="00F57EBC">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Black</w:t>
      </w:r>
      <w:r w:rsidR="006B442D" w:rsidRPr="00481518">
        <w:rPr>
          <w:rFonts w:ascii="Times New Roman" w:eastAsia="Times New Roman" w:hAnsi="Times New Roman" w:cs="Times New Roman"/>
          <w:bCs/>
          <w:color w:val="000000" w:themeColor="text1"/>
          <w:sz w:val="24"/>
          <w:szCs w:val="24"/>
        </w:rPr>
        <w:t xml:space="preserve"> students enrolled in</w:t>
      </w:r>
      <w:r w:rsidR="00F57EBC" w:rsidRPr="00481518">
        <w:rPr>
          <w:rFonts w:ascii="Times New Roman" w:eastAsia="Times New Roman" w:hAnsi="Times New Roman" w:cs="Times New Roman"/>
          <w:bCs/>
          <w:color w:val="000000" w:themeColor="text1"/>
          <w:sz w:val="24"/>
          <w:szCs w:val="24"/>
        </w:rPr>
        <w:t xml:space="preserve"> predominantly white schools have poorer adjustment </w:t>
      </w:r>
      <w:r w:rsidR="006B442D" w:rsidRPr="00481518">
        <w:rPr>
          <w:rFonts w:ascii="Times New Roman" w:eastAsia="Times New Roman" w:hAnsi="Times New Roman" w:cs="Times New Roman"/>
          <w:bCs/>
          <w:color w:val="000000" w:themeColor="text1"/>
          <w:sz w:val="24"/>
          <w:szCs w:val="24"/>
        </w:rPr>
        <w:t>compared to their</w:t>
      </w:r>
      <w:r w:rsidR="00F57EBC" w:rsidRPr="00481518">
        <w:rPr>
          <w:rFonts w:ascii="Times New Roman" w:eastAsia="Times New Roman" w:hAnsi="Times New Roman" w:cs="Times New Roman"/>
          <w:bCs/>
          <w:color w:val="000000" w:themeColor="text1"/>
          <w:sz w:val="24"/>
          <w:szCs w:val="24"/>
        </w:rPr>
        <w:t xml:space="preserve"> peers at predominantly black schools. Using data </w:t>
      </w:r>
      <w:r w:rsidR="00834294" w:rsidRPr="00481518">
        <w:rPr>
          <w:rFonts w:ascii="Times New Roman" w:eastAsia="Times New Roman" w:hAnsi="Times New Roman" w:cs="Times New Roman"/>
          <w:bCs/>
          <w:color w:val="000000" w:themeColor="text1"/>
          <w:sz w:val="24"/>
          <w:szCs w:val="24"/>
        </w:rPr>
        <w:t xml:space="preserve">obtained </w:t>
      </w:r>
      <w:r w:rsidR="00F57EBC" w:rsidRPr="00481518">
        <w:rPr>
          <w:rFonts w:ascii="Times New Roman" w:eastAsia="Times New Roman" w:hAnsi="Times New Roman" w:cs="Times New Roman"/>
          <w:bCs/>
          <w:color w:val="000000" w:themeColor="text1"/>
          <w:sz w:val="24"/>
          <w:szCs w:val="24"/>
        </w:rPr>
        <w:t xml:space="preserve">from the National Study on Black College Students, Cokley </w:t>
      </w:r>
      <w:r w:rsidR="00834294" w:rsidRPr="00481518">
        <w:rPr>
          <w:rFonts w:ascii="Times New Roman" w:eastAsia="Times New Roman" w:hAnsi="Times New Roman" w:cs="Times New Roman"/>
          <w:bCs/>
          <w:color w:val="000000" w:themeColor="text1"/>
          <w:sz w:val="24"/>
          <w:szCs w:val="24"/>
        </w:rPr>
        <w:t>stated</w:t>
      </w:r>
      <w:r w:rsidR="00F57EBC" w:rsidRPr="00481518">
        <w:rPr>
          <w:rFonts w:ascii="Times New Roman" w:eastAsia="Times New Roman" w:hAnsi="Times New Roman" w:cs="Times New Roman"/>
          <w:bCs/>
          <w:color w:val="000000" w:themeColor="text1"/>
          <w:sz w:val="24"/>
          <w:szCs w:val="24"/>
        </w:rPr>
        <w:t xml:space="preserve"> that college racial composition was </w:t>
      </w:r>
      <w:r w:rsidR="00834294" w:rsidRPr="00481518">
        <w:rPr>
          <w:rFonts w:ascii="Times New Roman" w:eastAsia="Times New Roman" w:hAnsi="Times New Roman" w:cs="Times New Roman"/>
          <w:bCs/>
          <w:color w:val="000000" w:themeColor="text1"/>
          <w:sz w:val="24"/>
          <w:szCs w:val="24"/>
        </w:rPr>
        <w:t>a key predictor for</w:t>
      </w:r>
      <w:r w:rsidR="00F57EBC" w:rsidRPr="00481518">
        <w:rPr>
          <w:rFonts w:ascii="Times New Roman" w:eastAsia="Times New Roman" w:hAnsi="Times New Roman" w:cs="Times New Roman"/>
          <w:bCs/>
          <w:color w:val="000000" w:themeColor="text1"/>
          <w:sz w:val="24"/>
          <w:szCs w:val="24"/>
        </w:rPr>
        <w:t xml:space="preserve"> social involvement a</w:t>
      </w:r>
      <w:r w:rsidR="00834294" w:rsidRPr="00481518">
        <w:rPr>
          <w:rFonts w:ascii="Times New Roman" w:eastAsia="Times New Roman" w:hAnsi="Times New Roman" w:cs="Times New Roman"/>
          <w:bCs/>
          <w:color w:val="000000" w:themeColor="text1"/>
          <w:sz w:val="24"/>
          <w:szCs w:val="24"/>
        </w:rPr>
        <w:t>mong black students a</w:t>
      </w:r>
      <w:r w:rsidR="00F57EBC" w:rsidRPr="00481518">
        <w:rPr>
          <w:rFonts w:ascii="Times New Roman" w:eastAsia="Times New Roman" w:hAnsi="Times New Roman" w:cs="Times New Roman"/>
          <w:bCs/>
          <w:color w:val="000000" w:themeColor="text1"/>
          <w:sz w:val="24"/>
          <w:szCs w:val="24"/>
        </w:rPr>
        <w:t xml:space="preserve">nd </w:t>
      </w:r>
      <w:r w:rsidR="00834294" w:rsidRPr="00481518">
        <w:rPr>
          <w:rFonts w:ascii="Times New Roman" w:eastAsia="Times New Roman" w:hAnsi="Times New Roman" w:cs="Times New Roman"/>
          <w:bCs/>
          <w:color w:val="000000" w:themeColor="text1"/>
          <w:sz w:val="24"/>
          <w:szCs w:val="24"/>
        </w:rPr>
        <w:t xml:space="preserve">it also predicted their enhanced </w:t>
      </w:r>
      <w:r w:rsidR="00F57EBC" w:rsidRPr="00481518">
        <w:rPr>
          <w:rFonts w:ascii="Times New Roman" w:eastAsia="Times New Roman" w:hAnsi="Times New Roman" w:cs="Times New Roman"/>
          <w:bCs/>
          <w:color w:val="000000" w:themeColor="text1"/>
          <w:sz w:val="24"/>
          <w:szCs w:val="24"/>
        </w:rPr>
        <w:t>career aspirations</w:t>
      </w:r>
      <w:r w:rsidR="00F83911" w:rsidRPr="00481518">
        <w:rPr>
          <w:rFonts w:ascii="Times New Roman" w:eastAsia="Times New Roman" w:hAnsi="Times New Roman" w:cs="Times New Roman"/>
          <w:bCs/>
          <w:color w:val="000000" w:themeColor="text1"/>
          <w:sz w:val="24"/>
          <w:szCs w:val="24"/>
        </w:rPr>
        <w:t xml:space="preserve"> (Cokley et al., 2012; Franklin et al., 2017)</w:t>
      </w:r>
      <w:r w:rsidR="00F57EBC" w:rsidRPr="00481518">
        <w:rPr>
          <w:rFonts w:ascii="Times New Roman" w:eastAsia="Times New Roman" w:hAnsi="Times New Roman" w:cs="Times New Roman"/>
          <w:bCs/>
          <w:color w:val="000000" w:themeColor="text1"/>
          <w:sz w:val="24"/>
          <w:szCs w:val="24"/>
        </w:rPr>
        <w:t xml:space="preserve">. The </w:t>
      </w:r>
      <w:r w:rsidR="00433512" w:rsidRPr="00481518">
        <w:rPr>
          <w:rFonts w:ascii="Times New Roman" w:eastAsia="Times New Roman" w:hAnsi="Times New Roman" w:cs="Times New Roman"/>
          <w:bCs/>
          <w:color w:val="000000" w:themeColor="text1"/>
          <w:sz w:val="24"/>
          <w:szCs w:val="24"/>
        </w:rPr>
        <w:t>main</w:t>
      </w:r>
      <w:r w:rsidR="00F57EBC" w:rsidRPr="00481518">
        <w:rPr>
          <w:rFonts w:ascii="Times New Roman" w:eastAsia="Times New Roman" w:hAnsi="Times New Roman" w:cs="Times New Roman"/>
          <w:bCs/>
          <w:color w:val="000000" w:themeColor="text1"/>
          <w:sz w:val="24"/>
          <w:szCs w:val="24"/>
        </w:rPr>
        <w:t xml:space="preserve"> predictors of academic achievement </w:t>
      </w:r>
      <w:r w:rsidR="00433512" w:rsidRPr="00481518">
        <w:rPr>
          <w:rFonts w:ascii="Times New Roman" w:eastAsia="Times New Roman" w:hAnsi="Times New Roman" w:cs="Times New Roman"/>
          <w:bCs/>
          <w:color w:val="000000" w:themeColor="text1"/>
          <w:sz w:val="24"/>
          <w:szCs w:val="24"/>
        </w:rPr>
        <w:t xml:space="preserve">among the black students </w:t>
      </w:r>
      <w:r w:rsidR="00F57EBC" w:rsidRPr="00481518">
        <w:rPr>
          <w:rFonts w:ascii="Times New Roman" w:eastAsia="Times New Roman" w:hAnsi="Times New Roman" w:cs="Times New Roman"/>
          <w:bCs/>
          <w:color w:val="000000" w:themeColor="text1"/>
          <w:sz w:val="24"/>
          <w:szCs w:val="24"/>
        </w:rPr>
        <w:t xml:space="preserve">were </w:t>
      </w:r>
      <w:r w:rsidR="00433512" w:rsidRPr="00481518">
        <w:rPr>
          <w:rFonts w:ascii="Times New Roman" w:eastAsia="Times New Roman" w:hAnsi="Times New Roman" w:cs="Times New Roman"/>
          <w:bCs/>
          <w:color w:val="000000" w:themeColor="text1"/>
          <w:sz w:val="24"/>
          <w:szCs w:val="24"/>
        </w:rPr>
        <w:t>good relationships with faculty and</w:t>
      </w:r>
      <w:r w:rsidR="00F57EBC" w:rsidRPr="00481518">
        <w:rPr>
          <w:rFonts w:ascii="Times New Roman" w:eastAsia="Times New Roman" w:hAnsi="Times New Roman" w:cs="Times New Roman"/>
          <w:bCs/>
          <w:color w:val="000000" w:themeColor="text1"/>
          <w:sz w:val="24"/>
          <w:szCs w:val="24"/>
        </w:rPr>
        <w:t xml:space="preserve"> </w:t>
      </w:r>
      <w:r w:rsidR="00433512" w:rsidRPr="00481518">
        <w:rPr>
          <w:rFonts w:ascii="Times New Roman" w:eastAsia="Times New Roman" w:hAnsi="Times New Roman" w:cs="Times New Roman"/>
          <w:bCs/>
          <w:color w:val="000000" w:themeColor="text1"/>
          <w:sz w:val="24"/>
          <w:szCs w:val="24"/>
        </w:rPr>
        <w:t xml:space="preserve">diverse </w:t>
      </w:r>
      <w:r w:rsidR="00F57EBC" w:rsidRPr="00481518">
        <w:rPr>
          <w:rFonts w:ascii="Times New Roman" w:eastAsia="Times New Roman" w:hAnsi="Times New Roman" w:cs="Times New Roman"/>
          <w:bCs/>
          <w:color w:val="000000" w:themeColor="text1"/>
          <w:sz w:val="24"/>
          <w:szCs w:val="24"/>
        </w:rPr>
        <w:t>racial com</w:t>
      </w:r>
      <w:r w:rsidR="00433512" w:rsidRPr="00481518">
        <w:rPr>
          <w:rFonts w:ascii="Times New Roman" w:eastAsia="Times New Roman" w:hAnsi="Times New Roman" w:cs="Times New Roman"/>
          <w:bCs/>
          <w:color w:val="000000" w:themeColor="text1"/>
          <w:sz w:val="24"/>
          <w:szCs w:val="24"/>
        </w:rPr>
        <w:t xml:space="preserve">position on campus. Students admitted to </w:t>
      </w:r>
      <w:r w:rsidR="00F57EBC" w:rsidRPr="00481518">
        <w:rPr>
          <w:rFonts w:ascii="Times New Roman" w:eastAsia="Times New Roman" w:hAnsi="Times New Roman" w:cs="Times New Roman"/>
          <w:bCs/>
          <w:color w:val="000000" w:themeColor="text1"/>
          <w:sz w:val="24"/>
          <w:szCs w:val="24"/>
        </w:rPr>
        <w:t>predominantly black schools report</w:t>
      </w:r>
      <w:r w:rsidR="00A34DE9" w:rsidRPr="00481518">
        <w:rPr>
          <w:rFonts w:ascii="Times New Roman" w:eastAsia="Times New Roman" w:hAnsi="Times New Roman" w:cs="Times New Roman"/>
          <w:bCs/>
          <w:color w:val="000000" w:themeColor="text1"/>
          <w:sz w:val="24"/>
          <w:szCs w:val="24"/>
        </w:rPr>
        <w:t xml:space="preserve">ed the </w:t>
      </w:r>
      <w:r w:rsidR="00A34DE9" w:rsidRPr="00481518">
        <w:rPr>
          <w:rFonts w:ascii="Times New Roman" w:eastAsia="Times New Roman" w:hAnsi="Times New Roman" w:cs="Times New Roman"/>
          <w:bCs/>
          <w:color w:val="000000" w:themeColor="text1"/>
          <w:sz w:val="24"/>
          <w:szCs w:val="24"/>
        </w:rPr>
        <w:lastRenderedPageBreak/>
        <w:t>establishment of</w:t>
      </w:r>
      <w:r w:rsidR="00F57EBC" w:rsidRPr="00481518">
        <w:rPr>
          <w:rFonts w:ascii="Times New Roman" w:eastAsia="Times New Roman" w:hAnsi="Times New Roman" w:cs="Times New Roman"/>
          <w:bCs/>
          <w:color w:val="000000" w:themeColor="text1"/>
          <w:sz w:val="24"/>
          <w:szCs w:val="24"/>
        </w:rPr>
        <w:t xml:space="preserve"> better student-faculty relationships, more positive self-perceptions, and</w:t>
      </w:r>
      <w:r w:rsidR="00A34DE9" w:rsidRPr="00481518">
        <w:rPr>
          <w:rFonts w:ascii="Times New Roman" w:eastAsia="Times New Roman" w:hAnsi="Times New Roman" w:cs="Times New Roman"/>
          <w:bCs/>
          <w:color w:val="000000" w:themeColor="text1"/>
          <w:sz w:val="24"/>
          <w:szCs w:val="24"/>
        </w:rPr>
        <w:t xml:space="preserve"> better GPA scores</w:t>
      </w:r>
      <w:r w:rsidR="00F57EBC" w:rsidRPr="00481518">
        <w:rPr>
          <w:rFonts w:ascii="Times New Roman" w:eastAsia="Times New Roman" w:hAnsi="Times New Roman" w:cs="Times New Roman"/>
          <w:bCs/>
          <w:color w:val="000000" w:themeColor="text1"/>
          <w:sz w:val="24"/>
          <w:szCs w:val="24"/>
        </w:rPr>
        <w:t xml:space="preserve"> than black students at predominantly white colleges</w:t>
      </w:r>
      <w:r w:rsidR="005A2892" w:rsidRPr="00481518">
        <w:rPr>
          <w:rFonts w:ascii="Times New Roman" w:eastAsia="Times New Roman" w:hAnsi="Times New Roman" w:cs="Times New Roman"/>
          <w:bCs/>
          <w:color w:val="000000" w:themeColor="text1"/>
          <w:sz w:val="24"/>
          <w:szCs w:val="24"/>
        </w:rPr>
        <w:t xml:space="preserve"> (Franklin et al., 2017)</w:t>
      </w:r>
      <w:r w:rsidR="00F57EBC" w:rsidRPr="00481518">
        <w:rPr>
          <w:rFonts w:ascii="Times New Roman" w:eastAsia="Times New Roman" w:hAnsi="Times New Roman" w:cs="Times New Roman"/>
          <w:bCs/>
          <w:color w:val="000000" w:themeColor="text1"/>
          <w:sz w:val="24"/>
          <w:szCs w:val="24"/>
        </w:rPr>
        <w:t>.</w:t>
      </w:r>
    </w:p>
    <w:p w14:paraId="269ACA3B" w14:textId="77777777" w:rsidR="00F50049" w:rsidRPr="00481518" w:rsidRDefault="00F50049" w:rsidP="003D1434">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 xml:space="preserve">There are various factors associated with academic self-concept for black students. </w:t>
      </w:r>
      <w:r w:rsidR="003D1434" w:rsidRPr="00481518">
        <w:rPr>
          <w:rFonts w:ascii="Times New Roman" w:eastAsia="Times New Roman" w:hAnsi="Times New Roman" w:cs="Times New Roman"/>
          <w:bCs/>
          <w:color w:val="000000" w:themeColor="text1"/>
          <w:sz w:val="24"/>
          <w:szCs w:val="24"/>
        </w:rPr>
        <w:t>These factors include; racial identification, student-teacher interactions, and academic classification of students</w:t>
      </w:r>
      <w:r w:rsidR="000C5EC2" w:rsidRPr="00481518">
        <w:rPr>
          <w:rFonts w:ascii="Times New Roman" w:eastAsia="Times New Roman" w:hAnsi="Times New Roman" w:cs="Times New Roman"/>
          <w:bCs/>
          <w:color w:val="000000" w:themeColor="text1"/>
          <w:sz w:val="24"/>
          <w:szCs w:val="24"/>
        </w:rPr>
        <w:t>, and self-esteem</w:t>
      </w:r>
      <w:r w:rsidR="003D1434" w:rsidRPr="00481518">
        <w:rPr>
          <w:rFonts w:ascii="Times New Roman" w:eastAsia="Times New Roman" w:hAnsi="Times New Roman" w:cs="Times New Roman"/>
          <w:bCs/>
          <w:color w:val="000000" w:themeColor="text1"/>
          <w:sz w:val="24"/>
          <w:szCs w:val="24"/>
        </w:rPr>
        <w:t xml:space="preserve">. </w:t>
      </w:r>
      <w:r w:rsidRPr="00481518">
        <w:rPr>
          <w:rFonts w:ascii="Times New Roman" w:eastAsia="Times New Roman" w:hAnsi="Times New Roman" w:cs="Times New Roman"/>
          <w:bCs/>
          <w:color w:val="000000" w:themeColor="text1"/>
          <w:sz w:val="24"/>
          <w:szCs w:val="24"/>
        </w:rPr>
        <w:t>The unique application of these factors may significantly influence the academic achievement of black students</w:t>
      </w:r>
      <w:r w:rsidR="005672B5" w:rsidRPr="00481518">
        <w:rPr>
          <w:rFonts w:ascii="Times New Roman" w:eastAsia="Times New Roman" w:hAnsi="Times New Roman" w:cs="Times New Roman"/>
          <w:bCs/>
          <w:color w:val="000000" w:themeColor="text1"/>
          <w:sz w:val="24"/>
          <w:szCs w:val="24"/>
        </w:rPr>
        <w:t xml:space="preserve"> (Franklin et al., 2017).</w:t>
      </w:r>
      <w:r w:rsidR="00C06C14" w:rsidRPr="00481518">
        <w:rPr>
          <w:rFonts w:ascii="Times New Roman" w:eastAsia="Times New Roman" w:hAnsi="Times New Roman" w:cs="Times New Roman"/>
          <w:bCs/>
          <w:color w:val="000000" w:themeColor="text1"/>
          <w:sz w:val="24"/>
          <w:szCs w:val="24"/>
        </w:rPr>
        <w:t xml:space="preserve"> </w:t>
      </w:r>
    </w:p>
    <w:p w14:paraId="1B4CFCCC" w14:textId="77777777" w:rsidR="00BE6D57" w:rsidRPr="00481518" w:rsidRDefault="00BE6D57" w:rsidP="00CF1757">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Racial identity is a critical and qualitative meaning that black students ascribe to their membership within the Black racial group</w:t>
      </w:r>
      <w:r w:rsidR="005672B5" w:rsidRPr="00481518">
        <w:rPr>
          <w:rFonts w:ascii="Times New Roman" w:eastAsia="Times New Roman" w:hAnsi="Times New Roman" w:cs="Times New Roman"/>
          <w:bCs/>
          <w:color w:val="000000" w:themeColor="text1"/>
          <w:sz w:val="24"/>
          <w:szCs w:val="24"/>
        </w:rPr>
        <w:t xml:space="preserve"> (Lige et al., 2017)</w:t>
      </w:r>
      <w:r w:rsidRPr="00481518">
        <w:rPr>
          <w:rFonts w:ascii="Times New Roman" w:eastAsia="Times New Roman" w:hAnsi="Times New Roman" w:cs="Times New Roman"/>
          <w:bCs/>
          <w:color w:val="000000" w:themeColor="text1"/>
          <w:sz w:val="24"/>
          <w:szCs w:val="24"/>
        </w:rPr>
        <w:t>. The multidimensional model of racial identity</w:t>
      </w:r>
      <w:r w:rsidR="007F77FF" w:rsidRPr="00481518">
        <w:rPr>
          <w:rFonts w:ascii="Times New Roman" w:eastAsia="Times New Roman" w:hAnsi="Times New Roman" w:cs="Times New Roman"/>
          <w:bCs/>
          <w:color w:val="000000" w:themeColor="text1"/>
          <w:sz w:val="24"/>
          <w:szCs w:val="24"/>
        </w:rPr>
        <w:t xml:space="preserve"> </w:t>
      </w:r>
      <w:r w:rsidR="0085319D" w:rsidRPr="00481518">
        <w:rPr>
          <w:rFonts w:ascii="Times New Roman" w:eastAsia="Times New Roman" w:hAnsi="Times New Roman" w:cs="Times New Roman"/>
          <w:bCs/>
          <w:color w:val="000000" w:themeColor="text1"/>
          <w:sz w:val="24"/>
          <w:szCs w:val="24"/>
        </w:rPr>
        <w:t>(</w:t>
      </w:r>
      <w:r w:rsidR="00C358D1" w:rsidRPr="00481518">
        <w:rPr>
          <w:rFonts w:ascii="Times New Roman" w:eastAsia="Times New Roman" w:hAnsi="Times New Roman" w:cs="Times New Roman"/>
          <w:bCs/>
          <w:color w:val="000000" w:themeColor="text1"/>
          <w:sz w:val="24"/>
          <w:szCs w:val="24"/>
        </w:rPr>
        <w:t xml:space="preserve">an </w:t>
      </w:r>
      <w:r w:rsidR="0085319D" w:rsidRPr="00481518">
        <w:rPr>
          <w:rFonts w:ascii="Times New Roman" w:eastAsia="Times New Roman" w:hAnsi="Times New Roman" w:cs="Times New Roman"/>
          <w:bCs/>
          <w:color w:val="000000" w:themeColor="text1"/>
          <w:sz w:val="24"/>
          <w:szCs w:val="24"/>
        </w:rPr>
        <w:t xml:space="preserve">updated form of racial identity theory) </w:t>
      </w:r>
      <w:r w:rsidR="007F77FF" w:rsidRPr="00481518">
        <w:rPr>
          <w:rFonts w:ascii="Times New Roman" w:eastAsia="Times New Roman" w:hAnsi="Times New Roman" w:cs="Times New Roman"/>
          <w:bCs/>
          <w:color w:val="000000" w:themeColor="text1"/>
          <w:sz w:val="24"/>
          <w:szCs w:val="24"/>
        </w:rPr>
        <w:t>appreciates the significance of racial identity</w:t>
      </w:r>
      <w:r w:rsidRPr="00481518">
        <w:rPr>
          <w:rFonts w:ascii="Times New Roman" w:eastAsia="Times New Roman" w:hAnsi="Times New Roman" w:cs="Times New Roman"/>
          <w:bCs/>
          <w:color w:val="000000" w:themeColor="text1"/>
          <w:sz w:val="24"/>
          <w:szCs w:val="24"/>
        </w:rPr>
        <w:t xml:space="preserve"> </w:t>
      </w:r>
      <w:r w:rsidR="007F77FF" w:rsidRPr="00481518">
        <w:rPr>
          <w:rFonts w:ascii="Times New Roman" w:eastAsia="Times New Roman" w:hAnsi="Times New Roman" w:cs="Times New Roman"/>
          <w:bCs/>
          <w:color w:val="000000" w:themeColor="text1"/>
          <w:sz w:val="24"/>
          <w:szCs w:val="24"/>
        </w:rPr>
        <w:t>and</w:t>
      </w:r>
      <w:r w:rsidRPr="00481518">
        <w:rPr>
          <w:rFonts w:ascii="Times New Roman" w:eastAsia="Times New Roman" w:hAnsi="Times New Roman" w:cs="Times New Roman"/>
          <w:bCs/>
          <w:color w:val="000000" w:themeColor="text1"/>
          <w:sz w:val="24"/>
          <w:szCs w:val="24"/>
        </w:rPr>
        <w:t xml:space="preserve"> does not assume</w:t>
      </w:r>
      <w:r w:rsidR="007F77FF" w:rsidRPr="00481518">
        <w:rPr>
          <w:rFonts w:ascii="Times New Roman" w:eastAsia="Times New Roman" w:hAnsi="Times New Roman" w:cs="Times New Roman"/>
          <w:bCs/>
          <w:color w:val="000000" w:themeColor="text1"/>
          <w:sz w:val="24"/>
          <w:szCs w:val="24"/>
        </w:rPr>
        <w:t xml:space="preserve"> that</w:t>
      </w:r>
      <w:r w:rsidRPr="00481518">
        <w:rPr>
          <w:rFonts w:ascii="Times New Roman" w:eastAsia="Times New Roman" w:hAnsi="Times New Roman" w:cs="Times New Roman"/>
          <w:bCs/>
          <w:color w:val="000000" w:themeColor="text1"/>
          <w:sz w:val="24"/>
          <w:szCs w:val="24"/>
        </w:rPr>
        <w:t xml:space="preserve"> race is a defining feature for all </w:t>
      </w:r>
      <w:r w:rsidR="007F77FF" w:rsidRPr="00481518">
        <w:rPr>
          <w:rFonts w:ascii="Times New Roman" w:eastAsia="Times New Roman" w:hAnsi="Times New Roman" w:cs="Times New Roman"/>
          <w:bCs/>
          <w:color w:val="000000" w:themeColor="text1"/>
          <w:sz w:val="24"/>
          <w:szCs w:val="24"/>
        </w:rPr>
        <w:t>blacks</w:t>
      </w:r>
      <w:r w:rsidRPr="00481518">
        <w:rPr>
          <w:rFonts w:ascii="Times New Roman" w:eastAsia="Times New Roman" w:hAnsi="Times New Roman" w:cs="Times New Roman"/>
          <w:bCs/>
          <w:color w:val="000000" w:themeColor="text1"/>
          <w:sz w:val="24"/>
          <w:szCs w:val="24"/>
        </w:rPr>
        <w:t xml:space="preserve"> or that there is an optimal level of </w:t>
      </w:r>
      <w:r w:rsidR="007F77FF" w:rsidRPr="00481518">
        <w:rPr>
          <w:rFonts w:ascii="Times New Roman" w:eastAsia="Times New Roman" w:hAnsi="Times New Roman" w:cs="Times New Roman"/>
          <w:bCs/>
          <w:color w:val="000000" w:themeColor="text1"/>
          <w:sz w:val="24"/>
          <w:szCs w:val="24"/>
        </w:rPr>
        <w:t>black</w:t>
      </w:r>
      <w:r w:rsidRPr="00481518">
        <w:rPr>
          <w:rFonts w:ascii="Times New Roman" w:eastAsia="Times New Roman" w:hAnsi="Times New Roman" w:cs="Times New Roman"/>
          <w:bCs/>
          <w:color w:val="000000" w:themeColor="text1"/>
          <w:sz w:val="24"/>
          <w:szCs w:val="24"/>
        </w:rPr>
        <w:t xml:space="preserve"> identity</w:t>
      </w:r>
      <w:r w:rsidR="005672B5" w:rsidRPr="00481518">
        <w:rPr>
          <w:rFonts w:ascii="Times New Roman" w:eastAsia="Times New Roman" w:hAnsi="Times New Roman" w:cs="Times New Roman"/>
          <w:bCs/>
          <w:color w:val="000000" w:themeColor="text1"/>
          <w:sz w:val="24"/>
          <w:szCs w:val="24"/>
        </w:rPr>
        <w:t xml:space="preserve"> (Seaton et al., 2017)</w:t>
      </w:r>
      <w:r w:rsidRPr="00481518">
        <w:rPr>
          <w:rFonts w:ascii="Times New Roman" w:eastAsia="Times New Roman" w:hAnsi="Times New Roman" w:cs="Times New Roman"/>
          <w:bCs/>
          <w:color w:val="000000" w:themeColor="text1"/>
          <w:sz w:val="24"/>
          <w:szCs w:val="24"/>
        </w:rPr>
        <w:t xml:space="preserve">. </w:t>
      </w:r>
      <w:r w:rsidR="007F77FF" w:rsidRPr="00481518">
        <w:rPr>
          <w:rFonts w:ascii="Times New Roman" w:eastAsia="Times New Roman" w:hAnsi="Times New Roman" w:cs="Times New Roman"/>
          <w:bCs/>
          <w:color w:val="000000" w:themeColor="text1"/>
          <w:sz w:val="24"/>
          <w:szCs w:val="24"/>
        </w:rPr>
        <w:t xml:space="preserve">The nigrescence model of racial identity </w:t>
      </w:r>
      <w:r w:rsidRPr="00481518">
        <w:rPr>
          <w:rFonts w:ascii="Times New Roman" w:eastAsia="Times New Roman" w:hAnsi="Times New Roman" w:cs="Times New Roman"/>
          <w:bCs/>
          <w:color w:val="000000" w:themeColor="text1"/>
          <w:sz w:val="24"/>
          <w:szCs w:val="24"/>
        </w:rPr>
        <w:t xml:space="preserve">incorporates an </w:t>
      </w:r>
      <w:r w:rsidR="00453508" w:rsidRPr="00481518">
        <w:rPr>
          <w:rFonts w:ascii="Times New Roman" w:eastAsia="Times New Roman" w:hAnsi="Times New Roman" w:cs="Times New Roman"/>
          <w:bCs/>
          <w:color w:val="000000" w:themeColor="text1"/>
          <w:sz w:val="24"/>
          <w:szCs w:val="24"/>
        </w:rPr>
        <w:t>optimal final stage of identity. The nigrescence model assumed that the final stage of racial identity among the blacks resulted in their self-actualization, which implied the acceptance of a positive black identity</w:t>
      </w:r>
      <w:r w:rsidR="00CA649B" w:rsidRPr="00481518">
        <w:rPr>
          <w:rFonts w:ascii="Times New Roman" w:eastAsia="Times New Roman" w:hAnsi="Times New Roman" w:cs="Times New Roman"/>
          <w:bCs/>
          <w:color w:val="000000" w:themeColor="text1"/>
          <w:sz w:val="24"/>
          <w:szCs w:val="24"/>
        </w:rPr>
        <w:t xml:space="preserve"> (Whaley, 2016)</w:t>
      </w:r>
      <w:r w:rsidR="00453508" w:rsidRPr="00481518">
        <w:rPr>
          <w:rFonts w:ascii="Times New Roman" w:eastAsia="Times New Roman" w:hAnsi="Times New Roman" w:cs="Times New Roman"/>
          <w:bCs/>
          <w:color w:val="000000" w:themeColor="text1"/>
          <w:sz w:val="24"/>
          <w:szCs w:val="24"/>
        </w:rPr>
        <w:t xml:space="preserve">. </w:t>
      </w:r>
      <w:r w:rsidR="00CF1757" w:rsidRPr="00481518">
        <w:rPr>
          <w:rFonts w:ascii="Times New Roman" w:eastAsia="Times New Roman" w:hAnsi="Times New Roman" w:cs="Times New Roman"/>
          <w:bCs/>
          <w:color w:val="000000" w:themeColor="text1"/>
          <w:sz w:val="24"/>
          <w:szCs w:val="24"/>
        </w:rPr>
        <w:t xml:space="preserve">With </w:t>
      </w:r>
      <w:r w:rsidR="00C358D1" w:rsidRPr="00481518">
        <w:rPr>
          <w:rFonts w:ascii="Times New Roman" w:eastAsia="Times New Roman" w:hAnsi="Times New Roman" w:cs="Times New Roman"/>
          <w:bCs/>
          <w:color w:val="000000" w:themeColor="text1"/>
          <w:sz w:val="24"/>
          <w:szCs w:val="24"/>
        </w:rPr>
        <w:t xml:space="preserve">the </w:t>
      </w:r>
      <w:r w:rsidR="00CF1757" w:rsidRPr="00481518">
        <w:rPr>
          <w:rFonts w:ascii="Times New Roman" w:eastAsia="Times New Roman" w:hAnsi="Times New Roman" w:cs="Times New Roman"/>
          <w:bCs/>
          <w:color w:val="000000" w:themeColor="text1"/>
          <w:sz w:val="24"/>
          <w:szCs w:val="24"/>
        </w:rPr>
        <w:t>advancement in research, the nigrescence model has been updated to include diverse experiences within the five stages that could be positive or negative</w:t>
      </w:r>
      <w:r w:rsidR="00CA649B" w:rsidRPr="00481518">
        <w:rPr>
          <w:rFonts w:ascii="Times New Roman" w:eastAsia="Times New Roman" w:hAnsi="Times New Roman" w:cs="Times New Roman"/>
          <w:bCs/>
          <w:color w:val="000000" w:themeColor="text1"/>
          <w:sz w:val="24"/>
          <w:szCs w:val="24"/>
        </w:rPr>
        <w:t xml:space="preserve"> (Fries-Britt et al., 2014)</w:t>
      </w:r>
      <w:r w:rsidR="00CF1757" w:rsidRPr="00481518">
        <w:rPr>
          <w:rFonts w:ascii="Times New Roman" w:eastAsia="Times New Roman" w:hAnsi="Times New Roman" w:cs="Times New Roman"/>
          <w:bCs/>
          <w:color w:val="000000" w:themeColor="text1"/>
          <w:sz w:val="24"/>
          <w:szCs w:val="24"/>
        </w:rPr>
        <w:t>.</w:t>
      </w:r>
    </w:p>
    <w:p w14:paraId="738ADCE5" w14:textId="77777777" w:rsidR="00A620A9" w:rsidRPr="00481518" w:rsidRDefault="00A620A9" w:rsidP="00A620A9">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 xml:space="preserve">Racial identity is embedded in the self-concepts of black students, which are multiple hierarchically structured identities. The available evidence indicates that racial identity is positively correlated with psychosocial constructs such as self-esteem, mental health, and </w:t>
      </w:r>
      <w:r w:rsidR="00336D9A" w:rsidRPr="00481518">
        <w:rPr>
          <w:rFonts w:ascii="Times New Roman" w:eastAsia="Times New Roman" w:hAnsi="Times New Roman" w:cs="Times New Roman"/>
          <w:bCs/>
          <w:color w:val="000000" w:themeColor="text1"/>
          <w:sz w:val="24"/>
          <w:szCs w:val="24"/>
        </w:rPr>
        <w:t>improved academic outcomes within the black student population</w:t>
      </w:r>
      <w:r w:rsidR="0018794B" w:rsidRPr="00481518">
        <w:rPr>
          <w:rFonts w:ascii="Times New Roman" w:eastAsia="Times New Roman" w:hAnsi="Times New Roman" w:cs="Times New Roman"/>
          <w:bCs/>
          <w:color w:val="000000" w:themeColor="text1"/>
          <w:sz w:val="24"/>
          <w:szCs w:val="24"/>
        </w:rPr>
        <w:t xml:space="preserve"> (Lige et al., 2017; Rivas-Drake et al., 2014)</w:t>
      </w:r>
      <w:r w:rsidR="00336D9A" w:rsidRPr="00481518">
        <w:rPr>
          <w:rFonts w:ascii="Times New Roman" w:eastAsia="Times New Roman" w:hAnsi="Times New Roman" w:cs="Times New Roman"/>
          <w:bCs/>
          <w:color w:val="000000" w:themeColor="text1"/>
          <w:sz w:val="24"/>
          <w:szCs w:val="24"/>
        </w:rPr>
        <w:t>.</w:t>
      </w:r>
    </w:p>
    <w:p w14:paraId="314945A3" w14:textId="2D567E03" w:rsidR="00336D9A" w:rsidRDefault="00336D9A" w:rsidP="00056966">
      <w:pPr>
        <w:rPr>
          <w:ins w:id="40" w:author="kenneth del vecchio" w:date="2020-11-04T14:43:00Z"/>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lastRenderedPageBreak/>
        <w:t xml:space="preserve">Studies examining the relationship between racial identity and self-concept among black students have revealed </w:t>
      </w:r>
      <w:r w:rsidR="00C43692" w:rsidRPr="00481518">
        <w:rPr>
          <w:rFonts w:ascii="Times New Roman" w:eastAsia="Times New Roman" w:hAnsi="Times New Roman" w:cs="Times New Roman"/>
          <w:bCs/>
          <w:color w:val="000000" w:themeColor="text1"/>
          <w:sz w:val="24"/>
          <w:szCs w:val="24"/>
        </w:rPr>
        <w:t>gender differences</w:t>
      </w:r>
      <w:r w:rsidR="0018794B" w:rsidRPr="00481518">
        <w:rPr>
          <w:rFonts w:ascii="Times New Roman" w:eastAsia="Times New Roman" w:hAnsi="Times New Roman" w:cs="Times New Roman"/>
          <w:bCs/>
          <w:color w:val="000000" w:themeColor="text1"/>
          <w:sz w:val="24"/>
          <w:szCs w:val="24"/>
        </w:rPr>
        <w:t xml:space="preserve"> (</w:t>
      </w:r>
      <w:r w:rsidR="000D6262" w:rsidRPr="00481518">
        <w:rPr>
          <w:rFonts w:ascii="Times New Roman" w:eastAsia="Times New Roman" w:hAnsi="Times New Roman" w:cs="Times New Roman"/>
          <w:bCs/>
          <w:color w:val="000000" w:themeColor="text1"/>
          <w:sz w:val="24"/>
          <w:szCs w:val="24"/>
        </w:rPr>
        <w:t>Buckley, 2018; Cokley et al., 2015)</w:t>
      </w:r>
      <w:r w:rsidR="00C43692" w:rsidRPr="00481518">
        <w:rPr>
          <w:rFonts w:ascii="Times New Roman" w:eastAsia="Times New Roman" w:hAnsi="Times New Roman" w:cs="Times New Roman"/>
          <w:bCs/>
          <w:color w:val="000000" w:themeColor="text1"/>
          <w:sz w:val="24"/>
          <w:szCs w:val="24"/>
        </w:rPr>
        <w:t xml:space="preserve">. </w:t>
      </w:r>
      <w:r w:rsidR="00056966" w:rsidRPr="00481518">
        <w:rPr>
          <w:rFonts w:ascii="Times New Roman" w:eastAsia="Times New Roman" w:hAnsi="Times New Roman" w:cs="Times New Roman"/>
          <w:bCs/>
          <w:color w:val="000000" w:themeColor="text1"/>
          <w:sz w:val="24"/>
          <w:szCs w:val="24"/>
        </w:rPr>
        <w:t>In a study that used a high sample of</w:t>
      </w:r>
      <w:r w:rsidR="00531812" w:rsidRPr="00481518">
        <w:rPr>
          <w:rFonts w:ascii="Times New Roman" w:eastAsia="Times New Roman" w:hAnsi="Times New Roman" w:cs="Times New Roman"/>
          <w:bCs/>
          <w:color w:val="000000" w:themeColor="text1"/>
          <w:sz w:val="24"/>
          <w:szCs w:val="24"/>
        </w:rPr>
        <w:t xml:space="preserve"> female students</w:t>
      </w:r>
      <w:r w:rsidR="00056966" w:rsidRPr="00481518">
        <w:rPr>
          <w:rFonts w:ascii="Times New Roman" w:eastAsia="Times New Roman" w:hAnsi="Times New Roman" w:cs="Times New Roman"/>
          <w:bCs/>
          <w:color w:val="000000" w:themeColor="text1"/>
          <w:sz w:val="24"/>
          <w:szCs w:val="24"/>
        </w:rPr>
        <w:t>, racial centrality, which outlines the degree to which individuals feel that their race is important, was positively related to a</w:t>
      </w:r>
      <w:r w:rsidR="00D16AA3" w:rsidRPr="00481518">
        <w:rPr>
          <w:rFonts w:ascii="Times New Roman" w:eastAsia="Times New Roman" w:hAnsi="Times New Roman" w:cs="Times New Roman"/>
          <w:bCs/>
          <w:color w:val="000000" w:themeColor="text1"/>
          <w:sz w:val="24"/>
          <w:szCs w:val="24"/>
        </w:rPr>
        <w:t>cademic self-concept</w:t>
      </w:r>
      <w:r w:rsidR="000D6262" w:rsidRPr="00481518">
        <w:rPr>
          <w:rFonts w:ascii="Times New Roman" w:eastAsia="Times New Roman" w:hAnsi="Times New Roman" w:cs="Times New Roman"/>
          <w:bCs/>
          <w:color w:val="000000" w:themeColor="text1"/>
          <w:sz w:val="24"/>
          <w:szCs w:val="24"/>
        </w:rPr>
        <w:t xml:space="preserve"> (Franklin et al., 2017)</w:t>
      </w:r>
      <w:r w:rsidR="00D16AA3" w:rsidRPr="00481518">
        <w:rPr>
          <w:rFonts w:ascii="Times New Roman" w:eastAsia="Times New Roman" w:hAnsi="Times New Roman" w:cs="Times New Roman"/>
          <w:bCs/>
          <w:color w:val="000000" w:themeColor="text1"/>
          <w:sz w:val="24"/>
          <w:szCs w:val="24"/>
        </w:rPr>
        <w:t>.</w:t>
      </w:r>
      <w:r w:rsidR="00531812" w:rsidRPr="00481518">
        <w:rPr>
          <w:rFonts w:ascii="Times New Roman" w:eastAsia="Times New Roman" w:hAnsi="Times New Roman" w:cs="Times New Roman"/>
          <w:bCs/>
          <w:color w:val="000000" w:themeColor="text1"/>
          <w:sz w:val="24"/>
          <w:szCs w:val="24"/>
        </w:rPr>
        <w:t xml:space="preserve"> However, racial centrality was not related to the academic self-concept among male students. </w:t>
      </w:r>
      <w:r w:rsidR="000D7DC7" w:rsidRPr="00481518">
        <w:rPr>
          <w:rFonts w:ascii="Times New Roman" w:eastAsia="Times New Roman" w:hAnsi="Times New Roman" w:cs="Times New Roman"/>
          <w:bCs/>
          <w:color w:val="000000" w:themeColor="text1"/>
          <w:sz w:val="24"/>
          <w:szCs w:val="24"/>
        </w:rPr>
        <w:t xml:space="preserve">Five of the six stages </w:t>
      </w:r>
      <w:r w:rsidR="00C358D1" w:rsidRPr="00481518">
        <w:rPr>
          <w:rFonts w:ascii="Times New Roman" w:eastAsia="Times New Roman" w:hAnsi="Times New Roman" w:cs="Times New Roman"/>
          <w:bCs/>
          <w:color w:val="000000" w:themeColor="text1"/>
          <w:sz w:val="24"/>
          <w:szCs w:val="24"/>
        </w:rPr>
        <w:t xml:space="preserve">of </w:t>
      </w:r>
      <w:r w:rsidR="000D7DC7" w:rsidRPr="00481518">
        <w:rPr>
          <w:rFonts w:ascii="Times New Roman" w:eastAsia="Times New Roman" w:hAnsi="Times New Roman" w:cs="Times New Roman"/>
          <w:bCs/>
          <w:color w:val="000000" w:themeColor="text1"/>
          <w:sz w:val="24"/>
          <w:szCs w:val="24"/>
        </w:rPr>
        <w:t>racia</w:t>
      </w:r>
      <w:r w:rsidR="00C358D1" w:rsidRPr="00481518">
        <w:rPr>
          <w:rFonts w:ascii="Times New Roman" w:eastAsia="Times New Roman" w:hAnsi="Times New Roman" w:cs="Times New Roman"/>
          <w:bCs/>
          <w:color w:val="000000" w:themeColor="text1"/>
          <w:sz w:val="24"/>
          <w:szCs w:val="24"/>
        </w:rPr>
        <w:t>l identity as outlined by the nigre</w:t>
      </w:r>
      <w:r w:rsidR="000D7DC7" w:rsidRPr="00481518">
        <w:rPr>
          <w:rFonts w:ascii="Times New Roman" w:eastAsia="Times New Roman" w:hAnsi="Times New Roman" w:cs="Times New Roman"/>
          <w:bCs/>
          <w:color w:val="000000" w:themeColor="text1"/>
          <w:sz w:val="24"/>
          <w:szCs w:val="24"/>
        </w:rPr>
        <w:t xml:space="preserve">scence model were found to be negatively correlated to the academic self-concept of the black students (Awad, 2007). </w:t>
      </w:r>
    </w:p>
    <w:p w14:paraId="6A2CFF72" w14:textId="4B8ADDA8" w:rsidR="00883A64" w:rsidRPr="00481518" w:rsidRDefault="00883A64" w:rsidP="00056966">
      <w:pPr>
        <w:rPr>
          <w:rFonts w:ascii="Times New Roman" w:eastAsia="Times New Roman" w:hAnsi="Times New Roman" w:cs="Times New Roman"/>
          <w:bCs/>
          <w:color w:val="000000" w:themeColor="text1"/>
          <w:sz w:val="24"/>
          <w:szCs w:val="24"/>
        </w:rPr>
      </w:pPr>
      <w:ins w:id="41" w:author="kenneth del vecchio" w:date="2020-11-04T14:43:00Z">
        <w:r>
          <w:rPr>
            <w:rFonts w:ascii="Times New Roman" w:eastAsia="Times New Roman" w:hAnsi="Times New Roman" w:cs="Times New Roman"/>
            <w:bCs/>
            <w:color w:val="000000" w:themeColor="text1"/>
            <w:sz w:val="24"/>
            <w:szCs w:val="24"/>
          </w:rPr>
          <w:t>Summary of Studies on Racial Identity and Self-Concept</w:t>
        </w:r>
      </w:ins>
    </w:p>
    <w:p w14:paraId="63014F36" w14:textId="77777777" w:rsidR="003205A1" w:rsidRPr="00481518" w:rsidRDefault="000A0508" w:rsidP="008918F6">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The</w:t>
      </w:r>
      <w:r w:rsidR="00A77EA2" w:rsidRPr="00481518">
        <w:rPr>
          <w:rFonts w:ascii="Times New Roman" w:eastAsia="Times New Roman" w:hAnsi="Times New Roman" w:cs="Times New Roman"/>
          <w:bCs/>
          <w:color w:val="000000" w:themeColor="text1"/>
          <w:sz w:val="24"/>
          <w:szCs w:val="24"/>
        </w:rPr>
        <w:t xml:space="preserve"> studies </w:t>
      </w:r>
      <w:r w:rsidR="000A6C89" w:rsidRPr="00481518">
        <w:rPr>
          <w:rFonts w:ascii="Times New Roman" w:eastAsia="Times New Roman" w:hAnsi="Times New Roman" w:cs="Times New Roman"/>
          <w:bCs/>
          <w:color w:val="000000" w:themeColor="text1"/>
          <w:sz w:val="24"/>
          <w:szCs w:val="24"/>
        </w:rPr>
        <w:t xml:space="preserve">highlighted above have </w:t>
      </w:r>
      <w:r w:rsidR="00A77EA2" w:rsidRPr="00481518">
        <w:rPr>
          <w:rFonts w:ascii="Times New Roman" w:eastAsia="Times New Roman" w:hAnsi="Times New Roman" w:cs="Times New Roman"/>
          <w:bCs/>
          <w:color w:val="000000" w:themeColor="text1"/>
          <w:sz w:val="24"/>
          <w:szCs w:val="24"/>
        </w:rPr>
        <w:t>demonstrate</w:t>
      </w:r>
      <w:r w:rsidR="000A6C89" w:rsidRPr="00481518">
        <w:rPr>
          <w:rFonts w:ascii="Times New Roman" w:eastAsia="Times New Roman" w:hAnsi="Times New Roman" w:cs="Times New Roman"/>
          <w:bCs/>
          <w:color w:val="000000" w:themeColor="text1"/>
          <w:sz w:val="24"/>
          <w:szCs w:val="24"/>
        </w:rPr>
        <w:t>d</w:t>
      </w:r>
      <w:r w:rsidR="00A77EA2" w:rsidRPr="00481518">
        <w:rPr>
          <w:rFonts w:ascii="Times New Roman" w:eastAsia="Times New Roman" w:hAnsi="Times New Roman" w:cs="Times New Roman"/>
          <w:bCs/>
          <w:color w:val="000000" w:themeColor="text1"/>
          <w:sz w:val="24"/>
          <w:szCs w:val="24"/>
        </w:rPr>
        <w:t xml:space="preserve"> how racial stereotypes can have deleterious effects on the academic self-concept of </w:t>
      </w:r>
      <w:r w:rsidR="000A6C89" w:rsidRPr="00481518">
        <w:rPr>
          <w:rFonts w:ascii="Times New Roman" w:eastAsia="Times New Roman" w:hAnsi="Times New Roman" w:cs="Times New Roman"/>
          <w:bCs/>
          <w:color w:val="000000" w:themeColor="text1"/>
          <w:sz w:val="24"/>
          <w:szCs w:val="24"/>
        </w:rPr>
        <w:t>black students</w:t>
      </w:r>
      <w:r w:rsidR="00A77EA2" w:rsidRPr="00481518">
        <w:rPr>
          <w:rFonts w:ascii="Times New Roman" w:eastAsia="Times New Roman" w:hAnsi="Times New Roman" w:cs="Times New Roman"/>
          <w:bCs/>
          <w:color w:val="000000" w:themeColor="text1"/>
          <w:sz w:val="24"/>
          <w:szCs w:val="24"/>
        </w:rPr>
        <w:t xml:space="preserve"> and influence their endorsement of stereotypes related to the</w:t>
      </w:r>
      <w:r w:rsidR="000A6C89" w:rsidRPr="00481518">
        <w:rPr>
          <w:rFonts w:ascii="Times New Roman" w:eastAsia="Times New Roman" w:hAnsi="Times New Roman" w:cs="Times New Roman"/>
          <w:bCs/>
          <w:color w:val="000000" w:themeColor="text1"/>
          <w:sz w:val="24"/>
          <w:szCs w:val="24"/>
        </w:rPr>
        <w:t>ir</w:t>
      </w:r>
      <w:r w:rsidR="00A77EA2" w:rsidRPr="00481518">
        <w:rPr>
          <w:rFonts w:ascii="Times New Roman" w:eastAsia="Times New Roman" w:hAnsi="Times New Roman" w:cs="Times New Roman"/>
          <w:bCs/>
          <w:color w:val="000000" w:themeColor="text1"/>
          <w:sz w:val="24"/>
          <w:szCs w:val="24"/>
        </w:rPr>
        <w:t xml:space="preserve"> academic capabilities</w:t>
      </w:r>
      <w:r w:rsidR="000A6C89" w:rsidRPr="00481518">
        <w:rPr>
          <w:rFonts w:ascii="Times New Roman" w:eastAsia="Times New Roman" w:hAnsi="Times New Roman" w:cs="Times New Roman"/>
          <w:bCs/>
          <w:color w:val="000000" w:themeColor="text1"/>
          <w:sz w:val="24"/>
          <w:szCs w:val="24"/>
        </w:rPr>
        <w:t xml:space="preserve">. </w:t>
      </w:r>
      <w:r w:rsidR="00C358D1" w:rsidRPr="00481518">
        <w:rPr>
          <w:rFonts w:ascii="Times New Roman" w:eastAsia="Times New Roman" w:hAnsi="Times New Roman" w:cs="Times New Roman"/>
          <w:bCs/>
          <w:color w:val="000000" w:themeColor="text1"/>
          <w:sz w:val="24"/>
          <w:szCs w:val="24"/>
        </w:rPr>
        <w:t>How</w:t>
      </w:r>
      <w:r w:rsidR="000A6C89" w:rsidRPr="00481518">
        <w:rPr>
          <w:rFonts w:ascii="Times New Roman" w:eastAsia="Times New Roman" w:hAnsi="Times New Roman" w:cs="Times New Roman"/>
          <w:bCs/>
          <w:color w:val="000000" w:themeColor="text1"/>
          <w:sz w:val="24"/>
          <w:szCs w:val="24"/>
        </w:rPr>
        <w:t xml:space="preserve"> black students</w:t>
      </w:r>
      <w:r w:rsidR="00A77EA2" w:rsidRPr="00481518">
        <w:rPr>
          <w:rFonts w:ascii="Times New Roman" w:eastAsia="Times New Roman" w:hAnsi="Times New Roman" w:cs="Times New Roman"/>
          <w:bCs/>
          <w:color w:val="000000" w:themeColor="text1"/>
          <w:sz w:val="24"/>
          <w:szCs w:val="24"/>
        </w:rPr>
        <w:t xml:space="preserve"> interpret negative racial stereotypes </w:t>
      </w:r>
      <w:r w:rsidR="000A6C89" w:rsidRPr="00481518">
        <w:rPr>
          <w:rFonts w:ascii="Times New Roman" w:eastAsia="Times New Roman" w:hAnsi="Times New Roman" w:cs="Times New Roman"/>
          <w:bCs/>
          <w:color w:val="000000" w:themeColor="text1"/>
          <w:sz w:val="24"/>
          <w:szCs w:val="24"/>
        </w:rPr>
        <w:t>can impact greatly on</w:t>
      </w:r>
      <w:r w:rsidR="00A77EA2" w:rsidRPr="00481518">
        <w:rPr>
          <w:rFonts w:ascii="Times New Roman" w:eastAsia="Times New Roman" w:hAnsi="Times New Roman" w:cs="Times New Roman"/>
          <w:bCs/>
          <w:color w:val="000000" w:themeColor="text1"/>
          <w:sz w:val="24"/>
          <w:szCs w:val="24"/>
        </w:rPr>
        <w:t xml:space="preserve"> their engagement in school</w:t>
      </w:r>
      <w:r w:rsidR="001707B9" w:rsidRPr="00481518">
        <w:rPr>
          <w:rFonts w:ascii="Times New Roman" w:eastAsia="Times New Roman" w:hAnsi="Times New Roman" w:cs="Times New Roman"/>
          <w:bCs/>
          <w:color w:val="000000" w:themeColor="text1"/>
          <w:sz w:val="24"/>
          <w:szCs w:val="24"/>
        </w:rPr>
        <w:t xml:space="preserve"> (Harper, 2015). </w:t>
      </w:r>
      <w:r w:rsidR="000A6C89" w:rsidRPr="00481518">
        <w:rPr>
          <w:rFonts w:ascii="Times New Roman" w:eastAsia="Times New Roman" w:hAnsi="Times New Roman" w:cs="Times New Roman"/>
          <w:bCs/>
          <w:color w:val="000000" w:themeColor="text1"/>
          <w:sz w:val="24"/>
          <w:szCs w:val="24"/>
        </w:rPr>
        <w:t>Studies have</w:t>
      </w:r>
      <w:r w:rsidR="00A77EA2" w:rsidRPr="00481518">
        <w:rPr>
          <w:rFonts w:ascii="Times New Roman" w:eastAsia="Times New Roman" w:hAnsi="Times New Roman" w:cs="Times New Roman"/>
          <w:bCs/>
          <w:color w:val="000000" w:themeColor="text1"/>
          <w:sz w:val="24"/>
          <w:szCs w:val="24"/>
        </w:rPr>
        <w:t xml:space="preserve"> found that many </w:t>
      </w:r>
      <w:r w:rsidR="00E27983" w:rsidRPr="00481518">
        <w:rPr>
          <w:rFonts w:ascii="Times New Roman" w:eastAsia="Times New Roman" w:hAnsi="Times New Roman" w:cs="Times New Roman"/>
          <w:bCs/>
          <w:color w:val="000000" w:themeColor="text1"/>
          <w:sz w:val="24"/>
          <w:szCs w:val="24"/>
        </w:rPr>
        <w:t>black</w:t>
      </w:r>
      <w:r w:rsidR="00A77EA2" w:rsidRPr="00481518">
        <w:rPr>
          <w:rFonts w:ascii="Times New Roman" w:eastAsia="Times New Roman" w:hAnsi="Times New Roman" w:cs="Times New Roman"/>
          <w:bCs/>
          <w:color w:val="000000" w:themeColor="text1"/>
          <w:sz w:val="24"/>
          <w:szCs w:val="24"/>
        </w:rPr>
        <w:t xml:space="preserve"> students feel that they may be subjected to stereotypes related to academic competence and these perceptions can lead to disengagement in school</w:t>
      </w:r>
      <w:r w:rsidR="00E27983" w:rsidRPr="00481518">
        <w:rPr>
          <w:rFonts w:ascii="Times New Roman" w:eastAsia="Times New Roman" w:hAnsi="Times New Roman" w:cs="Times New Roman"/>
          <w:bCs/>
          <w:color w:val="000000" w:themeColor="text1"/>
          <w:sz w:val="24"/>
          <w:szCs w:val="24"/>
        </w:rPr>
        <w:t>, reduced motivation,</w:t>
      </w:r>
      <w:r w:rsidR="00A77EA2" w:rsidRPr="00481518">
        <w:rPr>
          <w:rFonts w:ascii="Times New Roman" w:eastAsia="Times New Roman" w:hAnsi="Times New Roman" w:cs="Times New Roman"/>
          <w:bCs/>
          <w:color w:val="000000" w:themeColor="text1"/>
          <w:sz w:val="24"/>
          <w:szCs w:val="24"/>
        </w:rPr>
        <w:t xml:space="preserve"> and underperformance in </w:t>
      </w:r>
      <w:r w:rsidR="00E27983" w:rsidRPr="00481518">
        <w:rPr>
          <w:rFonts w:ascii="Times New Roman" w:eastAsia="Times New Roman" w:hAnsi="Times New Roman" w:cs="Times New Roman"/>
          <w:bCs/>
          <w:color w:val="000000" w:themeColor="text1"/>
          <w:sz w:val="24"/>
          <w:szCs w:val="24"/>
        </w:rPr>
        <w:t xml:space="preserve">their </w:t>
      </w:r>
      <w:r w:rsidR="00A77EA2" w:rsidRPr="00481518">
        <w:rPr>
          <w:rFonts w:ascii="Times New Roman" w:eastAsia="Times New Roman" w:hAnsi="Times New Roman" w:cs="Times New Roman"/>
          <w:bCs/>
          <w:color w:val="000000" w:themeColor="text1"/>
          <w:sz w:val="24"/>
          <w:szCs w:val="24"/>
        </w:rPr>
        <w:t>academic</w:t>
      </w:r>
      <w:r w:rsidR="00E27983" w:rsidRPr="00481518">
        <w:rPr>
          <w:rFonts w:ascii="Times New Roman" w:eastAsia="Times New Roman" w:hAnsi="Times New Roman" w:cs="Times New Roman"/>
          <w:bCs/>
          <w:color w:val="000000" w:themeColor="text1"/>
          <w:sz w:val="24"/>
          <w:szCs w:val="24"/>
        </w:rPr>
        <w:t>s</w:t>
      </w:r>
      <w:r w:rsidR="001707B9" w:rsidRPr="00481518">
        <w:rPr>
          <w:rFonts w:ascii="Times New Roman" w:eastAsia="Times New Roman" w:hAnsi="Times New Roman" w:cs="Times New Roman"/>
          <w:bCs/>
          <w:color w:val="000000" w:themeColor="text1"/>
          <w:sz w:val="24"/>
          <w:szCs w:val="24"/>
        </w:rPr>
        <w:t xml:space="preserve"> (Ellis et al., 2018; </w:t>
      </w:r>
      <w:r w:rsidR="006B609F" w:rsidRPr="00481518">
        <w:rPr>
          <w:rFonts w:ascii="Times New Roman" w:eastAsia="Times New Roman" w:hAnsi="Times New Roman" w:cs="Times New Roman"/>
          <w:bCs/>
          <w:color w:val="000000" w:themeColor="text1"/>
          <w:sz w:val="24"/>
          <w:szCs w:val="24"/>
        </w:rPr>
        <w:t>Hope et al., 2015).</w:t>
      </w:r>
    </w:p>
    <w:p w14:paraId="4448B205" w14:textId="125F3C66" w:rsidR="008918F6" w:rsidRPr="00481518" w:rsidRDefault="00883A64" w:rsidP="008918F6">
      <w:pPr>
        <w:rPr>
          <w:rFonts w:ascii="Times New Roman" w:eastAsia="Times New Roman" w:hAnsi="Times New Roman" w:cs="Times New Roman"/>
          <w:b/>
          <w:bCs/>
          <w:color w:val="000000" w:themeColor="text1"/>
          <w:sz w:val="24"/>
          <w:szCs w:val="24"/>
        </w:rPr>
      </w:pPr>
      <w:commentRangeStart w:id="42"/>
      <w:ins w:id="43" w:author="kenneth del vecchio" w:date="2020-11-04T14:41:00Z">
        <w:r>
          <w:rPr>
            <w:rFonts w:ascii="Times New Roman" w:eastAsia="Times New Roman" w:hAnsi="Times New Roman" w:cs="Times New Roman"/>
            <w:b/>
            <w:bCs/>
            <w:color w:val="000000" w:themeColor="text1"/>
            <w:sz w:val="24"/>
            <w:szCs w:val="24"/>
          </w:rPr>
          <w:t xml:space="preserve">Studies on </w:t>
        </w:r>
      </w:ins>
      <w:r w:rsidR="000557F3" w:rsidRPr="00481518">
        <w:rPr>
          <w:rFonts w:ascii="Times New Roman" w:eastAsia="Times New Roman" w:hAnsi="Times New Roman" w:cs="Times New Roman"/>
          <w:b/>
          <w:bCs/>
          <w:color w:val="000000" w:themeColor="text1"/>
          <w:sz w:val="24"/>
          <w:szCs w:val="24"/>
        </w:rPr>
        <w:t>Motivation</w:t>
      </w:r>
      <w:commentRangeEnd w:id="42"/>
      <w:r>
        <w:rPr>
          <w:rStyle w:val="CommentReference"/>
        </w:rPr>
        <w:commentReference w:id="42"/>
      </w:r>
    </w:p>
    <w:p w14:paraId="33E236C5" w14:textId="77777777" w:rsidR="000557F3" w:rsidRPr="00481518" w:rsidRDefault="004C7C7E" w:rsidP="008918F6">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 xml:space="preserve">Motivation can be defined as the impetus that gives purpose or direction to individuals and operates at either </w:t>
      </w:r>
      <w:r w:rsidR="00C358D1" w:rsidRPr="00481518">
        <w:rPr>
          <w:rFonts w:ascii="Times New Roman" w:eastAsia="Times New Roman" w:hAnsi="Times New Roman" w:cs="Times New Roman"/>
          <w:bCs/>
          <w:color w:val="000000" w:themeColor="text1"/>
          <w:sz w:val="24"/>
          <w:szCs w:val="24"/>
        </w:rPr>
        <w:t xml:space="preserve">a </w:t>
      </w:r>
      <w:r w:rsidRPr="00481518">
        <w:rPr>
          <w:rFonts w:ascii="Times New Roman" w:eastAsia="Times New Roman" w:hAnsi="Times New Roman" w:cs="Times New Roman"/>
          <w:bCs/>
          <w:color w:val="000000" w:themeColor="text1"/>
          <w:sz w:val="24"/>
          <w:szCs w:val="24"/>
        </w:rPr>
        <w:t>conscious or unconscious level</w:t>
      </w:r>
      <w:r w:rsidR="007F07BD" w:rsidRPr="00481518">
        <w:rPr>
          <w:rFonts w:ascii="Times New Roman" w:eastAsia="Times New Roman" w:hAnsi="Times New Roman" w:cs="Times New Roman"/>
          <w:bCs/>
          <w:color w:val="000000" w:themeColor="text1"/>
          <w:sz w:val="24"/>
          <w:szCs w:val="24"/>
        </w:rPr>
        <w:t xml:space="preserve"> (Cokley et al., 2012; Reynolds et al., 2010)</w:t>
      </w:r>
      <w:r w:rsidRPr="00481518">
        <w:rPr>
          <w:rFonts w:ascii="Times New Roman" w:eastAsia="Times New Roman" w:hAnsi="Times New Roman" w:cs="Times New Roman"/>
          <w:bCs/>
          <w:color w:val="000000" w:themeColor="text1"/>
          <w:sz w:val="24"/>
          <w:szCs w:val="24"/>
        </w:rPr>
        <w:t xml:space="preserve">. </w:t>
      </w:r>
      <w:r w:rsidR="00665EAD" w:rsidRPr="00481518">
        <w:rPr>
          <w:rFonts w:ascii="Times New Roman" w:eastAsia="Times New Roman" w:hAnsi="Times New Roman" w:cs="Times New Roman"/>
          <w:bCs/>
          <w:color w:val="000000" w:themeColor="text1"/>
          <w:sz w:val="24"/>
          <w:szCs w:val="24"/>
        </w:rPr>
        <w:t>For black students to pursue post-secondary education, they have to</w:t>
      </w:r>
      <w:r w:rsidR="00FD06C1" w:rsidRPr="00481518">
        <w:rPr>
          <w:rFonts w:ascii="Times New Roman" w:eastAsia="Times New Roman" w:hAnsi="Times New Roman" w:cs="Times New Roman"/>
          <w:bCs/>
          <w:color w:val="000000" w:themeColor="text1"/>
          <w:sz w:val="24"/>
          <w:szCs w:val="24"/>
        </w:rPr>
        <w:t xml:space="preserve"> develop a sense of motivation.</w:t>
      </w:r>
      <w:r w:rsidRPr="00481518">
        <w:rPr>
          <w:rFonts w:ascii="Times New Roman" w:eastAsia="Times New Roman" w:hAnsi="Times New Roman" w:cs="Times New Roman"/>
          <w:bCs/>
          <w:color w:val="000000" w:themeColor="text1"/>
          <w:sz w:val="24"/>
          <w:szCs w:val="24"/>
        </w:rPr>
        <w:t xml:space="preserve"> </w:t>
      </w:r>
      <w:r w:rsidR="00FD06C1" w:rsidRPr="00481518">
        <w:rPr>
          <w:rFonts w:ascii="Times New Roman" w:eastAsia="Times New Roman" w:hAnsi="Times New Roman" w:cs="Times New Roman"/>
          <w:bCs/>
          <w:color w:val="000000" w:themeColor="text1"/>
          <w:sz w:val="24"/>
          <w:szCs w:val="24"/>
        </w:rPr>
        <w:t>Motivated behavior can be either internally driven or controlled by outside causes</w:t>
      </w:r>
      <w:r w:rsidR="007F07BD" w:rsidRPr="00481518">
        <w:rPr>
          <w:rFonts w:ascii="Times New Roman" w:eastAsia="Times New Roman" w:hAnsi="Times New Roman" w:cs="Times New Roman"/>
          <w:bCs/>
          <w:color w:val="000000" w:themeColor="text1"/>
          <w:sz w:val="24"/>
          <w:szCs w:val="24"/>
        </w:rPr>
        <w:t xml:space="preserve"> </w:t>
      </w:r>
      <w:r w:rsidR="007F07BD" w:rsidRPr="00481518">
        <w:rPr>
          <w:rFonts w:ascii="Times New Roman" w:eastAsia="Times New Roman" w:hAnsi="Times New Roman" w:cs="Times New Roman"/>
          <w:bCs/>
          <w:color w:val="000000" w:themeColor="text1"/>
          <w:sz w:val="24"/>
          <w:szCs w:val="24"/>
        </w:rPr>
        <w:lastRenderedPageBreak/>
        <w:t>(Byrd &amp; Chavous, 2011)</w:t>
      </w:r>
      <w:r w:rsidR="00FD06C1" w:rsidRPr="00481518">
        <w:rPr>
          <w:rFonts w:ascii="Times New Roman" w:eastAsia="Times New Roman" w:hAnsi="Times New Roman" w:cs="Times New Roman"/>
          <w:bCs/>
          <w:color w:val="000000" w:themeColor="text1"/>
          <w:sz w:val="24"/>
          <w:szCs w:val="24"/>
        </w:rPr>
        <w:t>. Students who are more externally motivated experience greater anxiety and a poorer ability to cope with failures</w:t>
      </w:r>
      <w:r w:rsidR="007F07BD" w:rsidRPr="00481518">
        <w:rPr>
          <w:rFonts w:ascii="Times New Roman" w:eastAsia="Times New Roman" w:hAnsi="Times New Roman" w:cs="Times New Roman"/>
          <w:bCs/>
          <w:color w:val="000000" w:themeColor="text1"/>
          <w:sz w:val="24"/>
          <w:szCs w:val="24"/>
        </w:rPr>
        <w:t xml:space="preserve"> (Cokley, 2015)</w:t>
      </w:r>
      <w:r w:rsidR="00FD06C1" w:rsidRPr="00481518">
        <w:rPr>
          <w:rFonts w:ascii="Times New Roman" w:eastAsia="Times New Roman" w:hAnsi="Times New Roman" w:cs="Times New Roman"/>
          <w:bCs/>
          <w:color w:val="000000" w:themeColor="text1"/>
          <w:sz w:val="24"/>
          <w:szCs w:val="24"/>
        </w:rPr>
        <w:t>. Research suggests that promoting greater self-determination and intrinsic motivation is related to more positive academic and psychological outcomes</w:t>
      </w:r>
      <w:r w:rsidR="005848D2" w:rsidRPr="00481518">
        <w:rPr>
          <w:rFonts w:ascii="Times New Roman" w:eastAsia="Times New Roman" w:hAnsi="Times New Roman" w:cs="Times New Roman"/>
          <w:bCs/>
          <w:color w:val="000000" w:themeColor="text1"/>
          <w:sz w:val="24"/>
          <w:szCs w:val="24"/>
        </w:rPr>
        <w:t xml:space="preserve"> (Taylor et al., 2014)</w:t>
      </w:r>
      <w:r w:rsidR="00FD06C1" w:rsidRPr="00481518">
        <w:rPr>
          <w:rFonts w:ascii="Times New Roman" w:eastAsia="Times New Roman" w:hAnsi="Times New Roman" w:cs="Times New Roman"/>
          <w:bCs/>
          <w:color w:val="000000" w:themeColor="text1"/>
          <w:sz w:val="24"/>
          <w:szCs w:val="24"/>
        </w:rPr>
        <w:t>.</w:t>
      </w:r>
    </w:p>
    <w:p w14:paraId="085BEBF3" w14:textId="77777777" w:rsidR="00FD06C1" w:rsidRPr="00481518" w:rsidRDefault="00806F22" w:rsidP="008918F6">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Studies have revealed significant within-group and between-group differences in academic motivation among black students and white students</w:t>
      </w:r>
      <w:r w:rsidR="005848D2" w:rsidRPr="00481518">
        <w:rPr>
          <w:rFonts w:ascii="Times New Roman" w:eastAsia="Times New Roman" w:hAnsi="Times New Roman" w:cs="Times New Roman"/>
          <w:bCs/>
          <w:color w:val="000000" w:themeColor="text1"/>
          <w:sz w:val="24"/>
          <w:szCs w:val="24"/>
        </w:rPr>
        <w:t xml:space="preserve"> (Hope et al., 2013; Konold et al., 2017)</w:t>
      </w:r>
      <w:r w:rsidRPr="00481518">
        <w:rPr>
          <w:rFonts w:ascii="Times New Roman" w:eastAsia="Times New Roman" w:hAnsi="Times New Roman" w:cs="Times New Roman"/>
          <w:bCs/>
          <w:color w:val="000000" w:themeColor="text1"/>
          <w:sz w:val="24"/>
          <w:szCs w:val="24"/>
        </w:rPr>
        <w:t xml:space="preserve">. Black students attending historically black schools reported higher intrinsic motivation, more positive self-concepts, and greater faculty encouragement than </w:t>
      </w:r>
      <w:r w:rsidR="00E93FA3" w:rsidRPr="00481518">
        <w:rPr>
          <w:rFonts w:ascii="Times New Roman" w:eastAsia="Times New Roman" w:hAnsi="Times New Roman" w:cs="Times New Roman"/>
          <w:bCs/>
          <w:color w:val="000000" w:themeColor="text1"/>
          <w:sz w:val="24"/>
          <w:szCs w:val="24"/>
        </w:rPr>
        <w:t>black</w:t>
      </w:r>
      <w:r w:rsidRPr="00481518">
        <w:rPr>
          <w:rFonts w:ascii="Times New Roman" w:eastAsia="Times New Roman" w:hAnsi="Times New Roman" w:cs="Times New Roman"/>
          <w:bCs/>
          <w:color w:val="000000" w:themeColor="text1"/>
          <w:sz w:val="24"/>
          <w:szCs w:val="24"/>
        </w:rPr>
        <w:t xml:space="preserve"> students attending predominantly white schools</w:t>
      </w:r>
      <w:r w:rsidR="00183049" w:rsidRPr="00481518">
        <w:rPr>
          <w:rFonts w:ascii="Times New Roman" w:eastAsia="Times New Roman" w:hAnsi="Times New Roman" w:cs="Times New Roman"/>
          <w:bCs/>
          <w:color w:val="000000" w:themeColor="text1"/>
          <w:sz w:val="24"/>
          <w:szCs w:val="24"/>
        </w:rPr>
        <w:t xml:space="preserve"> (Byrd &amp; Chavous, 2012; Cokley et al., 2012)</w:t>
      </w:r>
      <w:r w:rsidRPr="00481518">
        <w:rPr>
          <w:rFonts w:ascii="Times New Roman" w:eastAsia="Times New Roman" w:hAnsi="Times New Roman" w:cs="Times New Roman"/>
          <w:bCs/>
          <w:color w:val="000000" w:themeColor="text1"/>
          <w:sz w:val="24"/>
          <w:szCs w:val="24"/>
        </w:rPr>
        <w:t xml:space="preserve">. There were no differences between white and </w:t>
      </w:r>
      <w:r w:rsidR="00E93FA3" w:rsidRPr="00481518">
        <w:rPr>
          <w:rFonts w:ascii="Times New Roman" w:eastAsia="Times New Roman" w:hAnsi="Times New Roman" w:cs="Times New Roman"/>
          <w:bCs/>
          <w:color w:val="000000" w:themeColor="text1"/>
          <w:sz w:val="24"/>
          <w:szCs w:val="24"/>
        </w:rPr>
        <w:t>black</w:t>
      </w:r>
      <w:r w:rsidRPr="00481518">
        <w:rPr>
          <w:rFonts w:ascii="Times New Roman" w:eastAsia="Times New Roman" w:hAnsi="Times New Roman" w:cs="Times New Roman"/>
          <w:bCs/>
          <w:color w:val="000000" w:themeColor="text1"/>
          <w:sz w:val="24"/>
          <w:szCs w:val="24"/>
        </w:rPr>
        <w:t xml:space="preserve"> students’ perceptions of faculty encouragement at predominantly white schools.</w:t>
      </w:r>
    </w:p>
    <w:p w14:paraId="49778E96" w14:textId="77777777" w:rsidR="006B7C7F" w:rsidRPr="00481518" w:rsidRDefault="00C358D1" w:rsidP="008918F6">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A g</w:t>
      </w:r>
      <w:r w:rsidR="00E93FA3" w:rsidRPr="00481518">
        <w:rPr>
          <w:rFonts w:ascii="Times New Roman" w:eastAsia="Times New Roman" w:hAnsi="Times New Roman" w:cs="Times New Roman"/>
          <w:bCs/>
          <w:color w:val="000000" w:themeColor="text1"/>
          <w:sz w:val="24"/>
          <w:szCs w:val="24"/>
        </w:rPr>
        <w:t>rade-point average (GPA) was the strongest predictor of academic self-concept</w:t>
      </w:r>
      <w:r w:rsidR="002C50F6" w:rsidRPr="00481518">
        <w:rPr>
          <w:rFonts w:ascii="Times New Roman" w:eastAsia="Times New Roman" w:hAnsi="Times New Roman" w:cs="Times New Roman"/>
          <w:bCs/>
          <w:color w:val="000000" w:themeColor="text1"/>
          <w:sz w:val="24"/>
          <w:szCs w:val="24"/>
        </w:rPr>
        <w:t xml:space="preserve"> (Cokley et al., 2015; Komarraju et al., 2010)</w:t>
      </w:r>
      <w:r w:rsidR="00E93FA3" w:rsidRPr="00481518">
        <w:rPr>
          <w:rFonts w:ascii="Times New Roman" w:eastAsia="Times New Roman" w:hAnsi="Times New Roman" w:cs="Times New Roman"/>
          <w:bCs/>
          <w:color w:val="000000" w:themeColor="text1"/>
          <w:sz w:val="24"/>
          <w:szCs w:val="24"/>
        </w:rPr>
        <w:t>. Students with higher GPAs ha</w:t>
      </w:r>
      <w:r w:rsidR="006B7C7F" w:rsidRPr="00481518">
        <w:rPr>
          <w:rFonts w:ascii="Times New Roman" w:eastAsia="Times New Roman" w:hAnsi="Times New Roman" w:cs="Times New Roman"/>
          <w:bCs/>
          <w:color w:val="000000" w:themeColor="text1"/>
          <w:sz w:val="24"/>
          <w:szCs w:val="24"/>
        </w:rPr>
        <w:t>d higher academic self-concepts,</w:t>
      </w:r>
      <w:r w:rsidR="00E93FA3" w:rsidRPr="00481518">
        <w:rPr>
          <w:rFonts w:ascii="Times New Roman" w:eastAsia="Times New Roman" w:hAnsi="Times New Roman" w:cs="Times New Roman"/>
          <w:bCs/>
          <w:color w:val="000000" w:themeColor="text1"/>
          <w:sz w:val="24"/>
          <w:szCs w:val="24"/>
        </w:rPr>
        <w:t xml:space="preserve"> yet, GPA was not related to self-esteem. </w:t>
      </w:r>
      <w:r w:rsidR="006B7C7F" w:rsidRPr="00481518">
        <w:rPr>
          <w:rFonts w:ascii="Times New Roman" w:eastAsia="Times New Roman" w:hAnsi="Times New Roman" w:cs="Times New Roman"/>
          <w:bCs/>
          <w:color w:val="000000" w:themeColor="text1"/>
          <w:sz w:val="24"/>
          <w:szCs w:val="24"/>
        </w:rPr>
        <w:t>Black</w:t>
      </w:r>
      <w:r w:rsidR="00E93FA3" w:rsidRPr="00481518">
        <w:rPr>
          <w:rFonts w:ascii="Times New Roman" w:eastAsia="Times New Roman" w:hAnsi="Times New Roman" w:cs="Times New Roman"/>
          <w:bCs/>
          <w:color w:val="000000" w:themeColor="text1"/>
          <w:sz w:val="24"/>
          <w:szCs w:val="24"/>
        </w:rPr>
        <w:t xml:space="preserve"> students maintain high self-esteem regardless of GPA</w:t>
      </w:r>
      <w:r w:rsidR="00491D2F" w:rsidRPr="00481518">
        <w:rPr>
          <w:rFonts w:ascii="Times New Roman" w:eastAsia="Times New Roman" w:hAnsi="Times New Roman" w:cs="Times New Roman"/>
          <w:bCs/>
          <w:color w:val="000000" w:themeColor="text1"/>
          <w:sz w:val="24"/>
          <w:szCs w:val="24"/>
        </w:rPr>
        <w:t xml:space="preserve"> (Lige et al., 2017</w:t>
      </w:r>
      <w:r w:rsidR="00EE17F8" w:rsidRPr="00481518">
        <w:rPr>
          <w:rFonts w:ascii="Times New Roman" w:eastAsia="Times New Roman" w:hAnsi="Times New Roman" w:cs="Times New Roman"/>
          <w:bCs/>
          <w:color w:val="000000" w:themeColor="text1"/>
          <w:sz w:val="24"/>
          <w:szCs w:val="24"/>
        </w:rPr>
        <w:t>)</w:t>
      </w:r>
      <w:r w:rsidR="00E93FA3" w:rsidRPr="00481518">
        <w:rPr>
          <w:rFonts w:ascii="Times New Roman" w:eastAsia="Times New Roman" w:hAnsi="Times New Roman" w:cs="Times New Roman"/>
          <w:bCs/>
          <w:color w:val="000000" w:themeColor="text1"/>
          <w:sz w:val="24"/>
          <w:szCs w:val="24"/>
        </w:rPr>
        <w:t xml:space="preserve">. </w:t>
      </w:r>
    </w:p>
    <w:p w14:paraId="0AA5EB02" w14:textId="77777777" w:rsidR="00E93FA3" w:rsidRPr="00481518" w:rsidRDefault="006B7C7F" w:rsidP="008918F6">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With regard to gender, studies have demonstrated a significant association</w:t>
      </w:r>
      <w:r w:rsidR="006F1F64" w:rsidRPr="00481518">
        <w:rPr>
          <w:rFonts w:ascii="Times New Roman" w:eastAsia="Times New Roman" w:hAnsi="Times New Roman" w:cs="Times New Roman"/>
          <w:bCs/>
          <w:color w:val="000000" w:themeColor="text1"/>
          <w:sz w:val="24"/>
          <w:szCs w:val="24"/>
        </w:rPr>
        <w:t xml:space="preserve"> with academic motivation. </w:t>
      </w:r>
      <w:r w:rsidR="002A2286" w:rsidRPr="00481518">
        <w:rPr>
          <w:rFonts w:ascii="Times New Roman" w:eastAsia="Times New Roman" w:hAnsi="Times New Roman" w:cs="Times New Roman"/>
          <w:bCs/>
          <w:color w:val="000000" w:themeColor="text1"/>
          <w:sz w:val="24"/>
          <w:szCs w:val="24"/>
        </w:rPr>
        <w:t>Black female students</w:t>
      </w:r>
      <w:r w:rsidR="00E93FA3" w:rsidRPr="00481518">
        <w:rPr>
          <w:rFonts w:ascii="Times New Roman" w:eastAsia="Times New Roman" w:hAnsi="Times New Roman" w:cs="Times New Roman"/>
          <w:bCs/>
          <w:color w:val="000000" w:themeColor="text1"/>
          <w:sz w:val="24"/>
          <w:szCs w:val="24"/>
        </w:rPr>
        <w:t xml:space="preserve"> were </w:t>
      </w:r>
      <w:r w:rsidR="002A2286" w:rsidRPr="00481518">
        <w:rPr>
          <w:rFonts w:ascii="Times New Roman" w:eastAsia="Times New Roman" w:hAnsi="Times New Roman" w:cs="Times New Roman"/>
          <w:bCs/>
          <w:color w:val="000000" w:themeColor="text1"/>
          <w:sz w:val="24"/>
          <w:szCs w:val="24"/>
        </w:rPr>
        <w:t xml:space="preserve">found to be </w:t>
      </w:r>
      <w:r w:rsidR="00E93FA3" w:rsidRPr="00481518">
        <w:rPr>
          <w:rFonts w:ascii="Times New Roman" w:eastAsia="Times New Roman" w:hAnsi="Times New Roman" w:cs="Times New Roman"/>
          <w:bCs/>
          <w:color w:val="000000" w:themeColor="text1"/>
          <w:sz w:val="24"/>
          <w:szCs w:val="24"/>
        </w:rPr>
        <w:t xml:space="preserve">more intrinsically and extrinsically motivated </w:t>
      </w:r>
      <w:r w:rsidR="002A2286" w:rsidRPr="00481518">
        <w:rPr>
          <w:rFonts w:ascii="Times New Roman" w:eastAsia="Times New Roman" w:hAnsi="Times New Roman" w:cs="Times New Roman"/>
          <w:bCs/>
          <w:color w:val="000000" w:themeColor="text1"/>
          <w:sz w:val="24"/>
          <w:szCs w:val="24"/>
        </w:rPr>
        <w:t xml:space="preserve">to achieve academic success and pursue post-secondary education </w:t>
      </w:r>
      <w:r w:rsidR="00E93FA3" w:rsidRPr="00481518">
        <w:rPr>
          <w:rFonts w:ascii="Times New Roman" w:eastAsia="Times New Roman" w:hAnsi="Times New Roman" w:cs="Times New Roman"/>
          <w:bCs/>
          <w:color w:val="000000" w:themeColor="text1"/>
          <w:sz w:val="24"/>
          <w:szCs w:val="24"/>
        </w:rPr>
        <w:t xml:space="preserve">than </w:t>
      </w:r>
      <w:r w:rsidR="002A2286" w:rsidRPr="00481518">
        <w:rPr>
          <w:rFonts w:ascii="Times New Roman" w:eastAsia="Times New Roman" w:hAnsi="Times New Roman" w:cs="Times New Roman"/>
          <w:bCs/>
          <w:color w:val="000000" w:themeColor="text1"/>
          <w:sz w:val="24"/>
          <w:szCs w:val="24"/>
        </w:rPr>
        <w:t xml:space="preserve">the </w:t>
      </w:r>
      <w:r w:rsidR="00E93FA3" w:rsidRPr="00481518">
        <w:rPr>
          <w:rFonts w:ascii="Times New Roman" w:eastAsia="Times New Roman" w:hAnsi="Times New Roman" w:cs="Times New Roman"/>
          <w:bCs/>
          <w:color w:val="000000" w:themeColor="text1"/>
          <w:sz w:val="24"/>
          <w:szCs w:val="24"/>
        </w:rPr>
        <w:t>males</w:t>
      </w:r>
      <w:r w:rsidR="006F1F64" w:rsidRPr="00481518">
        <w:rPr>
          <w:rFonts w:ascii="Times New Roman" w:eastAsia="Times New Roman" w:hAnsi="Times New Roman" w:cs="Times New Roman"/>
          <w:bCs/>
          <w:color w:val="000000" w:themeColor="text1"/>
          <w:sz w:val="24"/>
          <w:szCs w:val="24"/>
        </w:rPr>
        <w:t xml:space="preserve"> (D’Lima et al., 2014; </w:t>
      </w:r>
      <w:r w:rsidR="00E54748" w:rsidRPr="00481518">
        <w:rPr>
          <w:rFonts w:ascii="Times New Roman" w:eastAsia="Times New Roman" w:hAnsi="Times New Roman" w:cs="Times New Roman"/>
          <w:bCs/>
          <w:color w:val="000000" w:themeColor="text1"/>
          <w:sz w:val="24"/>
          <w:szCs w:val="24"/>
        </w:rPr>
        <w:t xml:space="preserve">Fan &amp; Wolters, 2014; </w:t>
      </w:r>
      <w:r w:rsidR="006F1F64" w:rsidRPr="00481518">
        <w:rPr>
          <w:rFonts w:ascii="Times New Roman" w:eastAsia="Times New Roman" w:hAnsi="Times New Roman" w:cs="Times New Roman"/>
          <w:bCs/>
          <w:color w:val="000000" w:themeColor="text1"/>
          <w:sz w:val="24"/>
          <w:szCs w:val="24"/>
        </w:rPr>
        <w:t>Wood et al., 2014)</w:t>
      </w:r>
      <w:r w:rsidR="00E93FA3" w:rsidRPr="00481518">
        <w:rPr>
          <w:rFonts w:ascii="Times New Roman" w:eastAsia="Times New Roman" w:hAnsi="Times New Roman" w:cs="Times New Roman"/>
          <w:bCs/>
          <w:color w:val="000000" w:themeColor="text1"/>
          <w:sz w:val="24"/>
          <w:szCs w:val="24"/>
        </w:rPr>
        <w:t xml:space="preserve">. </w:t>
      </w:r>
    </w:p>
    <w:p w14:paraId="1A356F64" w14:textId="77777777" w:rsidR="00994CF7" w:rsidRPr="00481518" w:rsidRDefault="00AC5E76" w:rsidP="008918F6">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Although there exist</w:t>
      </w:r>
      <w:r w:rsidR="009F00DA" w:rsidRPr="00481518">
        <w:rPr>
          <w:rFonts w:ascii="Times New Roman" w:eastAsia="Times New Roman" w:hAnsi="Times New Roman" w:cs="Times New Roman"/>
          <w:bCs/>
          <w:color w:val="000000" w:themeColor="text1"/>
          <w:sz w:val="24"/>
          <w:szCs w:val="24"/>
        </w:rPr>
        <w:t xml:space="preserve"> differences in academic performance, </w:t>
      </w:r>
      <w:r w:rsidRPr="00481518">
        <w:rPr>
          <w:rFonts w:ascii="Times New Roman" w:eastAsia="Times New Roman" w:hAnsi="Times New Roman" w:cs="Times New Roman"/>
          <w:bCs/>
          <w:color w:val="000000" w:themeColor="text1"/>
          <w:sz w:val="24"/>
          <w:szCs w:val="24"/>
        </w:rPr>
        <w:t>black</w:t>
      </w:r>
      <w:r w:rsidR="009F00DA" w:rsidRPr="00481518">
        <w:rPr>
          <w:rFonts w:ascii="Times New Roman" w:eastAsia="Times New Roman" w:hAnsi="Times New Roman" w:cs="Times New Roman"/>
          <w:bCs/>
          <w:color w:val="000000" w:themeColor="text1"/>
          <w:sz w:val="24"/>
          <w:szCs w:val="24"/>
        </w:rPr>
        <w:t xml:space="preserve"> students d</w:t>
      </w:r>
      <w:r w:rsidRPr="00481518">
        <w:rPr>
          <w:rFonts w:ascii="Times New Roman" w:eastAsia="Times New Roman" w:hAnsi="Times New Roman" w:cs="Times New Roman"/>
          <w:bCs/>
          <w:color w:val="000000" w:themeColor="text1"/>
          <w:sz w:val="24"/>
          <w:szCs w:val="24"/>
        </w:rPr>
        <w:t>o not lack academic motiva</w:t>
      </w:r>
      <w:r w:rsidR="00E02841" w:rsidRPr="00481518">
        <w:rPr>
          <w:rFonts w:ascii="Times New Roman" w:eastAsia="Times New Roman" w:hAnsi="Times New Roman" w:cs="Times New Roman"/>
          <w:bCs/>
          <w:color w:val="000000" w:themeColor="text1"/>
          <w:sz w:val="24"/>
          <w:szCs w:val="24"/>
        </w:rPr>
        <w:t>tion and they do not experience</w:t>
      </w:r>
      <w:r w:rsidRPr="00481518">
        <w:rPr>
          <w:rFonts w:ascii="Times New Roman" w:eastAsia="Times New Roman" w:hAnsi="Times New Roman" w:cs="Times New Roman"/>
          <w:bCs/>
          <w:color w:val="000000" w:themeColor="text1"/>
          <w:sz w:val="24"/>
          <w:szCs w:val="24"/>
        </w:rPr>
        <w:t xml:space="preserve"> reduced</w:t>
      </w:r>
      <w:r w:rsidR="009F00DA" w:rsidRPr="00481518">
        <w:rPr>
          <w:rFonts w:ascii="Times New Roman" w:eastAsia="Times New Roman" w:hAnsi="Times New Roman" w:cs="Times New Roman"/>
          <w:bCs/>
          <w:color w:val="000000" w:themeColor="text1"/>
          <w:sz w:val="24"/>
          <w:szCs w:val="24"/>
        </w:rPr>
        <w:t xml:space="preserve"> self-esteem or significantly lower academic self-concept than white students</w:t>
      </w:r>
      <w:r w:rsidR="00E02841" w:rsidRPr="00481518">
        <w:rPr>
          <w:rFonts w:ascii="Times New Roman" w:eastAsia="Times New Roman" w:hAnsi="Times New Roman" w:cs="Times New Roman"/>
          <w:bCs/>
          <w:color w:val="000000" w:themeColor="text1"/>
          <w:sz w:val="24"/>
          <w:szCs w:val="24"/>
        </w:rPr>
        <w:t xml:space="preserve"> (Cokley et al., 2012; Hope et al., 2013)</w:t>
      </w:r>
      <w:r w:rsidR="009F00DA" w:rsidRPr="00481518">
        <w:rPr>
          <w:rFonts w:ascii="Times New Roman" w:eastAsia="Times New Roman" w:hAnsi="Times New Roman" w:cs="Times New Roman"/>
          <w:bCs/>
          <w:color w:val="000000" w:themeColor="text1"/>
          <w:sz w:val="24"/>
          <w:szCs w:val="24"/>
        </w:rPr>
        <w:t xml:space="preserve">. The intrinsic </w:t>
      </w:r>
      <w:r w:rsidR="009F00DA" w:rsidRPr="00481518">
        <w:rPr>
          <w:rFonts w:ascii="Times New Roman" w:eastAsia="Times New Roman" w:hAnsi="Times New Roman" w:cs="Times New Roman"/>
          <w:bCs/>
          <w:color w:val="000000" w:themeColor="text1"/>
          <w:sz w:val="24"/>
          <w:szCs w:val="24"/>
        </w:rPr>
        <w:lastRenderedPageBreak/>
        <w:t xml:space="preserve">motivation of </w:t>
      </w:r>
      <w:r w:rsidR="00815028" w:rsidRPr="00481518">
        <w:rPr>
          <w:rFonts w:ascii="Times New Roman" w:eastAsia="Times New Roman" w:hAnsi="Times New Roman" w:cs="Times New Roman"/>
          <w:bCs/>
          <w:color w:val="000000" w:themeColor="text1"/>
          <w:sz w:val="24"/>
          <w:szCs w:val="24"/>
        </w:rPr>
        <w:t>black</w:t>
      </w:r>
      <w:r w:rsidR="009F00DA" w:rsidRPr="00481518">
        <w:rPr>
          <w:rFonts w:ascii="Times New Roman" w:eastAsia="Times New Roman" w:hAnsi="Times New Roman" w:cs="Times New Roman"/>
          <w:bCs/>
          <w:color w:val="000000" w:themeColor="text1"/>
          <w:sz w:val="24"/>
          <w:szCs w:val="24"/>
        </w:rPr>
        <w:t xml:space="preserve"> students </w:t>
      </w:r>
      <w:r w:rsidR="00815028" w:rsidRPr="00481518">
        <w:rPr>
          <w:rFonts w:ascii="Times New Roman" w:eastAsia="Times New Roman" w:hAnsi="Times New Roman" w:cs="Times New Roman"/>
          <w:bCs/>
          <w:color w:val="000000" w:themeColor="text1"/>
          <w:sz w:val="24"/>
          <w:szCs w:val="24"/>
        </w:rPr>
        <w:t xml:space="preserve">is not linked </w:t>
      </w:r>
      <w:r w:rsidR="009F00DA" w:rsidRPr="00481518">
        <w:rPr>
          <w:rFonts w:ascii="Times New Roman" w:eastAsia="Times New Roman" w:hAnsi="Times New Roman" w:cs="Times New Roman"/>
          <w:bCs/>
          <w:color w:val="000000" w:themeColor="text1"/>
          <w:sz w:val="24"/>
          <w:szCs w:val="24"/>
        </w:rPr>
        <w:t xml:space="preserve">to their academic self-concept. The educational environment </w:t>
      </w:r>
      <w:r w:rsidR="00815028" w:rsidRPr="00481518">
        <w:rPr>
          <w:rFonts w:ascii="Times New Roman" w:eastAsia="Times New Roman" w:hAnsi="Times New Roman" w:cs="Times New Roman"/>
          <w:bCs/>
          <w:color w:val="000000" w:themeColor="text1"/>
          <w:sz w:val="24"/>
          <w:szCs w:val="24"/>
        </w:rPr>
        <w:t>contribute</w:t>
      </w:r>
      <w:r w:rsidR="00C358D1" w:rsidRPr="00481518">
        <w:rPr>
          <w:rFonts w:ascii="Times New Roman" w:eastAsia="Times New Roman" w:hAnsi="Times New Roman" w:cs="Times New Roman"/>
          <w:bCs/>
          <w:color w:val="000000" w:themeColor="text1"/>
          <w:sz w:val="24"/>
          <w:szCs w:val="24"/>
        </w:rPr>
        <w:t>s</w:t>
      </w:r>
      <w:r w:rsidR="00815028" w:rsidRPr="00481518">
        <w:rPr>
          <w:rFonts w:ascii="Times New Roman" w:eastAsia="Times New Roman" w:hAnsi="Times New Roman" w:cs="Times New Roman"/>
          <w:bCs/>
          <w:color w:val="000000" w:themeColor="text1"/>
          <w:sz w:val="24"/>
          <w:szCs w:val="24"/>
        </w:rPr>
        <w:t xml:space="preserve"> greatly </w:t>
      </w:r>
      <w:r w:rsidR="00C358D1" w:rsidRPr="00481518">
        <w:rPr>
          <w:rFonts w:ascii="Times New Roman" w:eastAsia="Times New Roman" w:hAnsi="Times New Roman" w:cs="Times New Roman"/>
          <w:bCs/>
          <w:color w:val="000000" w:themeColor="text1"/>
          <w:sz w:val="24"/>
          <w:szCs w:val="24"/>
        </w:rPr>
        <w:t>to</w:t>
      </w:r>
      <w:r w:rsidR="00815028" w:rsidRPr="00481518">
        <w:rPr>
          <w:rFonts w:ascii="Times New Roman" w:eastAsia="Times New Roman" w:hAnsi="Times New Roman" w:cs="Times New Roman"/>
          <w:bCs/>
          <w:color w:val="000000" w:themeColor="text1"/>
          <w:sz w:val="24"/>
          <w:szCs w:val="24"/>
        </w:rPr>
        <w:t xml:space="preserve"> enhancing the academic motivation of black students</w:t>
      </w:r>
      <w:r w:rsidR="00E02841" w:rsidRPr="00481518">
        <w:rPr>
          <w:rFonts w:ascii="Times New Roman" w:eastAsia="Times New Roman" w:hAnsi="Times New Roman" w:cs="Times New Roman"/>
          <w:bCs/>
          <w:color w:val="000000" w:themeColor="text1"/>
          <w:sz w:val="24"/>
          <w:szCs w:val="24"/>
        </w:rPr>
        <w:t xml:space="preserve"> (Wang &amp; Holcombe, 2010)</w:t>
      </w:r>
      <w:r w:rsidR="00815028" w:rsidRPr="00481518">
        <w:rPr>
          <w:rFonts w:ascii="Times New Roman" w:eastAsia="Times New Roman" w:hAnsi="Times New Roman" w:cs="Times New Roman"/>
          <w:bCs/>
          <w:color w:val="000000" w:themeColor="text1"/>
          <w:sz w:val="24"/>
          <w:szCs w:val="24"/>
        </w:rPr>
        <w:t>.</w:t>
      </w:r>
      <w:r w:rsidR="001575CC" w:rsidRPr="00481518">
        <w:rPr>
          <w:rFonts w:ascii="Times New Roman" w:eastAsia="Times New Roman" w:hAnsi="Times New Roman" w:cs="Times New Roman"/>
          <w:bCs/>
          <w:color w:val="000000" w:themeColor="text1"/>
          <w:sz w:val="24"/>
          <w:szCs w:val="24"/>
        </w:rPr>
        <w:t xml:space="preserve"> The black students</w:t>
      </w:r>
      <w:r w:rsidR="009F00DA" w:rsidRPr="00481518">
        <w:rPr>
          <w:rFonts w:ascii="Times New Roman" w:eastAsia="Times New Roman" w:hAnsi="Times New Roman" w:cs="Times New Roman"/>
          <w:bCs/>
          <w:color w:val="000000" w:themeColor="text1"/>
          <w:sz w:val="24"/>
          <w:szCs w:val="24"/>
        </w:rPr>
        <w:t xml:space="preserve"> </w:t>
      </w:r>
      <w:r w:rsidR="001575CC" w:rsidRPr="00481518">
        <w:rPr>
          <w:rFonts w:ascii="Times New Roman" w:eastAsia="Times New Roman" w:hAnsi="Times New Roman" w:cs="Times New Roman"/>
          <w:bCs/>
          <w:color w:val="000000" w:themeColor="text1"/>
          <w:sz w:val="24"/>
          <w:szCs w:val="24"/>
        </w:rPr>
        <w:t>attending</w:t>
      </w:r>
      <w:r w:rsidR="009F00DA" w:rsidRPr="00481518">
        <w:rPr>
          <w:rFonts w:ascii="Times New Roman" w:eastAsia="Times New Roman" w:hAnsi="Times New Roman" w:cs="Times New Roman"/>
          <w:bCs/>
          <w:color w:val="000000" w:themeColor="text1"/>
          <w:sz w:val="24"/>
          <w:szCs w:val="24"/>
        </w:rPr>
        <w:t xml:space="preserve"> predominantly black schools perform better academically </w:t>
      </w:r>
      <w:r w:rsidR="001575CC" w:rsidRPr="00481518">
        <w:rPr>
          <w:rFonts w:ascii="Times New Roman" w:eastAsia="Times New Roman" w:hAnsi="Times New Roman" w:cs="Times New Roman"/>
          <w:bCs/>
          <w:color w:val="000000" w:themeColor="text1"/>
          <w:sz w:val="24"/>
          <w:szCs w:val="24"/>
        </w:rPr>
        <w:t>and exhibit a high level of intrinsic motivation</w:t>
      </w:r>
      <w:r w:rsidR="006C44B2" w:rsidRPr="00481518">
        <w:rPr>
          <w:rFonts w:ascii="Times New Roman" w:eastAsia="Times New Roman" w:hAnsi="Times New Roman" w:cs="Times New Roman"/>
          <w:bCs/>
          <w:color w:val="000000" w:themeColor="text1"/>
          <w:sz w:val="24"/>
          <w:szCs w:val="24"/>
        </w:rPr>
        <w:t xml:space="preserve"> (D’Lima et al., 2014)</w:t>
      </w:r>
      <w:r w:rsidR="009F00DA" w:rsidRPr="00481518">
        <w:rPr>
          <w:rFonts w:ascii="Times New Roman" w:eastAsia="Times New Roman" w:hAnsi="Times New Roman" w:cs="Times New Roman"/>
          <w:bCs/>
          <w:color w:val="000000" w:themeColor="text1"/>
          <w:sz w:val="24"/>
          <w:szCs w:val="24"/>
        </w:rPr>
        <w:t xml:space="preserve">. The predominantly black environment </w:t>
      </w:r>
      <w:r w:rsidR="00994CF7" w:rsidRPr="00481518">
        <w:rPr>
          <w:rFonts w:ascii="Times New Roman" w:eastAsia="Times New Roman" w:hAnsi="Times New Roman" w:cs="Times New Roman"/>
          <w:bCs/>
          <w:color w:val="000000" w:themeColor="text1"/>
          <w:sz w:val="24"/>
          <w:szCs w:val="24"/>
        </w:rPr>
        <w:t>is believed to</w:t>
      </w:r>
      <w:r w:rsidR="009F00DA" w:rsidRPr="00481518">
        <w:rPr>
          <w:rFonts w:ascii="Times New Roman" w:eastAsia="Times New Roman" w:hAnsi="Times New Roman" w:cs="Times New Roman"/>
          <w:bCs/>
          <w:color w:val="000000" w:themeColor="text1"/>
          <w:sz w:val="24"/>
          <w:szCs w:val="24"/>
        </w:rPr>
        <w:t xml:space="preserve"> contribute to </w:t>
      </w:r>
      <w:r w:rsidR="00994CF7" w:rsidRPr="00481518">
        <w:rPr>
          <w:rFonts w:ascii="Times New Roman" w:eastAsia="Times New Roman" w:hAnsi="Times New Roman" w:cs="Times New Roman"/>
          <w:bCs/>
          <w:color w:val="000000" w:themeColor="text1"/>
          <w:sz w:val="24"/>
          <w:szCs w:val="24"/>
        </w:rPr>
        <w:t>increased</w:t>
      </w:r>
      <w:r w:rsidR="009F00DA" w:rsidRPr="00481518">
        <w:rPr>
          <w:rFonts w:ascii="Times New Roman" w:eastAsia="Times New Roman" w:hAnsi="Times New Roman" w:cs="Times New Roman"/>
          <w:bCs/>
          <w:color w:val="000000" w:themeColor="text1"/>
          <w:sz w:val="24"/>
          <w:szCs w:val="24"/>
        </w:rPr>
        <w:t xml:space="preserve"> academic confidence</w:t>
      </w:r>
      <w:r w:rsidR="006A368E">
        <w:rPr>
          <w:rFonts w:ascii="Times New Roman" w:eastAsia="Times New Roman" w:hAnsi="Times New Roman" w:cs="Times New Roman"/>
          <w:bCs/>
          <w:color w:val="000000" w:themeColor="text1"/>
          <w:sz w:val="24"/>
          <w:szCs w:val="24"/>
        </w:rPr>
        <w:t>.</w:t>
      </w:r>
    </w:p>
    <w:p w14:paraId="0EFF03A2" w14:textId="77777777" w:rsidR="002A2286" w:rsidRPr="00481518" w:rsidRDefault="00994CF7" w:rsidP="00CC5F2B">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 xml:space="preserve">The </w:t>
      </w:r>
      <w:r w:rsidR="009F00DA" w:rsidRPr="00481518">
        <w:rPr>
          <w:rFonts w:ascii="Times New Roman" w:eastAsia="Times New Roman" w:hAnsi="Times New Roman" w:cs="Times New Roman"/>
          <w:bCs/>
          <w:color w:val="000000" w:themeColor="text1"/>
          <w:sz w:val="24"/>
          <w:szCs w:val="24"/>
        </w:rPr>
        <w:t xml:space="preserve">variable of faculty encouragement is </w:t>
      </w:r>
      <w:r w:rsidRPr="00481518">
        <w:rPr>
          <w:rFonts w:ascii="Times New Roman" w:eastAsia="Times New Roman" w:hAnsi="Times New Roman" w:cs="Times New Roman"/>
          <w:bCs/>
          <w:color w:val="000000" w:themeColor="text1"/>
          <w:sz w:val="24"/>
          <w:szCs w:val="24"/>
        </w:rPr>
        <w:t>also critical in enhancing the motivation of black students</w:t>
      </w:r>
      <w:r w:rsidR="00031DC3" w:rsidRPr="00481518">
        <w:rPr>
          <w:rFonts w:ascii="Times New Roman" w:eastAsia="Times New Roman" w:hAnsi="Times New Roman" w:cs="Times New Roman"/>
          <w:bCs/>
          <w:color w:val="000000" w:themeColor="text1"/>
          <w:sz w:val="24"/>
          <w:szCs w:val="24"/>
        </w:rPr>
        <w:t xml:space="preserve"> (Gregory et al., 2016)</w:t>
      </w:r>
      <w:r w:rsidRPr="00481518">
        <w:rPr>
          <w:rFonts w:ascii="Times New Roman" w:eastAsia="Times New Roman" w:hAnsi="Times New Roman" w:cs="Times New Roman"/>
          <w:bCs/>
          <w:color w:val="000000" w:themeColor="text1"/>
          <w:sz w:val="24"/>
          <w:szCs w:val="24"/>
        </w:rPr>
        <w:t xml:space="preserve">. The impact of faculty encouragement </w:t>
      </w:r>
      <w:r w:rsidR="00C358D1" w:rsidRPr="00481518">
        <w:rPr>
          <w:rFonts w:ascii="Times New Roman" w:eastAsia="Times New Roman" w:hAnsi="Times New Roman" w:cs="Times New Roman"/>
          <w:bCs/>
          <w:color w:val="000000" w:themeColor="text1"/>
          <w:sz w:val="24"/>
          <w:szCs w:val="24"/>
        </w:rPr>
        <w:t>is</w:t>
      </w:r>
      <w:r w:rsidR="009F00DA" w:rsidRPr="00481518">
        <w:rPr>
          <w:rFonts w:ascii="Times New Roman" w:eastAsia="Times New Roman" w:hAnsi="Times New Roman" w:cs="Times New Roman"/>
          <w:bCs/>
          <w:color w:val="000000" w:themeColor="text1"/>
          <w:sz w:val="24"/>
          <w:szCs w:val="24"/>
        </w:rPr>
        <w:t xml:space="preserve"> even more important </w:t>
      </w:r>
      <w:r w:rsidRPr="00481518">
        <w:rPr>
          <w:rFonts w:ascii="Times New Roman" w:eastAsia="Times New Roman" w:hAnsi="Times New Roman" w:cs="Times New Roman"/>
          <w:bCs/>
          <w:color w:val="000000" w:themeColor="text1"/>
          <w:sz w:val="24"/>
          <w:szCs w:val="24"/>
        </w:rPr>
        <w:t>compared to the</w:t>
      </w:r>
      <w:r w:rsidR="009F00DA" w:rsidRPr="00481518">
        <w:rPr>
          <w:rFonts w:ascii="Times New Roman" w:eastAsia="Times New Roman" w:hAnsi="Times New Roman" w:cs="Times New Roman"/>
          <w:bCs/>
          <w:color w:val="000000" w:themeColor="text1"/>
          <w:sz w:val="24"/>
          <w:szCs w:val="24"/>
        </w:rPr>
        <w:t xml:space="preserve"> racial environment. Cokley urges educators of </w:t>
      </w:r>
      <w:r w:rsidRPr="00481518">
        <w:rPr>
          <w:rFonts w:ascii="Times New Roman" w:eastAsia="Times New Roman" w:hAnsi="Times New Roman" w:cs="Times New Roman"/>
          <w:bCs/>
          <w:color w:val="000000" w:themeColor="text1"/>
          <w:sz w:val="24"/>
          <w:szCs w:val="24"/>
        </w:rPr>
        <w:t>black</w:t>
      </w:r>
      <w:r w:rsidR="009F00DA" w:rsidRPr="00481518">
        <w:rPr>
          <w:rFonts w:ascii="Times New Roman" w:eastAsia="Times New Roman" w:hAnsi="Times New Roman" w:cs="Times New Roman"/>
          <w:bCs/>
          <w:color w:val="000000" w:themeColor="text1"/>
          <w:sz w:val="24"/>
          <w:szCs w:val="24"/>
        </w:rPr>
        <w:t xml:space="preserve"> students not to underestimate the power of encouragement</w:t>
      </w:r>
      <w:r w:rsidR="00031DC3" w:rsidRPr="00481518">
        <w:rPr>
          <w:rFonts w:ascii="Times New Roman" w:eastAsia="Times New Roman" w:hAnsi="Times New Roman" w:cs="Times New Roman"/>
          <w:bCs/>
          <w:color w:val="000000" w:themeColor="text1"/>
          <w:sz w:val="24"/>
          <w:szCs w:val="24"/>
        </w:rPr>
        <w:t xml:space="preserve"> (Cokley et al., 2015)</w:t>
      </w:r>
      <w:r w:rsidR="009F00DA" w:rsidRPr="00481518">
        <w:rPr>
          <w:rFonts w:ascii="Times New Roman" w:eastAsia="Times New Roman" w:hAnsi="Times New Roman" w:cs="Times New Roman"/>
          <w:bCs/>
          <w:color w:val="000000" w:themeColor="text1"/>
          <w:sz w:val="24"/>
          <w:szCs w:val="24"/>
        </w:rPr>
        <w:t>.</w:t>
      </w:r>
      <w:r w:rsidR="00FB07B4" w:rsidRPr="00481518">
        <w:rPr>
          <w:rFonts w:ascii="Times New Roman" w:eastAsia="Times New Roman" w:hAnsi="Times New Roman" w:cs="Times New Roman"/>
          <w:bCs/>
          <w:color w:val="000000" w:themeColor="text1"/>
          <w:sz w:val="24"/>
          <w:szCs w:val="24"/>
        </w:rPr>
        <w:t xml:space="preserve"> The motivation of the black students to succeed may be rooted in their interactions with the school environment and their cognitive and affective learning experiences</w:t>
      </w:r>
      <w:r w:rsidR="00DE18D5" w:rsidRPr="00481518">
        <w:rPr>
          <w:rFonts w:ascii="Times New Roman" w:eastAsia="Times New Roman" w:hAnsi="Times New Roman" w:cs="Times New Roman"/>
          <w:bCs/>
          <w:color w:val="000000" w:themeColor="text1"/>
          <w:sz w:val="24"/>
          <w:szCs w:val="24"/>
        </w:rPr>
        <w:t xml:space="preserve"> (Baeten et al., 2013)</w:t>
      </w:r>
      <w:r w:rsidR="00FB07B4" w:rsidRPr="00481518">
        <w:rPr>
          <w:rFonts w:ascii="Times New Roman" w:eastAsia="Times New Roman" w:hAnsi="Times New Roman" w:cs="Times New Roman"/>
          <w:bCs/>
          <w:color w:val="000000" w:themeColor="text1"/>
          <w:sz w:val="24"/>
          <w:szCs w:val="24"/>
        </w:rPr>
        <w:t xml:space="preserve">. An effective approach is for teachers to motivate students to enjoy and want to learn by making </w:t>
      </w:r>
      <w:r w:rsidR="00E93435" w:rsidRPr="00481518">
        <w:rPr>
          <w:rFonts w:ascii="Times New Roman" w:eastAsia="Times New Roman" w:hAnsi="Times New Roman" w:cs="Times New Roman"/>
          <w:bCs/>
          <w:color w:val="000000" w:themeColor="text1"/>
          <w:sz w:val="24"/>
          <w:szCs w:val="24"/>
        </w:rPr>
        <w:t xml:space="preserve">the </w:t>
      </w:r>
      <w:r w:rsidR="00FB07B4" w:rsidRPr="00481518">
        <w:rPr>
          <w:rFonts w:ascii="Times New Roman" w:eastAsia="Times New Roman" w:hAnsi="Times New Roman" w:cs="Times New Roman"/>
          <w:bCs/>
          <w:color w:val="000000" w:themeColor="text1"/>
          <w:sz w:val="24"/>
          <w:szCs w:val="24"/>
        </w:rPr>
        <w:t xml:space="preserve">lessons relevant </w:t>
      </w:r>
      <w:r w:rsidR="00E93435" w:rsidRPr="00481518">
        <w:rPr>
          <w:rFonts w:ascii="Times New Roman" w:eastAsia="Times New Roman" w:hAnsi="Times New Roman" w:cs="Times New Roman"/>
          <w:bCs/>
          <w:color w:val="000000" w:themeColor="text1"/>
          <w:sz w:val="24"/>
          <w:szCs w:val="24"/>
        </w:rPr>
        <w:t>to the students’ everyday lives</w:t>
      </w:r>
      <w:r w:rsidR="005E7889" w:rsidRPr="00481518">
        <w:rPr>
          <w:rFonts w:ascii="Times New Roman" w:eastAsia="Times New Roman" w:hAnsi="Times New Roman" w:cs="Times New Roman"/>
          <w:bCs/>
          <w:color w:val="000000" w:themeColor="text1"/>
          <w:sz w:val="24"/>
          <w:szCs w:val="24"/>
        </w:rPr>
        <w:t xml:space="preserve"> (Furrer et al., 2014)</w:t>
      </w:r>
      <w:r w:rsidR="00E93435" w:rsidRPr="00481518">
        <w:rPr>
          <w:rFonts w:ascii="Times New Roman" w:eastAsia="Times New Roman" w:hAnsi="Times New Roman" w:cs="Times New Roman"/>
          <w:bCs/>
          <w:color w:val="000000" w:themeColor="text1"/>
          <w:sz w:val="24"/>
          <w:szCs w:val="24"/>
        </w:rPr>
        <w:t xml:space="preserve">. Currently, the classrooms are more </w:t>
      </w:r>
      <w:r w:rsidR="006A368E" w:rsidRPr="00481518">
        <w:rPr>
          <w:rFonts w:ascii="Times New Roman" w:eastAsia="Times New Roman" w:hAnsi="Times New Roman" w:cs="Times New Roman"/>
          <w:bCs/>
          <w:color w:val="000000" w:themeColor="text1"/>
          <w:sz w:val="24"/>
          <w:szCs w:val="24"/>
        </w:rPr>
        <w:t>diverse,</w:t>
      </w:r>
      <w:r w:rsidR="00E93435" w:rsidRPr="00481518">
        <w:rPr>
          <w:rFonts w:ascii="Times New Roman" w:eastAsia="Times New Roman" w:hAnsi="Times New Roman" w:cs="Times New Roman"/>
          <w:bCs/>
          <w:color w:val="000000" w:themeColor="text1"/>
          <w:sz w:val="24"/>
          <w:szCs w:val="24"/>
        </w:rPr>
        <w:t xml:space="preserve"> and the needs and values of students have changed significantly from what they were in the past few </w:t>
      </w:r>
      <w:r w:rsidR="00CC5F2B" w:rsidRPr="00481518">
        <w:rPr>
          <w:rFonts w:ascii="Times New Roman" w:eastAsia="Times New Roman" w:hAnsi="Times New Roman" w:cs="Times New Roman"/>
          <w:bCs/>
          <w:color w:val="000000" w:themeColor="text1"/>
          <w:sz w:val="24"/>
          <w:szCs w:val="24"/>
        </w:rPr>
        <w:t>centuries</w:t>
      </w:r>
      <w:r w:rsidR="00E93435" w:rsidRPr="00481518">
        <w:rPr>
          <w:rFonts w:ascii="Times New Roman" w:eastAsia="Times New Roman" w:hAnsi="Times New Roman" w:cs="Times New Roman"/>
          <w:bCs/>
          <w:color w:val="000000" w:themeColor="text1"/>
          <w:sz w:val="24"/>
          <w:szCs w:val="24"/>
        </w:rPr>
        <w:t xml:space="preserve">.  </w:t>
      </w:r>
      <w:r w:rsidR="00CC5F2B" w:rsidRPr="00481518">
        <w:rPr>
          <w:rFonts w:ascii="Times New Roman" w:eastAsia="Times New Roman" w:hAnsi="Times New Roman" w:cs="Times New Roman"/>
          <w:bCs/>
          <w:color w:val="000000" w:themeColor="text1"/>
          <w:sz w:val="24"/>
          <w:szCs w:val="24"/>
        </w:rPr>
        <w:t xml:space="preserve">This implies that there is a need for a shift to embrace </w:t>
      </w:r>
      <w:r w:rsidR="00C358D1" w:rsidRPr="00481518">
        <w:rPr>
          <w:rFonts w:ascii="Times New Roman" w:eastAsia="Times New Roman" w:hAnsi="Times New Roman" w:cs="Times New Roman"/>
          <w:bCs/>
          <w:color w:val="000000" w:themeColor="text1"/>
          <w:sz w:val="24"/>
          <w:szCs w:val="24"/>
        </w:rPr>
        <w:t xml:space="preserve">a </w:t>
      </w:r>
      <w:r w:rsidR="00CC5F2B" w:rsidRPr="00481518">
        <w:rPr>
          <w:rFonts w:ascii="Times New Roman" w:eastAsia="Times New Roman" w:hAnsi="Times New Roman" w:cs="Times New Roman"/>
          <w:bCs/>
          <w:color w:val="000000" w:themeColor="text1"/>
          <w:sz w:val="24"/>
          <w:szCs w:val="24"/>
        </w:rPr>
        <w:t>student-centered instructional approach</w:t>
      </w:r>
      <w:r w:rsidR="000C581B" w:rsidRPr="00481518">
        <w:rPr>
          <w:rFonts w:ascii="Times New Roman" w:eastAsia="Times New Roman" w:hAnsi="Times New Roman" w:cs="Times New Roman"/>
          <w:bCs/>
          <w:color w:val="000000" w:themeColor="text1"/>
          <w:sz w:val="24"/>
          <w:szCs w:val="24"/>
        </w:rPr>
        <w:t xml:space="preserve"> (</w:t>
      </w:r>
      <w:r w:rsidR="000C581B" w:rsidRPr="00481518">
        <w:rPr>
          <w:rFonts w:ascii="Times New Roman" w:eastAsia="Times New Roman" w:hAnsi="Times New Roman" w:cs="Times New Roman"/>
          <w:color w:val="000000" w:themeColor="text1"/>
          <w:sz w:val="24"/>
          <w:szCs w:val="24"/>
        </w:rPr>
        <w:t xml:space="preserve">Coffey &amp; Farinde-Wu, 2016; </w:t>
      </w:r>
      <w:r w:rsidR="000C581B" w:rsidRPr="00481518">
        <w:rPr>
          <w:rFonts w:ascii="Times New Roman" w:eastAsia="Times New Roman" w:hAnsi="Times New Roman" w:cs="Times New Roman"/>
          <w:bCs/>
          <w:color w:val="000000" w:themeColor="text1"/>
          <w:sz w:val="24"/>
          <w:szCs w:val="24"/>
        </w:rPr>
        <w:t>Talbert et al., 2019)</w:t>
      </w:r>
      <w:r w:rsidR="00CC5F2B" w:rsidRPr="00481518">
        <w:rPr>
          <w:rFonts w:ascii="Times New Roman" w:eastAsia="Times New Roman" w:hAnsi="Times New Roman" w:cs="Times New Roman"/>
          <w:bCs/>
          <w:color w:val="000000" w:themeColor="text1"/>
          <w:sz w:val="24"/>
          <w:szCs w:val="24"/>
        </w:rPr>
        <w:t xml:space="preserve">. </w:t>
      </w:r>
    </w:p>
    <w:p w14:paraId="683B0915" w14:textId="77777777" w:rsidR="00CC5F2B" w:rsidRPr="00481518" w:rsidRDefault="006E756F" w:rsidP="00436D1C">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Motivation theories have shown</w:t>
      </w:r>
      <w:r w:rsidR="001A0011" w:rsidRPr="00481518">
        <w:rPr>
          <w:rFonts w:ascii="Times New Roman" w:eastAsia="Times New Roman" w:hAnsi="Times New Roman" w:cs="Times New Roman"/>
          <w:bCs/>
          <w:color w:val="000000" w:themeColor="text1"/>
          <w:sz w:val="24"/>
          <w:szCs w:val="24"/>
        </w:rPr>
        <w:t xml:space="preserve"> that individuals who have high academic aspirations are predisposed to being motivated; they make learning a high priority and endeavor to succeed</w:t>
      </w:r>
      <w:r w:rsidR="00FF6375" w:rsidRPr="00481518">
        <w:rPr>
          <w:rFonts w:ascii="Times New Roman" w:eastAsia="Times New Roman" w:hAnsi="Times New Roman" w:cs="Times New Roman"/>
          <w:bCs/>
          <w:color w:val="000000" w:themeColor="text1"/>
          <w:sz w:val="24"/>
          <w:szCs w:val="24"/>
        </w:rPr>
        <w:t xml:space="preserve"> (</w:t>
      </w:r>
      <w:r w:rsidR="00FF6375" w:rsidRPr="00481518">
        <w:rPr>
          <w:rFonts w:ascii="Times New Roman" w:eastAsia="Times New Roman" w:hAnsi="Times New Roman" w:cs="Times New Roman"/>
          <w:color w:val="000000" w:themeColor="text1"/>
          <w:sz w:val="24"/>
          <w:szCs w:val="24"/>
        </w:rPr>
        <w:t>Oyserman &amp; Lewis Jr, 2017)</w:t>
      </w:r>
      <w:r w:rsidR="001A0011" w:rsidRPr="00481518">
        <w:rPr>
          <w:rFonts w:ascii="Times New Roman" w:eastAsia="Times New Roman" w:hAnsi="Times New Roman" w:cs="Times New Roman"/>
          <w:bCs/>
          <w:color w:val="000000" w:themeColor="text1"/>
          <w:sz w:val="24"/>
          <w:szCs w:val="24"/>
        </w:rPr>
        <w:t>. Such individuals are reflective in their thinking, in that they think about the past, present, and future, and, particularly, how their past and present actions and choices influence ongoing efforts for achievement. Motivation is important i</w:t>
      </w:r>
      <w:r w:rsidR="00C358D1" w:rsidRPr="00481518">
        <w:rPr>
          <w:rFonts w:ascii="Times New Roman" w:eastAsia="Times New Roman" w:hAnsi="Times New Roman" w:cs="Times New Roman"/>
          <w:bCs/>
          <w:color w:val="000000" w:themeColor="text1"/>
          <w:sz w:val="24"/>
          <w:szCs w:val="24"/>
        </w:rPr>
        <w:t>n</w:t>
      </w:r>
      <w:r w:rsidR="001A0011" w:rsidRPr="00481518">
        <w:rPr>
          <w:rFonts w:ascii="Times New Roman" w:eastAsia="Times New Roman" w:hAnsi="Times New Roman" w:cs="Times New Roman"/>
          <w:bCs/>
          <w:color w:val="000000" w:themeColor="text1"/>
          <w:sz w:val="24"/>
          <w:szCs w:val="24"/>
        </w:rPr>
        <w:t xml:space="preserve"> determining the success and failure of students and the ability to pursue further education</w:t>
      </w:r>
      <w:r w:rsidR="00D21601" w:rsidRPr="00481518">
        <w:rPr>
          <w:rFonts w:ascii="Times New Roman" w:eastAsia="Times New Roman" w:hAnsi="Times New Roman" w:cs="Times New Roman"/>
          <w:bCs/>
          <w:color w:val="000000" w:themeColor="text1"/>
          <w:sz w:val="24"/>
          <w:szCs w:val="24"/>
        </w:rPr>
        <w:t xml:space="preserve"> (Hau &amp; Ho, 2010)</w:t>
      </w:r>
      <w:r w:rsidR="001A0011" w:rsidRPr="00481518">
        <w:rPr>
          <w:rFonts w:ascii="Times New Roman" w:eastAsia="Times New Roman" w:hAnsi="Times New Roman" w:cs="Times New Roman"/>
          <w:bCs/>
          <w:color w:val="000000" w:themeColor="text1"/>
          <w:sz w:val="24"/>
          <w:szCs w:val="24"/>
        </w:rPr>
        <w:t xml:space="preserve">. </w:t>
      </w:r>
    </w:p>
    <w:p w14:paraId="3BD8636A" w14:textId="77777777" w:rsidR="00436D1C" w:rsidRPr="00481518" w:rsidRDefault="00436D1C" w:rsidP="00CA59FF">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lastRenderedPageBreak/>
        <w:t xml:space="preserve">While motivation is a key factor that contributes to increasing the number of black students attending post-secondary education, </w:t>
      </w:r>
      <w:r w:rsidR="001B014C" w:rsidRPr="00481518">
        <w:rPr>
          <w:rFonts w:ascii="Times New Roman" w:eastAsia="Times New Roman" w:hAnsi="Times New Roman" w:cs="Times New Roman"/>
          <w:bCs/>
          <w:color w:val="000000" w:themeColor="text1"/>
          <w:sz w:val="24"/>
          <w:szCs w:val="24"/>
        </w:rPr>
        <w:t>black students still perform poorly than their peers (Whites, Asians, Latinos) in the proceeding to p</w:t>
      </w:r>
      <w:r w:rsidR="00CA59FF" w:rsidRPr="00481518">
        <w:rPr>
          <w:rFonts w:ascii="Times New Roman" w:eastAsia="Times New Roman" w:hAnsi="Times New Roman" w:cs="Times New Roman"/>
          <w:bCs/>
          <w:color w:val="000000" w:themeColor="text1"/>
          <w:sz w:val="24"/>
          <w:szCs w:val="24"/>
        </w:rPr>
        <w:t>ost-secondary education</w:t>
      </w:r>
      <w:r w:rsidR="00B023B9" w:rsidRPr="00481518">
        <w:rPr>
          <w:rFonts w:ascii="Times New Roman" w:eastAsia="Times New Roman" w:hAnsi="Times New Roman" w:cs="Times New Roman"/>
          <w:bCs/>
          <w:color w:val="000000" w:themeColor="text1"/>
          <w:sz w:val="24"/>
          <w:szCs w:val="24"/>
        </w:rPr>
        <w:t xml:space="preserve"> (Fan &amp; Wolters, 2014</w:t>
      </w:r>
      <w:r w:rsidR="00C358D1" w:rsidRPr="00481518">
        <w:rPr>
          <w:rFonts w:ascii="Times New Roman" w:eastAsia="Times New Roman" w:hAnsi="Times New Roman" w:cs="Times New Roman"/>
          <w:bCs/>
          <w:color w:val="000000" w:themeColor="text1"/>
          <w:sz w:val="24"/>
          <w:szCs w:val="24"/>
        </w:rPr>
        <w:t>)</w:t>
      </w:r>
      <w:r w:rsidR="00CA59FF" w:rsidRPr="00481518">
        <w:rPr>
          <w:rFonts w:ascii="Times New Roman" w:eastAsia="Times New Roman" w:hAnsi="Times New Roman" w:cs="Times New Roman"/>
          <w:bCs/>
          <w:color w:val="000000" w:themeColor="text1"/>
          <w:sz w:val="24"/>
          <w:szCs w:val="24"/>
        </w:rPr>
        <w:t>. The disparity is attributed to stereotyping, discrimination, and differential opportunities that persist in schools and society today</w:t>
      </w:r>
      <w:r w:rsidR="008C2137" w:rsidRPr="00481518">
        <w:rPr>
          <w:rFonts w:ascii="Times New Roman" w:eastAsia="Times New Roman" w:hAnsi="Times New Roman" w:cs="Times New Roman"/>
          <w:bCs/>
          <w:color w:val="000000" w:themeColor="text1"/>
          <w:sz w:val="24"/>
          <w:szCs w:val="24"/>
        </w:rPr>
        <w:t xml:space="preserve"> (Bottiani et al., 2017; </w:t>
      </w:r>
      <w:r w:rsidR="008E5CC3" w:rsidRPr="00481518">
        <w:rPr>
          <w:rFonts w:ascii="Times New Roman" w:eastAsia="Times New Roman" w:hAnsi="Times New Roman" w:cs="Times New Roman"/>
          <w:bCs/>
          <w:color w:val="000000" w:themeColor="text1"/>
          <w:sz w:val="24"/>
          <w:szCs w:val="24"/>
        </w:rPr>
        <w:t>Cabrera, 2014; Hope et al., 2015)</w:t>
      </w:r>
      <w:r w:rsidR="00CA59FF" w:rsidRPr="00481518">
        <w:rPr>
          <w:rFonts w:ascii="Times New Roman" w:eastAsia="Times New Roman" w:hAnsi="Times New Roman" w:cs="Times New Roman"/>
          <w:bCs/>
          <w:color w:val="000000" w:themeColor="text1"/>
          <w:sz w:val="24"/>
          <w:szCs w:val="24"/>
        </w:rPr>
        <w:t xml:space="preserve">. </w:t>
      </w:r>
      <w:r w:rsidR="00C358D1" w:rsidRPr="00481518">
        <w:rPr>
          <w:rFonts w:ascii="Times New Roman" w:eastAsia="Times New Roman" w:hAnsi="Times New Roman" w:cs="Times New Roman"/>
          <w:bCs/>
          <w:color w:val="000000" w:themeColor="text1"/>
          <w:sz w:val="24"/>
          <w:szCs w:val="24"/>
        </w:rPr>
        <w:t>The r</w:t>
      </w:r>
      <w:r w:rsidR="00CA59FF" w:rsidRPr="00481518">
        <w:rPr>
          <w:rFonts w:ascii="Times New Roman" w:eastAsia="Times New Roman" w:hAnsi="Times New Roman" w:cs="Times New Roman"/>
          <w:bCs/>
          <w:color w:val="000000" w:themeColor="text1"/>
          <w:sz w:val="24"/>
          <w:szCs w:val="24"/>
        </w:rPr>
        <w:t>esearch revealed that teachers, counselors, and other school professionals often have low expectations for black students and fail to provide them with adequate opportunities for success</w:t>
      </w:r>
      <w:r w:rsidR="008E5CC3" w:rsidRPr="00481518">
        <w:rPr>
          <w:rFonts w:ascii="Times New Roman" w:eastAsia="Times New Roman" w:hAnsi="Times New Roman" w:cs="Times New Roman"/>
          <w:bCs/>
          <w:color w:val="000000" w:themeColor="text1"/>
          <w:sz w:val="24"/>
          <w:szCs w:val="24"/>
        </w:rPr>
        <w:t xml:space="preserve"> (Williams et al., 2014)</w:t>
      </w:r>
      <w:r w:rsidR="00CA59FF" w:rsidRPr="00481518">
        <w:rPr>
          <w:rFonts w:ascii="Times New Roman" w:eastAsia="Times New Roman" w:hAnsi="Times New Roman" w:cs="Times New Roman"/>
          <w:bCs/>
          <w:color w:val="000000" w:themeColor="text1"/>
          <w:sz w:val="24"/>
          <w:szCs w:val="24"/>
        </w:rPr>
        <w:t>.</w:t>
      </w:r>
    </w:p>
    <w:p w14:paraId="776AABDA" w14:textId="77777777" w:rsidR="007F7B1C" w:rsidRPr="00481518" w:rsidRDefault="00325A86" w:rsidP="007F7B1C">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 xml:space="preserve">Li &amp; Hassan (2010) conducted a study to examine the factors that motivated academic success among black students in a historically black school. The findings of this study showed that supportive learning environments with positive relations between teachers and students, in addition to proactive personal traits are important motivators </w:t>
      </w:r>
      <w:r w:rsidR="00C358D1" w:rsidRPr="00481518">
        <w:rPr>
          <w:rFonts w:ascii="Times New Roman" w:eastAsia="Times New Roman" w:hAnsi="Times New Roman" w:cs="Times New Roman"/>
          <w:bCs/>
          <w:color w:val="000000" w:themeColor="text1"/>
          <w:sz w:val="24"/>
          <w:szCs w:val="24"/>
        </w:rPr>
        <w:t xml:space="preserve">for </w:t>
      </w:r>
      <w:r w:rsidRPr="00481518">
        <w:rPr>
          <w:rFonts w:ascii="Times New Roman" w:eastAsia="Times New Roman" w:hAnsi="Times New Roman" w:cs="Times New Roman"/>
          <w:bCs/>
          <w:color w:val="000000" w:themeColor="text1"/>
          <w:sz w:val="24"/>
          <w:szCs w:val="24"/>
        </w:rPr>
        <w:t>the success of minority students.</w:t>
      </w:r>
      <w:r w:rsidR="006D6338" w:rsidRPr="00481518">
        <w:rPr>
          <w:rFonts w:ascii="Times New Roman" w:eastAsia="Times New Roman" w:hAnsi="Times New Roman" w:cs="Times New Roman"/>
          <w:bCs/>
          <w:color w:val="000000" w:themeColor="text1"/>
          <w:sz w:val="24"/>
          <w:szCs w:val="24"/>
        </w:rPr>
        <w:t xml:space="preserve"> A supportive learning environment and positive interaction with teachers are important to </w:t>
      </w:r>
      <w:r w:rsidR="007F7B1C" w:rsidRPr="00481518">
        <w:rPr>
          <w:rFonts w:ascii="Times New Roman" w:eastAsia="Times New Roman" w:hAnsi="Times New Roman" w:cs="Times New Roman"/>
          <w:bCs/>
          <w:color w:val="000000" w:themeColor="text1"/>
          <w:sz w:val="24"/>
          <w:szCs w:val="24"/>
        </w:rPr>
        <w:t>black</w:t>
      </w:r>
      <w:r w:rsidR="006D6338" w:rsidRPr="00481518">
        <w:rPr>
          <w:rFonts w:ascii="Times New Roman" w:eastAsia="Times New Roman" w:hAnsi="Times New Roman" w:cs="Times New Roman"/>
          <w:bCs/>
          <w:color w:val="000000" w:themeColor="text1"/>
          <w:sz w:val="24"/>
          <w:szCs w:val="24"/>
        </w:rPr>
        <w:t xml:space="preserve"> students’ academic engagement</w:t>
      </w:r>
      <w:r w:rsidR="008B254F" w:rsidRPr="00481518">
        <w:rPr>
          <w:rFonts w:ascii="Times New Roman" w:eastAsia="Times New Roman" w:hAnsi="Times New Roman" w:cs="Times New Roman"/>
          <w:bCs/>
          <w:color w:val="000000" w:themeColor="text1"/>
          <w:sz w:val="24"/>
          <w:szCs w:val="24"/>
        </w:rPr>
        <w:t xml:space="preserve"> (Wang &amp; Eccles, 2013)</w:t>
      </w:r>
      <w:r w:rsidR="006D6338" w:rsidRPr="00481518">
        <w:rPr>
          <w:rFonts w:ascii="Times New Roman" w:eastAsia="Times New Roman" w:hAnsi="Times New Roman" w:cs="Times New Roman"/>
          <w:bCs/>
          <w:color w:val="000000" w:themeColor="text1"/>
          <w:sz w:val="24"/>
          <w:szCs w:val="24"/>
        </w:rPr>
        <w:t xml:space="preserve">. </w:t>
      </w:r>
      <w:r w:rsidR="00C358D1" w:rsidRPr="00481518">
        <w:rPr>
          <w:rFonts w:ascii="Times New Roman" w:eastAsia="Times New Roman" w:hAnsi="Times New Roman" w:cs="Times New Roman"/>
          <w:bCs/>
          <w:color w:val="000000" w:themeColor="text1"/>
          <w:sz w:val="24"/>
          <w:szCs w:val="24"/>
        </w:rPr>
        <w:t>A p</w:t>
      </w:r>
      <w:r w:rsidR="006D6338" w:rsidRPr="00481518">
        <w:rPr>
          <w:rFonts w:ascii="Times New Roman" w:eastAsia="Times New Roman" w:hAnsi="Times New Roman" w:cs="Times New Roman"/>
          <w:bCs/>
          <w:color w:val="000000" w:themeColor="text1"/>
          <w:sz w:val="24"/>
          <w:szCs w:val="24"/>
        </w:rPr>
        <w:t>ositive learning environment at school, quality interpersonal relationships between teachers and students, and teachers’ high expectations of students were among the facilitating concepts and motivations for success</w:t>
      </w:r>
      <w:r w:rsidR="008B254F" w:rsidRPr="00481518">
        <w:rPr>
          <w:rFonts w:ascii="Times New Roman" w:eastAsia="Times New Roman" w:hAnsi="Times New Roman" w:cs="Times New Roman"/>
          <w:bCs/>
          <w:color w:val="000000" w:themeColor="text1"/>
          <w:sz w:val="24"/>
          <w:szCs w:val="24"/>
        </w:rPr>
        <w:t xml:space="preserve"> (Furrer et al., 2014; Strati et al., 2017)</w:t>
      </w:r>
      <w:r w:rsidR="006D6338" w:rsidRPr="00481518">
        <w:rPr>
          <w:rFonts w:ascii="Times New Roman" w:eastAsia="Times New Roman" w:hAnsi="Times New Roman" w:cs="Times New Roman"/>
          <w:bCs/>
          <w:color w:val="000000" w:themeColor="text1"/>
          <w:sz w:val="24"/>
          <w:szCs w:val="24"/>
        </w:rPr>
        <w:t xml:space="preserve">. The gaps in these studies support the current research. </w:t>
      </w:r>
    </w:p>
    <w:p w14:paraId="524FBBF0" w14:textId="77777777" w:rsidR="007F7B1C" w:rsidRPr="00481518" w:rsidRDefault="006D6338" w:rsidP="007F7B1C">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First, these gaps point out the need to clarify personal and circumstantial factors</w:t>
      </w:r>
      <w:r w:rsidR="007F7B1C" w:rsidRPr="00481518">
        <w:rPr>
          <w:rFonts w:ascii="Times New Roman" w:eastAsia="Times New Roman" w:hAnsi="Times New Roman" w:cs="Times New Roman"/>
          <w:bCs/>
          <w:color w:val="000000" w:themeColor="text1"/>
          <w:sz w:val="24"/>
          <w:szCs w:val="24"/>
        </w:rPr>
        <w:t xml:space="preserve"> that reinforce the efforts of black high school students to persevere in their learning experiences.</w:t>
      </w:r>
    </w:p>
    <w:p w14:paraId="57E9B5D6" w14:textId="77777777" w:rsidR="00325A86" w:rsidRPr="00481518" w:rsidRDefault="007F7B1C" w:rsidP="007F7B1C">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 xml:space="preserve">Second, the gaps indicate the need for adult role models including teachers who will act mentors to </w:t>
      </w:r>
      <w:r w:rsidR="00700F15" w:rsidRPr="00481518">
        <w:rPr>
          <w:rFonts w:ascii="Times New Roman" w:eastAsia="Times New Roman" w:hAnsi="Times New Roman" w:cs="Times New Roman"/>
          <w:bCs/>
          <w:color w:val="000000" w:themeColor="text1"/>
          <w:sz w:val="24"/>
          <w:szCs w:val="24"/>
        </w:rPr>
        <w:t>black</w:t>
      </w:r>
      <w:r w:rsidRPr="00481518">
        <w:rPr>
          <w:rFonts w:ascii="Times New Roman" w:eastAsia="Times New Roman" w:hAnsi="Times New Roman" w:cs="Times New Roman"/>
          <w:bCs/>
          <w:color w:val="000000" w:themeColor="text1"/>
          <w:sz w:val="24"/>
          <w:szCs w:val="24"/>
        </w:rPr>
        <w:t xml:space="preserve"> students as they motivate students by holding them to high expectations</w:t>
      </w:r>
      <w:r w:rsidR="00753DB1" w:rsidRPr="00481518">
        <w:rPr>
          <w:rFonts w:ascii="Times New Roman" w:eastAsia="Times New Roman" w:hAnsi="Times New Roman" w:cs="Times New Roman"/>
          <w:bCs/>
          <w:color w:val="000000" w:themeColor="text1"/>
          <w:sz w:val="24"/>
          <w:szCs w:val="24"/>
        </w:rPr>
        <w:t xml:space="preserve"> (Egalite et al., 2015)</w:t>
      </w:r>
      <w:r w:rsidRPr="00481518">
        <w:rPr>
          <w:rFonts w:ascii="Times New Roman" w:eastAsia="Times New Roman" w:hAnsi="Times New Roman" w:cs="Times New Roman"/>
          <w:bCs/>
          <w:color w:val="000000" w:themeColor="text1"/>
          <w:sz w:val="24"/>
          <w:szCs w:val="24"/>
        </w:rPr>
        <w:t>.</w:t>
      </w:r>
    </w:p>
    <w:p w14:paraId="3BF1AFCE" w14:textId="77777777" w:rsidR="00700F15" w:rsidRPr="00481518" w:rsidRDefault="00213B08" w:rsidP="00700F15">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lastRenderedPageBreak/>
        <w:t>According to Hurd et al. (2012), black students who hold their racial group in high regard feel connected to other members of their group, are aware of societal biases</w:t>
      </w:r>
      <w:r w:rsidR="00CA23AD" w:rsidRPr="00481518">
        <w:rPr>
          <w:rFonts w:ascii="Times New Roman" w:eastAsiaTheme="minorHAnsi" w:hAnsi="Times New Roman" w:cs="Times New Roman"/>
          <w:color w:val="000000" w:themeColor="text1"/>
          <w:sz w:val="24"/>
          <w:szCs w:val="24"/>
        </w:rPr>
        <w:t xml:space="preserve"> </w:t>
      </w:r>
      <w:r w:rsidR="00CA23AD" w:rsidRPr="00481518">
        <w:rPr>
          <w:rFonts w:ascii="Times New Roman" w:eastAsia="Times New Roman" w:hAnsi="Times New Roman" w:cs="Times New Roman"/>
          <w:bCs/>
          <w:color w:val="000000" w:themeColor="text1"/>
          <w:sz w:val="24"/>
          <w:szCs w:val="24"/>
        </w:rPr>
        <w:t>against their group and perceive higher academic achievement as an opportunity to overcome negative stereotypes of their group, resulting in an internal locus of control</w:t>
      </w:r>
      <w:r w:rsidR="00700F15" w:rsidRPr="00481518">
        <w:rPr>
          <w:rFonts w:ascii="Times New Roman" w:eastAsia="Times New Roman" w:hAnsi="Times New Roman" w:cs="Times New Roman"/>
          <w:bCs/>
          <w:color w:val="000000" w:themeColor="text1"/>
          <w:sz w:val="24"/>
          <w:szCs w:val="24"/>
        </w:rPr>
        <w:t xml:space="preserve"> (Byrd &amp; Chavous, 2011; McGee &amp; Martin, 2011). The presence of mentors, specifically non-parent and non-family adults, in the lives of black high school students</w:t>
      </w:r>
      <w:r w:rsidR="00BB57F9" w:rsidRPr="00481518">
        <w:rPr>
          <w:rFonts w:ascii="Times New Roman" w:eastAsia="Times New Roman" w:hAnsi="Times New Roman" w:cs="Times New Roman"/>
          <w:bCs/>
          <w:color w:val="000000" w:themeColor="text1"/>
          <w:sz w:val="24"/>
          <w:szCs w:val="24"/>
        </w:rPr>
        <w:t>,</w:t>
      </w:r>
      <w:r w:rsidR="00700F15" w:rsidRPr="00481518">
        <w:rPr>
          <w:rFonts w:ascii="Times New Roman" w:eastAsia="Times New Roman" w:hAnsi="Times New Roman" w:cs="Times New Roman"/>
          <w:bCs/>
          <w:color w:val="000000" w:themeColor="text1"/>
          <w:sz w:val="24"/>
          <w:szCs w:val="24"/>
        </w:rPr>
        <w:t xml:space="preserve"> has been identified as a motivator for academic perseverance and success (Burtler-Barnes et al., 2012)</w:t>
      </w:r>
      <w:r w:rsidR="00D627B2" w:rsidRPr="00481518">
        <w:rPr>
          <w:rFonts w:ascii="Times New Roman" w:eastAsia="Times New Roman" w:hAnsi="Times New Roman" w:cs="Times New Roman"/>
          <w:bCs/>
          <w:color w:val="000000" w:themeColor="text1"/>
          <w:sz w:val="24"/>
          <w:szCs w:val="24"/>
        </w:rPr>
        <w:t>.</w:t>
      </w:r>
    </w:p>
    <w:p w14:paraId="41F23C3D" w14:textId="77777777" w:rsidR="00D627B2" w:rsidRPr="00481518" w:rsidRDefault="00336D4E" w:rsidP="00336D4E">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In their study, Bush &amp; Bush (2010) reported that b</w:t>
      </w:r>
      <w:r w:rsidR="00D627B2" w:rsidRPr="00481518">
        <w:rPr>
          <w:rFonts w:ascii="Times New Roman" w:eastAsia="Times New Roman" w:hAnsi="Times New Roman" w:cs="Times New Roman"/>
          <w:bCs/>
          <w:color w:val="000000" w:themeColor="text1"/>
          <w:sz w:val="24"/>
          <w:szCs w:val="24"/>
        </w:rPr>
        <w:t xml:space="preserve">lack students who perceive </w:t>
      </w:r>
      <w:r w:rsidRPr="00481518">
        <w:rPr>
          <w:rFonts w:ascii="Times New Roman" w:eastAsia="Times New Roman" w:hAnsi="Times New Roman" w:cs="Times New Roman"/>
          <w:bCs/>
          <w:color w:val="000000" w:themeColor="text1"/>
          <w:sz w:val="24"/>
          <w:szCs w:val="24"/>
        </w:rPr>
        <w:t xml:space="preserve">their school environment as supportive, as demonstrated by their interactions with faculty, school counselors, and peers, and the school climate and student involvement, reported higher connectedness to their learning and are more motivated to succeed. </w:t>
      </w:r>
    </w:p>
    <w:p w14:paraId="04FDD82A" w14:textId="77777777" w:rsidR="00336D4E" w:rsidRPr="00481518" w:rsidRDefault="00336D4E" w:rsidP="00822CB0">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Successful black students develop unique coping strategies to avert negative peer pressure</w:t>
      </w:r>
      <w:r w:rsidR="00D21601" w:rsidRPr="00481518">
        <w:rPr>
          <w:rFonts w:ascii="Times New Roman" w:eastAsia="Times New Roman" w:hAnsi="Times New Roman" w:cs="Times New Roman"/>
          <w:bCs/>
          <w:color w:val="000000" w:themeColor="text1"/>
          <w:sz w:val="24"/>
          <w:szCs w:val="24"/>
        </w:rPr>
        <w:t xml:space="preserve"> (Reynolds et al., 2010)</w:t>
      </w:r>
      <w:r w:rsidRPr="00481518">
        <w:rPr>
          <w:rFonts w:ascii="Times New Roman" w:eastAsia="Times New Roman" w:hAnsi="Times New Roman" w:cs="Times New Roman"/>
          <w:bCs/>
          <w:color w:val="000000" w:themeColor="text1"/>
          <w:sz w:val="24"/>
          <w:szCs w:val="24"/>
        </w:rPr>
        <w:t>. So</w:t>
      </w:r>
      <w:r w:rsidR="00822CB0" w:rsidRPr="00481518">
        <w:rPr>
          <w:rFonts w:ascii="Times New Roman" w:eastAsia="Times New Roman" w:hAnsi="Times New Roman" w:cs="Times New Roman"/>
          <w:bCs/>
          <w:color w:val="000000" w:themeColor="text1"/>
          <w:sz w:val="24"/>
          <w:szCs w:val="24"/>
        </w:rPr>
        <w:t>me adopt</w:t>
      </w:r>
      <w:r w:rsidRPr="00481518">
        <w:rPr>
          <w:rFonts w:ascii="Times New Roman" w:eastAsia="Times New Roman" w:hAnsi="Times New Roman" w:cs="Times New Roman"/>
          <w:bCs/>
          <w:color w:val="000000" w:themeColor="text1"/>
          <w:sz w:val="24"/>
          <w:szCs w:val="24"/>
        </w:rPr>
        <w:t xml:space="preserve"> a playful persona to conceal their acad</w:t>
      </w:r>
      <w:r w:rsidR="00822CB0" w:rsidRPr="00481518">
        <w:rPr>
          <w:rFonts w:ascii="Times New Roman" w:eastAsia="Times New Roman" w:hAnsi="Times New Roman" w:cs="Times New Roman"/>
          <w:bCs/>
          <w:color w:val="000000" w:themeColor="text1"/>
          <w:sz w:val="24"/>
          <w:szCs w:val="24"/>
        </w:rPr>
        <w:t>emic abilities, while others sti</w:t>
      </w:r>
      <w:r w:rsidRPr="00481518">
        <w:rPr>
          <w:rFonts w:ascii="Times New Roman" w:eastAsia="Times New Roman" w:hAnsi="Times New Roman" w:cs="Times New Roman"/>
          <w:bCs/>
          <w:color w:val="000000" w:themeColor="text1"/>
          <w:sz w:val="24"/>
          <w:szCs w:val="24"/>
        </w:rPr>
        <w:t xml:space="preserve">ck to mainstream cultural standards and </w:t>
      </w:r>
      <w:r w:rsidR="00822CB0" w:rsidRPr="00481518">
        <w:rPr>
          <w:rFonts w:ascii="Times New Roman" w:eastAsia="Times New Roman" w:hAnsi="Times New Roman" w:cs="Times New Roman"/>
          <w:bCs/>
          <w:color w:val="000000" w:themeColor="text1"/>
          <w:sz w:val="24"/>
          <w:szCs w:val="24"/>
        </w:rPr>
        <w:t>norms at school and embrace</w:t>
      </w:r>
      <w:r w:rsidRPr="00481518">
        <w:rPr>
          <w:rFonts w:ascii="Times New Roman" w:eastAsia="Times New Roman" w:hAnsi="Times New Roman" w:cs="Times New Roman"/>
          <w:bCs/>
          <w:color w:val="000000" w:themeColor="text1"/>
          <w:sz w:val="24"/>
          <w:szCs w:val="24"/>
        </w:rPr>
        <w:t xml:space="preserve"> </w:t>
      </w:r>
      <w:r w:rsidR="00822CB0" w:rsidRPr="00481518">
        <w:rPr>
          <w:rFonts w:ascii="Times New Roman" w:eastAsia="Times New Roman" w:hAnsi="Times New Roman" w:cs="Times New Roman"/>
          <w:bCs/>
          <w:color w:val="000000" w:themeColor="text1"/>
          <w:sz w:val="24"/>
          <w:szCs w:val="24"/>
        </w:rPr>
        <w:t>black</w:t>
      </w:r>
      <w:r w:rsidRPr="00481518">
        <w:rPr>
          <w:rFonts w:ascii="Times New Roman" w:eastAsia="Times New Roman" w:hAnsi="Times New Roman" w:cs="Times New Roman"/>
          <w:bCs/>
          <w:color w:val="000000" w:themeColor="text1"/>
          <w:sz w:val="24"/>
          <w:szCs w:val="24"/>
        </w:rPr>
        <w:t xml:space="preserve"> cultural standards outside of school to achieve connectedness</w:t>
      </w:r>
      <w:r w:rsidR="00822CB0" w:rsidRPr="00481518">
        <w:rPr>
          <w:rFonts w:ascii="Times New Roman" w:eastAsia="Times New Roman" w:hAnsi="Times New Roman" w:cs="Times New Roman"/>
          <w:bCs/>
          <w:color w:val="000000" w:themeColor="text1"/>
          <w:sz w:val="24"/>
          <w:szCs w:val="24"/>
        </w:rPr>
        <w:t>. Race, connectedness, and school environment influence black students’ motivation and academic performance. Cultural beliefs and same-ethnic peer connectedness are critical to positive learning experiences. High racial identity has been shown to boost the self-esteem of black students and their disposition toward post-secondary education</w:t>
      </w:r>
      <w:r w:rsidR="00D21601" w:rsidRPr="00481518">
        <w:rPr>
          <w:rFonts w:ascii="Times New Roman" w:eastAsia="Times New Roman" w:hAnsi="Times New Roman" w:cs="Times New Roman"/>
          <w:bCs/>
          <w:color w:val="000000" w:themeColor="text1"/>
          <w:sz w:val="24"/>
          <w:szCs w:val="24"/>
        </w:rPr>
        <w:t xml:space="preserve"> (Hope et al., 2013)</w:t>
      </w:r>
      <w:r w:rsidR="00822CB0" w:rsidRPr="00481518">
        <w:rPr>
          <w:rFonts w:ascii="Times New Roman" w:eastAsia="Times New Roman" w:hAnsi="Times New Roman" w:cs="Times New Roman"/>
          <w:bCs/>
          <w:color w:val="000000" w:themeColor="text1"/>
          <w:sz w:val="24"/>
          <w:szCs w:val="24"/>
        </w:rPr>
        <w:t xml:space="preserve">. </w:t>
      </w:r>
    </w:p>
    <w:p w14:paraId="195A7B3B" w14:textId="77777777" w:rsidR="002C6F93" w:rsidRPr="00481518" w:rsidRDefault="00B21BFB" w:rsidP="006B609F">
      <w:pPr>
        <w:rPr>
          <w:rFonts w:ascii="Times New Roman" w:eastAsia="Times New Roman" w:hAnsi="Times New Roman" w:cs="Times New Roman"/>
          <w:bCs/>
          <w:color w:val="000000" w:themeColor="text1"/>
          <w:sz w:val="24"/>
          <w:szCs w:val="24"/>
        </w:rPr>
      </w:pPr>
      <w:r w:rsidRPr="00481518">
        <w:rPr>
          <w:rFonts w:ascii="Times New Roman" w:eastAsia="Times New Roman" w:hAnsi="Times New Roman" w:cs="Times New Roman"/>
          <w:bCs/>
          <w:color w:val="000000" w:themeColor="text1"/>
          <w:sz w:val="24"/>
          <w:szCs w:val="24"/>
        </w:rPr>
        <w:t>The personal attitudes and feelings of the black students toward their racial group have a strong influence on their academic performance.  Strong racial pride has a positive influence on the academic achievement of black</w:t>
      </w:r>
      <w:r w:rsidR="001B7526" w:rsidRPr="00481518">
        <w:rPr>
          <w:rFonts w:ascii="Times New Roman" w:eastAsia="Times New Roman" w:hAnsi="Times New Roman" w:cs="Times New Roman"/>
          <w:bCs/>
          <w:color w:val="000000" w:themeColor="text1"/>
          <w:sz w:val="24"/>
          <w:szCs w:val="24"/>
        </w:rPr>
        <w:t xml:space="preserve"> students</w:t>
      </w:r>
      <w:r w:rsidRPr="00481518">
        <w:rPr>
          <w:rFonts w:ascii="Times New Roman" w:eastAsia="Times New Roman" w:hAnsi="Times New Roman" w:cs="Times New Roman"/>
          <w:bCs/>
          <w:color w:val="000000" w:themeColor="text1"/>
          <w:sz w:val="24"/>
          <w:szCs w:val="24"/>
        </w:rPr>
        <w:t xml:space="preserve"> regardless of gender. The study </w:t>
      </w:r>
      <w:r w:rsidR="001B7526" w:rsidRPr="00481518">
        <w:rPr>
          <w:rFonts w:ascii="Times New Roman" w:eastAsia="Times New Roman" w:hAnsi="Times New Roman" w:cs="Times New Roman"/>
          <w:bCs/>
          <w:color w:val="000000" w:themeColor="text1"/>
          <w:sz w:val="24"/>
          <w:szCs w:val="24"/>
        </w:rPr>
        <w:t xml:space="preserve">by Butler-Barnes et </w:t>
      </w:r>
      <w:r w:rsidR="001B7526" w:rsidRPr="00481518">
        <w:rPr>
          <w:rFonts w:ascii="Times New Roman" w:eastAsia="Times New Roman" w:hAnsi="Times New Roman" w:cs="Times New Roman"/>
          <w:bCs/>
          <w:color w:val="000000" w:themeColor="text1"/>
          <w:sz w:val="24"/>
          <w:szCs w:val="24"/>
        </w:rPr>
        <w:lastRenderedPageBreak/>
        <w:t xml:space="preserve">al. (2012) also </w:t>
      </w:r>
      <w:r w:rsidRPr="00481518">
        <w:rPr>
          <w:rFonts w:ascii="Times New Roman" w:eastAsia="Times New Roman" w:hAnsi="Times New Roman" w:cs="Times New Roman"/>
          <w:bCs/>
          <w:color w:val="000000" w:themeColor="text1"/>
          <w:sz w:val="24"/>
          <w:szCs w:val="24"/>
        </w:rPr>
        <w:t>revealed that high racial group pride supports positive educational values, which evidences a strong link between race and academic achievement.</w:t>
      </w:r>
    </w:p>
    <w:p w14:paraId="3F365436" w14:textId="77777777" w:rsidR="00BB57F9" w:rsidRPr="00481518" w:rsidRDefault="00BB57F9" w:rsidP="006B609F">
      <w:pPr>
        <w:rPr>
          <w:rFonts w:ascii="Times New Roman" w:eastAsia="Times New Roman" w:hAnsi="Times New Roman" w:cs="Times New Roman"/>
          <w:bCs/>
          <w:color w:val="000000" w:themeColor="text1"/>
          <w:sz w:val="24"/>
          <w:szCs w:val="24"/>
        </w:rPr>
      </w:pPr>
    </w:p>
    <w:p w14:paraId="224963ED" w14:textId="77777777" w:rsidR="00DA041C" w:rsidRPr="00481518" w:rsidRDefault="007332A7" w:rsidP="001C56BD">
      <w:pPr>
        <w:jc w:val="center"/>
        <w:rPr>
          <w:rFonts w:ascii="Times New Roman" w:eastAsia="Times New Roman" w:hAnsi="Times New Roman" w:cs="Times New Roman"/>
          <w:b/>
          <w:bCs/>
          <w:color w:val="000000" w:themeColor="text1"/>
          <w:sz w:val="24"/>
          <w:szCs w:val="24"/>
        </w:rPr>
      </w:pPr>
      <w:r w:rsidRPr="00481518">
        <w:rPr>
          <w:rFonts w:ascii="Times New Roman" w:eastAsia="Times New Roman" w:hAnsi="Times New Roman" w:cs="Times New Roman"/>
          <w:b/>
          <w:bCs/>
          <w:color w:val="000000" w:themeColor="text1"/>
          <w:sz w:val="24"/>
          <w:szCs w:val="24"/>
        </w:rPr>
        <w:t>Summary</w:t>
      </w:r>
    </w:p>
    <w:p w14:paraId="748B396F" w14:textId="77777777" w:rsidR="00CA59FF" w:rsidRPr="00481518" w:rsidRDefault="007332A7" w:rsidP="00EB5686">
      <w:pPr>
        <w:ind w:firstLine="0"/>
        <w:rPr>
          <w:rFonts w:ascii="Times New Roman" w:eastAsiaTheme="minorHAnsi" w:hAnsi="Times New Roman" w:cs="Times New Roman"/>
          <w:color w:val="000000" w:themeColor="text1"/>
          <w:sz w:val="24"/>
          <w:szCs w:val="24"/>
        </w:rPr>
      </w:pPr>
      <w:r w:rsidRPr="00481518">
        <w:rPr>
          <w:rFonts w:ascii="Times New Roman" w:eastAsiaTheme="minorHAnsi" w:hAnsi="Times New Roman" w:cs="Times New Roman"/>
          <w:color w:val="000000" w:themeColor="text1"/>
          <w:sz w:val="24"/>
          <w:szCs w:val="24"/>
        </w:rPr>
        <w:t xml:space="preserve">This literature review has successfully demonstrated that there exists a relationship between racial identity, self-concept, and motivation in enabling black students to pursue post-secondary education. </w:t>
      </w:r>
      <w:commentRangeStart w:id="44"/>
      <w:r w:rsidRPr="00481518">
        <w:rPr>
          <w:rFonts w:ascii="Times New Roman" w:eastAsiaTheme="minorHAnsi" w:hAnsi="Times New Roman" w:cs="Times New Roman"/>
          <w:color w:val="000000" w:themeColor="text1"/>
          <w:sz w:val="24"/>
          <w:szCs w:val="24"/>
        </w:rPr>
        <w:t xml:space="preserve">For many decades, </w:t>
      </w:r>
      <w:commentRangeEnd w:id="44"/>
      <w:r w:rsidR="0040386B">
        <w:rPr>
          <w:rStyle w:val="CommentReference"/>
        </w:rPr>
        <w:commentReference w:id="44"/>
      </w:r>
      <w:r w:rsidRPr="00481518">
        <w:rPr>
          <w:rFonts w:ascii="Times New Roman" w:eastAsiaTheme="minorHAnsi" w:hAnsi="Times New Roman" w:cs="Times New Roman"/>
          <w:color w:val="000000" w:themeColor="text1"/>
          <w:sz w:val="24"/>
          <w:szCs w:val="24"/>
        </w:rPr>
        <w:t xml:space="preserve">black students have lagged behind their peers (Whites, Hispanics, and Asians,) in academic achievement. Compared to other races the black students are at a higher risk of being less successful in school and have lower rates of joining post-secondary education. The key factors responsible for the disadvantage suffered by the black students in educational achievement include; discrimination, stereotyping, lack of adequate funds to finance their educational institutions, and lack of adequate support as they advance through high school. Two theories – racial identity theory and looking glass </w:t>
      </w:r>
      <w:r w:rsidR="006A368E" w:rsidRPr="00481518">
        <w:rPr>
          <w:rFonts w:ascii="Times New Roman" w:eastAsiaTheme="minorHAnsi" w:hAnsi="Times New Roman" w:cs="Times New Roman"/>
          <w:color w:val="000000" w:themeColor="text1"/>
          <w:sz w:val="24"/>
          <w:szCs w:val="24"/>
        </w:rPr>
        <w:t>self-theory</w:t>
      </w:r>
      <w:r w:rsidRPr="00481518">
        <w:rPr>
          <w:rFonts w:ascii="Times New Roman" w:eastAsiaTheme="minorHAnsi" w:hAnsi="Times New Roman" w:cs="Times New Roman"/>
          <w:color w:val="000000" w:themeColor="text1"/>
          <w:sz w:val="24"/>
          <w:szCs w:val="24"/>
        </w:rPr>
        <w:t xml:space="preserve"> provided the framework for understanding the experiences of the black students in different school settings. In general, it was found that there was a positive correlation between racial identities, </w:t>
      </w:r>
      <w:r w:rsidR="001F6C21" w:rsidRPr="00481518">
        <w:rPr>
          <w:rFonts w:ascii="Times New Roman" w:eastAsiaTheme="minorHAnsi" w:hAnsi="Times New Roman" w:cs="Times New Roman"/>
          <w:color w:val="000000" w:themeColor="text1"/>
          <w:sz w:val="24"/>
          <w:szCs w:val="24"/>
        </w:rPr>
        <w:t>self-concept</w:t>
      </w:r>
      <w:r w:rsidRPr="00481518">
        <w:rPr>
          <w:rFonts w:ascii="Times New Roman" w:eastAsiaTheme="minorHAnsi" w:hAnsi="Times New Roman" w:cs="Times New Roman"/>
          <w:color w:val="000000" w:themeColor="text1"/>
          <w:sz w:val="24"/>
          <w:szCs w:val="24"/>
        </w:rPr>
        <w:t>, motivation, and academic achievement in black students.</w:t>
      </w:r>
    </w:p>
    <w:p w14:paraId="1C275C53" w14:textId="77777777" w:rsidR="00BB57F9" w:rsidRPr="00481518" w:rsidRDefault="00BB57F9" w:rsidP="00EB5686">
      <w:pPr>
        <w:ind w:firstLine="0"/>
        <w:rPr>
          <w:rFonts w:ascii="Times New Roman" w:eastAsiaTheme="minorHAnsi" w:hAnsi="Times New Roman" w:cs="Times New Roman"/>
          <w:color w:val="000000" w:themeColor="text1"/>
          <w:sz w:val="24"/>
          <w:szCs w:val="24"/>
        </w:rPr>
      </w:pPr>
    </w:p>
    <w:p w14:paraId="2D0D9F84" w14:textId="77777777" w:rsidR="00BB57F9" w:rsidRPr="00481518" w:rsidRDefault="00BB57F9" w:rsidP="00EB5686">
      <w:pPr>
        <w:ind w:firstLine="0"/>
        <w:rPr>
          <w:rFonts w:ascii="Times New Roman" w:eastAsiaTheme="minorHAnsi" w:hAnsi="Times New Roman" w:cs="Times New Roman"/>
          <w:color w:val="000000" w:themeColor="text1"/>
          <w:sz w:val="24"/>
          <w:szCs w:val="24"/>
        </w:rPr>
      </w:pPr>
    </w:p>
    <w:p w14:paraId="7EAD49BD" w14:textId="77777777" w:rsidR="00BB57F9" w:rsidRPr="00481518" w:rsidRDefault="00BB57F9" w:rsidP="00EB5686">
      <w:pPr>
        <w:ind w:firstLine="0"/>
        <w:rPr>
          <w:rFonts w:ascii="Times New Roman" w:eastAsiaTheme="minorHAnsi" w:hAnsi="Times New Roman" w:cs="Times New Roman"/>
          <w:color w:val="000000" w:themeColor="text1"/>
          <w:sz w:val="24"/>
          <w:szCs w:val="24"/>
        </w:rPr>
      </w:pPr>
    </w:p>
    <w:p w14:paraId="58F2E01A" w14:textId="77777777" w:rsidR="00BB57F9" w:rsidRPr="00481518" w:rsidRDefault="00BB57F9" w:rsidP="00EB5686">
      <w:pPr>
        <w:ind w:firstLine="0"/>
        <w:rPr>
          <w:rFonts w:ascii="Times New Roman" w:eastAsiaTheme="minorHAnsi" w:hAnsi="Times New Roman" w:cs="Times New Roman"/>
          <w:color w:val="000000" w:themeColor="text1"/>
          <w:sz w:val="24"/>
          <w:szCs w:val="24"/>
        </w:rPr>
      </w:pPr>
    </w:p>
    <w:p w14:paraId="788C3CCE" w14:textId="77777777" w:rsidR="00BB57F9" w:rsidRPr="00481518" w:rsidRDefault="00BB57F9" w:rsidP="00EB5686">
      <w:pPr>
        <w:ind w:firstLine="0"/>
        <w:rPr>
          <w:rFonts w:ascii="Times New Roman" w:eastAsiaTheme="minorHAnsi" w:hAnsi="Times New Roman" w:cs="Times New Roman"/>
          <w:color w:val="000000" w:themeColor="text1"/>
          <w:sz w:val="24"/>
          <w:szCs w:val="24"/>
        </w:rPr>
      </w:pPr>
    </w:p>
    <w:p w14:paraId="3705923D" w14:textId="77777777" w:rsidR="00BB57F9" w:rsidRPr="00481518" w:rsidRDefault="00BB57F9" w:rsidP="00EB5686">
      <w:pPr>
        <w:ind w:firstLine="0"/>
        <w:rPr>
          <w:rFonts w:ascii="Times New Roman" w:eastAsiaTheme="minorHAnsi" w:hAnsi="Times New Roman" w:cs="Times New Roman"/>
          <w:color w:val="000000" w:themeColor="text1"/>
          <w:sz w:val="24"/>
          <w:szCs w:val="24"/>
        </w:rPr>
      </w:pPr>
    </w:p>
    <w:p w14:paraId="6BC7FB1C" w14:textId="77777777" w:rsidR="00BB57F9" w:rsidRPr="00481518" w:rsidRDefault="00BB57F9" w:rsidP="00EB5686">
      <w:pPr>
        <w:ind w:firstLine="0"/>
        <w:rPr>
          <w:rFonts w:ascii="Times New Roman" w:eastAsiaTheme="minorHAnsi" w:hAnsi="Times New Roman" w:cs="Times New Roman"/>
          <w:color w:val="000000" w:themeColor="text1"/>
          <w:sz w:val="24"/>
          <w:szCs w:val="24"/>
        </w:rPr>
      </w:pPr>
    </w:p>
    <w:p w14:paraId="71F94FEA" w14:textId="77777777" w:rsidR="00BB57F9" w:rsidRPr="00481518" w:rsidRDefault="00BB57F9" w:rsidP="00EB5686">
      <w:pPr>
        <w:ind w:firstLine="0"/>
        <w:rPr>
          <w:rFonts w:ascii="Times New Roman" w:eastAsiaTheme="minorHAnsi" w:hAnsi="Times New Roman" w:cs="Times New Roman"/>
          <w:color w:val="000000" w:themeColor="text1"/>
          <w:sz w:val="24"/>
          <w:szCs w:val="24"/>
        </w:rPr>
      </w:pPr>
    </w:p>
    <w:p w14:paraId="047BAFD5" w14:textId="77777777" w:rsidR="00D066C5" w:rsidRPr="00481518" w:rsidRDefault="00D066C5" w:rsidP="00D066C5">
      <w:pPr>
        <w:ind w:firstLine="0"/>
        <w:jc w:val="center"/>
        <w:rPr>
          <w:rFonts w:ascii="Times New Roman" w:eastAsia="Times New Roman" w:hAnsi="Times New Roman" w:cs="Times New Roman"/>
          <w:b/>
          <w:color w:val="000000" w:themeColor="text1"/>
          <w:sz w:val="24"/>
          <w:szCs w:val="24"/>
        </w:rPr>
      </w:pPr>
      <w:r w:rsidRPr="00481518">
        <w:rPr>
          <w:rFonts w:ascii="Times New Roman" w:eastAsia="Times New Roman" w:hAnsi="Times New Roman" w:cs="Times New Roman"/>
          <w:b/>
          <w:color w:val="000000" w:themeColor="text1"/>
          <w:sz w:val="24"/>
          <w:szCs w:val="24"/>
        </w:rPr>
        <w:t>References</w:t>
      </w:r>
    </w:p>
    <w:p w14:paraId="1815408B"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Adams-Bass, V. N., Stevenson, H. C., &amp; Kotzin, D. S. (2014). Measuring the meaning of Black media stereotypes and their relationship to the racial identity, Black history knowledge, and racial socialization of African American youth. </w:t>
      </w:r>
      <w:r w:rsidRPr="00481518">
        <w:rPr>
          <w:rFonts w:ascii="Times New Roman" w:eastAsia="Times New Roman" w:hAnsi="Times New Roman" w:cs="Times New Roman"/>
          <w:i/>
          <w:iCs/>
          <w:color w:val="000000" w:themeColor="text1"/>
          <w:sz w:val="24"/>
          <w:szCs w:val="24"/>
        </w:rPr>
        <w:t>Journal of Black Studies</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45</w:t>
      </w:r>
      <w:r w:rsidRPr="00481518">
        <w:rPr>
          <w:rFonts w:ascii="Times New Roman" w:eastAsia="Times New Roman" w:hAnsi="Times New Roman" w:cs="Times New Roman"/>
          <w:color w:val="000000" w:themeColor="text1"/>
          <w:sz w:val="24"/>
          <w:szCs w:val="24"/>
        </w:rPr>
        <w:t>(5), 367-395.</w:t>
      </w:r>
    </w:p>
    <w:p w14:paraId="0259D6E3"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Andrews, D. J. C. (2009). The construction of Black high‐achiever identities in a predominantly White high school. </w:t>
      </w:r>
      <w:r w:rsidRPr="00481518">
        <w:rPr>
          <w:rFonts w:ascii="Times New Roman" w:eastAsia="Times New Roman" w:hAnsi="Times New Roman" w:cs="Times New Roman"/>
          <w:i/>
          <w:iCs/>
          <w:color w:val="000000" w:themeColor="text1"/>
          <w:sz w:val="24"/>
          <w:szCs w:val="24"/>
        </w:rPr>
        <w:t>Anthropology &amp; Education Quarterly</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40</w:t>
      </w:r>
      <w:r w:rsidRPr="00481518">
        <w:rPr>
          <w:rFonts w:ascii="Times New Roman" w:eastAsia="Times New Roman" w:hAnsi="Times New Roman" w:cs="Times New Roman"/>
          <w:color w:val="000000" w:themeColor="text1"/>
          <w:sz w:val="24"/>
          <w:szCs w:val="24"/>
        </w:rPr>
        <w:t>(3), 297-317.</w:t>
      </w:r>
    </w:p>
    <w:p w14:paraId="4B957365"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Babbitt, L. G. (2013). An intersectional approach to Black/White interracial interactions: The roles of gender and sexual orientation. </w:t>
      </w:r>
      <w:r w:rsidRPr="00481518">
        <w:rPr>
          <w:rFonts w:ascii="Times New Roman" w:eastAsia="Times New Roman" w:hAnsi="Times New Roman" w:cs="Times New Roman"/>
          <w:i/>
          <w:iCs/>
          <w:color w:val="000000" w:themeColor="text1"/>
          <w:sz w:val="24"/>
          <w:szCs w:val="24"/>
        </w:rPr>
        <w:t>Sex Roles</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68</w:t>
      </w:r>
      <w:r w:rsidRPr="00481518">
        <w:rPr>
          <w:rFonts w:ascii="Times New Roman" w:eastAsia="Times New Roman" w:hAnsi="Times New Roman" w:cs="Times New Roman"/>
          <w:color w:val="000000" w:themeColor="text1"/>
          <w:sz w:val="24"/>
          <w:szCs w:val="24"/>
        </w:rPr>
        <w:t>(11-12), 791-802.</w:t>
      </w:r>
    </w:p>
    <w:p w14:paraId="3F78B49F"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Baeten, M., Dochy, F., &amp; Struyven, K. (2013). The effects of different learning environments on students’ motivation for learning and their achievement. </w:t>
      </w:r>
      <w:r w:rsidRPr="00481518">
        <w:rPr>
          <w:rFonts w:ascii="Times New Roman" w:eastAsia="Times New Roman" w:hAnsi="Times New Roman" w:cs="Times New Roman"/>
          <w:i/>
          <w:iCs/>
          <w:color w:val="000000" w:themeColor="text1"/>
          <w:sz w:val="24"/>
          <w:szCs w:val="24"/>
        </w:rPr>
        <w:t>British Journal of Educational Psychology</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83</w:t>
      </w:r>
      <w:r w:rsidRPr="00481518">
        <w:rPr>
          <w:rFonts w:ascii="Times New Roman" w:eastAsia="Times New Roman" w:hAnsi="Times New Roman" w:cs="Times New Roman"/>
          <w:color w:val="000000" w:themeColor="text1"/>
          <w:sz w:val="24"/>
          <w:szCs w:val="24"/>
        </w:rPr>
        <w:t>(3), 484-501.</w:t>
      </w:r>
    </w:p>
    <w:p w14:paraId="14B61AD2"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Beasley, S., Miller, I. K., &amp; Cokley, K. (2014). Academic and psychosocial development of African American males in PreK-12 settings. In </w:t>
      </w:r>
      <w:r w:rsidRPr="00481518">
        <w:rPr>
          <w:rFonts w:ascii="Times New Roman" w:eastAsia="Times New Roman" w:hAnsi="Times New Roman" w:cs="Times New Roman"/>
          <w:i/>
          <w:iCs/>
          <w:color w:val="000000" w:themeColor="text1"/>
          <w:sz w:val="24"/>
          <w:szCs w:val="24"/>
        </w:rPr>
        <w:t>African American Male Students in PreK-12 Schools: Informing Research, Policy, and Practice</w:t>
      </w:r>
      <w:r w:rsidRPr="00481518">
        <w:rPr>
          <w:rFonts w:ascii="Times New Roman" w:eastAsia="Times New Roman" w:hAnsi="Times New Roman" w:cs="Times New Roman"/>
          <w:color w:val="000000" w:themeColor="text1"/>
          <w:sz w:val="24"/>
          <w:szCs w:val="24"/>
        </w:rPr>
        <w:t>. Emerald Group Publishing Limited.</w:t>
      </w:r>
    </w:p>
    <w:p w14:paraId="292FA2B6"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Blake, J. J., Butler, B. R., Lewis, C. W., &amp; Darensbourg, A. (2011). Unmasking the inequitable discipline experiences of urban Black girls: Implications for urban educational stakeholders. </w:t>
      </w:r>
      <w:r w:rsidRPr="00481518">
        <w:rPr>
          <w:rFonts w:ascii="Times New Roman" w:eastAsia="Times New Roman" w:hAnsi="Times New Roman" w:cs="Times New Roman"/>
          <w:i/>
          <w:iCs/>
          <w:color w:val="000000" w:themeColor="text1"/>
          <w:sz w:val="24"/>
          <w:szCs w:val="24"/>
        </w:rPr>
        <w:t>The Urban Review</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43</w:t>
      </w:r>
      <w:r w:rsidRPr="00481518">
        <w:rPr>
          <w:rFonts w:ascii="Times New Roman" w:eastAsia="Times New Roman" w:hAnsi="Times New Roman" w:cs="Times New Roman"/>
          <w:color w:val="000000" w:themeColor="text1"/>
          <w:sz w:val="24"/>
          <w:szCs w:val="24"/>
        </w:rPr>
        <w:t>(1), 90-106.</w:t>
      </w:r>
    </w:p>
    <w:p w14:paraId="2381F157"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lastRenderedPageBreak/>
        <w:t xml:space="preserve">Boston, C., &amp; Warren, S. R. (2017). The Effects of Belonging and Racial Identity on Urban African American High School Students' Achievement. </w:t>
      </w:r>
      <w:r w:rsidRPr="00481518">
        <w:rPr>
          <w:rFonts w:ascii="Times New Roman" w:eastAsia="Times New Roman" w:hAnsi="Times New Roman" w:cs="Times New Roman"/>
          <w:i/>
          <w:iCs/>
          <w:color w:val="000000" w:themeColor="text1"/>
          <w:sz w:val="24"/>
          <w:szCs w:val="24"/>
        </w:rPr>
        <w:t>Journal of Urban Learning, Teaching, and Research</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13</w:t>
      </w:r>
      <w:r w:rsidRPr="00481518">
        <w:rPr>
          <w:rFonts w:ascii="Times New Roman" w:eastAsia="Times New Roman" w:hAnsi="Times New Roman" w:cs="Times New Roman"/>
          <w:color w:val="000000" w:themeColor="text1"/>
          <w:sz w:val="24"/>
          <w:szCs w:val="24"/>
        </w:rPr>
        <w:t>, 26-33.</w:t>
      </w:r>
    </w:p>
    <w:p w14:paraId="4B146C8C"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Bottiani, J. H., Bradshaw, C. P., &amp; Mendelson, T. (2017). A multilevel examination of racial disparities in high school discipline: Black and white adolescents’ perceived equity, school belonging, and adjustment problems. </w:t>
      </w:r>
      <w:r w:rsidRPr="00481518">
        <w:rPr>
          <w:rFonts w:ascii="Times New Roman" w:eastAsia="Times New Roman" w:hAnsi="Times New Roman" w:cs="Times New Roman"/>
          <w:i/>
          <w:iCs/>
          <w:color w:val="000000" w:themeColor="text1"/>
          <w:sz w:val="24"/>
          <w:szCs w:val="24"/>
        </w:rPr>
        <w:t>Journal of Educational Psychology</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109</w:t>
      </w:r>
      <w:r w:rsidRPr="00481518">
        <w:rPr>
          <w:rFonts w:ascii="Times New Roman" w:eastAsia="Times New Roman" w:hAnsi="Times New Roman" w:cs="Times New Roman"/>
          <w:color w:val="000000" w:themeColor="text1"/>
          <w:sz w:val="24"/>
          <w:szCs w:val="24"/>
        </w:rPr>
        <w:t>(4), 532.</w:t>
      </w:r>
    </w:p>
    <w:p w14:paraId="69951DCF"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Bridges, E. M. (2011). Racial Identity Development and Psychological Coping Strategies of Undergraduate and Graduate African American Males. </w:t>
      </w:r>
      <w:r w:rsidRPr="00481518">
        <w:rPr>
          <w:rFonts w:ascii="Times New Roman" w:eastAsia="Times New Roman" w:hAnsi="Times New Roman" w:cs="Times New Roman"/>
          <w:i/>
          <w:iCs/>
          <w:color w:val="000000" w:themeColor="text1"/>
          <w:sz w:val="24"/>
          <w:szCs w:val="24"/>
        </w:rPr>
        <w:t>Journal of African American Males in Education</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2</w:t>
      </w:r>
      <w:r w:rsidRPr="00481518">
        <w:rPr>
          <w:rFonts w:ascii="Times New Roman" w:eastAsia="Times New Roman" w:hAnsi="Times New Roman" w:cs="Times New Roman"/>
          <w:color w:val="000000" w:themeColor="text1"/>
          <w:sz w:val="24"/>
          <w:szCs w:val="24"/>
        </w:rPr>
        <w:t>(2).</w:t>
      </w:r>
    </w:p>
    <w:p w14:paraId="18A57E12"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Brown, A. F. (2011). Descendants of “Ruth:” Black girls coping through the “Black male crisis”. </w:t>
      </w:r>
      <w:r w:rsidRPr="00481518">
        <w:rPr>
          <w:rFonts w:ascii="Times New Roman" w:eastAsia="Times New Roman" w:hAnsi="Times New Roman" w:cs="Times New Roman"/>
          <w:i/>
          <w:iCs/>
          <w:color w:val="000000" w:themeColor="text1"/>
          <w:sz w:val="24"/>
          <w:szCs w:val="24"/>
        </w:rPr>
        <w:t>The Urban Review</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43</w:t>
      </w:r>
      <w:r w:rsidRPr="00481518">
        <w:rPr>
          <w:rFonts w:ascii="Times New Roman" w:eastAsia="Times New Roman" w:hAnsi="Times New Roman" w:cs="Times New Roman"/>
          <w:color w:val="000000" w:themeColor="text1"/>
          <w:sz w:val="24"/>
          <w:szCs w:val="24"/>
        </w:rPr>
        <w:t>(5), 597-619.</w:t>
      </w:r>
    </w:p>
    <w:p w14:paraId="1FE23349"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Buckley, T. R. (2018). Black adolescent males: Intersections among their gender role identity and racial identity and associations with self‐concept (global and school). </w:t>
      </w:r>
      <w:r w:rsidRPr="00481518">
        <w:rPr>
          <w:rFonts w:ascii="Times New Roman" w:eastAsia="Times New Roman" w:hAnsi="Times New Roman" w:cs="Times New Roman"/>
          <w:i/>
          <w:iCs/>
          <w:color w:val="000000" w:themeColor="text1"/>
          <w:sz w:val="24"/>
          <w:szCs w:val="24"/>
        </w:rPr>
        <w:t>Child Development</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89</w:t>
      </w:r>
      <w:r w:rsidRPr="00481518">
        <w:rPr>
          <w:rFonts w:ascii="Times New Roman" w:eastAsia="Times New Roman" w:hAnsi="Times New Roman" w:cs="Times New Roman"/>
          <w:color w:val="000000" w:themeColor="text1"/>
          <w:sz w:val="24"/>
          <w:szCs w:val="24"/>
        </w:rPr>
        <w:t>(4), e311-e322.</w:t>
      </w:r>
    </w:p>
    <w:p w14:paraId="43D63A95"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Butler-Barnes, S. T., Chavous, T. M., Hurd, N., &amp; Varner, F. (2013). African American adolescents’ academic persistence: A strengths-based approach. </w:t>
      </w:r>
      <w:r w:rsidRPr="00481518">
        <w:rPr>
          <w:rFonts w:ascii="Times New Roman" w:eastAsia="Times New Roman" w:hAnsi="Times New Roman" w:cs="Times New Roman"/>
          <w:i/>
          <w:iCs/>
          <w:color w:val="000000" w:themeColor="text1"/>
          <w:sz w:val="24"/>
          <w:szCs w:val="24"/>
        </w:rPr>
        <w:t>Journal of Youth and Adolescence</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42</w:t>
      </w:r>
      <w:r w:rsidRPr="00481518">
        <w:rPr>
          <w:rFonts w:ascii="Times New Roman" w:eastAsia="Times New Roman" w:hAnsi="Times New Roman" w:cs="Times New Roman"/>
          <w:color w:val="000000" w:themeColor="text1"/>
          <w:sz w:val="24"/>
          <w:szCs w:val="24"/>
        </w:rPr>
        <w:t>(9), 1443-1458.</w:t>
      </w:r>
    </w:p>
    <w:p w14:paraId="0C922F6A"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Byrd, C. M. (2015). The associations of intergroup interactions and school racial socialization with academic motivation. </w:t>
      </w:r>
      <w:r w:rsidRPr="00481518">
        <w:rPr>
          <w:rFonts w:ascii="Times New Roman" w:eastAsia="Times New Roman" w:hAnsi="Times New Roman" w:cs="Times New Roman"/>
          <w:i/>
          <w:iCs/>
          <w:color w:val="000000" w:themeColor="text1"/>
          <w:sz w:val="24"/>
          <w:szCs w:val="24"/>
        </w:rPr>
        <w:t>The Journal of Educational Research</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108</w:t>
      </w:r>
      <w:r w:rsidRPr="00481518">
        <w:rPr>
          <w:rFonts w:ascii="Times New Roman" w:eastAsia="Times New Roman" w:hAnsi="Times New Roman" w:cs="Times New Roman"/>
          <w:color w:val="000000" w:themeColor="text1"/>
          <w:sz w:val="24"/>
          <w:szCs w:val="24"/>
        </w:rPr>
        <w:t>(1), 10-21.</w:t>
      </w:r>
    </w:p>
    <w:p w14:paraId="5F319B58"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Byrd, C. M., &amp; Chavous, T. (2011). Racial identity, school racial climate, and school intrinsic motivation among African American youth: The importance of person–context congruence. </w:t>
      </w:r>
      <w:r w:rsidRPr="00481518">
        <w:rPr>
          <w:rFonts w:ascii="Times New Roman" w:eastAsia="Times New Roman" w:hAnsi="Times New Roman" w:cs="Times New Roman"/>
          <w:i/>
          <w:iCs/>
          <w:color w:val="000000" w:themeColor="text1"/>
          <w:sz w:val="24"/>
          <w:szCs w:val="24"/>
        </w:rPr>
        <w:t>Journal of Research on Adolescence</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21</w:t>
      </w:r>
      <w:r w:rsidRPr="00481518">
        <w:rPr>
          <w:rFonts w:ascii="Times New Roman" w:eastAsia="Times New Roman" w:hAnsi="Times New Roman" w:cs="Times New Roman"/>
          <w:color w:val="000000" w:themeColor="text1"/>
          <w:sz w:val="24"/>
          <w:szCs w:val="24"/>
        </w:rPr>
        <w:t>(4), 849-860.</w:t>
      </w:r>
    </w:p>
    <w:p w14:paraId="0D2174C2"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lastRenderedPageBreak/>
        <w:t xml:space="preserve">Byrd, C., &amp; Chavous, T. (2012). The congruence between African American students’ racial identity beliefs and their academic climates: Implications for academic motivation and achievement. </w:t>
      </w:r>
      <w:r w:rsidRPr="00481518">
        <w:rPr>
          <w:rFonts w:ascii="Times New Roman" w:eastAsia="Times New Roman" w:hAnsi="Times New Roman" w:cs="Times New Roman"/>
          <w:i/>
          <w:iCs/>
          <w:color w:val="000000" w:themeColor="text1"/>
          <w:sz w:val="24"/>
          <w:szCs w:val="24"/>
        </w:rPr>
        <w:t>African American racial identity: An interdisciplinary exploration of the racial and cultural dimensions of the black experience</w:t>
      </w:r>
      <w:r w:rsidRPr="00481518">
        <w:rPr>
          <w:rFonts w:ascii="Times New Roman" w:eastAsia="Times New Roman" w:hAnsi="Times New Roman" w:cs="Times New Roman"/>
          <w:color w:val="000000" w:themeColor="text1"/>
          <w:sz w:val="24"/>
          <w:szCs w:val="24"/>
        </w:rPr>
        <w:t>, 345-369.</w:t>
      </w:r>
    </w:p>
    <w:p w14:paraId="5788FEA2"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Cabrera, N. L. (2014). Exposing Whiteness in higher education: White male college students minimizing racism, claiming victimization, and recreating White supremacy. </w:t>
      </w:r>
      <w:r w:rsidRPr="00481518">
        <w:rPr>
          <w:rFonts w:ascii="Times New Roman" w:eastAsia="Times New Roman" w:hAnsi="Times New Roman" w:cs="Times New Roman"/>
          <w:i/>
          <w:iCs/>
          <w:color w:val="000000" w:themeColor="text1"/>
          <w:sz w:val="24"/>
          <w:szCs w:val="24"/>
        </w:rPr>
        <w:t>Race Ethnicity and Education</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17</w:t>
      </w:r>
      <w:r w:rsidRPr="00481518">
        <w:rPr>
          <w:rFonts w:ascii="Times New Roman" w:eastAsia="Times New Roman" w:hAnsi="Times New Roman" w:cs="Times New Roman"/>
          <w:color w:val="000000" w:themeColor="text1"/>
          <w:sz w:val="24"/>
          <w:szCs w:val="24"/>
        </w:rPr>
        <w:t>(1), 30-55.</w:t>
      </w:r>
    </w:p>
    <w:p w14:paraId="3D9D639E"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Carnoy, M., &amp; Garcia, E. (2017). Five Key Trends in US Student Performance: Progress by Blacks and Hispanics, the Takeoff of Asians, the Stall of Non-English Speakers, the Persistence of Socioeconomic Gaps, and the Damaging Effect of Highly Segregated Schools. </w:t>
      </w:r>
      <w:r w:rsidRPr="00481518">
        <w:rPr>
          <w:rFonts w:ascii="Times New Roman" w:eastAsia="Times New Roman" w:hAnsi="Times New Roman" w:cs="Times New Roman"/>
          <w:i/>
          <w:iCs/>
          <w:color w:val="000000" w:themeColor="text1"/>
          <w:sz w:val="24"/>
          <w:szCs w:val="24"/>
        </w:rPr>
        <w:t>Economic Policy Institute</w:t>
      </w:r>
      <w:r w:rsidRPr="00481518">
        <w:rPr>
          <w:rFonts w:ascii="Times New Roman" w:eastAsia="Times New Roman" w:hAnsi="Times New Roman" w:cs="Times New Roman"/>
          <w:color w:val="000000" w:themeColor="text1"/>
          <w:sz w:val="24"/>
          <w:szCs w:val="24"/>
        </w:rPr>
        <w:t>.</w:t>
      </w:r>
    </w:p>
    <w:p w14:paraId="5A038B46"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Carter Andrews, D. J. (2012). Black achievers’ experiences with racial spotlighting and ignoring in a predominantly White high school. </w:t>
      </w:r>
      <w:r w:rsidRPr="00481518">
        <w:rPr>
          <w:rFonts w:ascii="Times New Roman" w:eastAsia="Times New Roman" w:hAnsi="Times New Roman" w:cs="Times New Roman"/>
          <w:i/>
          <w:iCs/>
          <w:color w:val="000000" w:themeColor="text1"/>
          <w:sz w:val="24"/>
          <w:szCs w:val="24"/>
        </w:rPr>
        <w:t>Teachers College Record</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114</w:t>
      </w:r>
      <w:r w:rsidRPr="00481518">
        <w:rPr>
          <w:rFonts w:ascii="Times New Roman" w:eastAsia="Times New Roman" w:hAnsi="Times New Roman" w:cs="Times New Roman"/>
          <w:color w:val="000000" w:themeColor="text1"/>
          <w:sz w:val="24"/>
          <w:szCs w:val="24"/>
        </w:rPr>
        <w:t>(10), 1-46.</w:t>
      </w:r>
    </w:p>
    <w:p w14:paraId="5502E554"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Chambers, T. T. V., &amp; Huggins, K. S. (2014). The influence of school factors on racial opportunity cost for high-achieving students of color. </w:t>
      </w:r>
      <w:r w:rsidRPr="00481518">
        <w:rPr>
          <w:rFonts w:ascii="Times New Roman" w:eastAsia="Times New Roman" w:hAnsi="Times New Roman" w:cs="Times New Roman"/>
          <w:i/>
          <w:iCs/>
          <w:color w:val="000000" w:themeColor="text1"/>
          <w:sz w:val="24"/>
          <w:szCs w:val="24"/>
        </w:rPr>
        <w:t>Journal of School Leadership</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24</w:t>
      </w:r>
      <w:r w:rsidRPr="00481518">
        <w:rPr>
          <w:rFonts w:ascii="Times New Roman" w:eastAsia="Times New Roman" w:hAnsi="Times New Roman" w:cs="Times New Roman"/>
          <w:color w:val="000000" w:themeColor="text1"/>
          <w:sz w:val="24"/>
          <w:szCs w:val="24"/>
        </w:rPr>
        <w:t>(1), 189-225.</w:t>
      </w:r>
    </w:p>
    <w:p w14:paraId="6B24ACBE"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Chapman, S. K. (2015). The Role of Racial-Ethnic Identity and Family Socialization on Student Engagement: Latino Youth in Select New York City Independent Schools.</w:t>
      </w:r>
    </w:p>
    <w:p w14:paraId="7903DE12"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Chavous, T. M., Rivas-Drake, D., Smalls, C., Griffin, T., &amp; Cogburn, C. (2008). Gender matters, too: The influences of school racial discrimination and racial identity on academic engagement outcomes among African American adolescents. </w:t>
      </w:r>
      <w:r w:rsidRPr="00481518">
        <w:rPr>
          <w:rFonts w:ascii="Times New Roman" w:eastAsia="Times New Roman" w:hAnsi="Times New Roman" w:cs="Times New Roman"/>
          <w:i/>
          <w:iCs/>
          <w:color w:val="000000" w:themeColor="text1"/>
          <w:sz w:val="24"/>
          <w:szCs w:val="24"/>
        </w:rPr>
        <w:t>Developmental Psychology</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44</w:t>
      </w:r>
      <w:r w:rsidRPr="00481518">
        <w:rPr>
          <w:rFonts w:ascii="Times New Roman" w:eastAsia="Times New Roman" w:hAnsi="Times New Roman" w:cs="Times New Roman"/>
          <w:color w:val="000000" w:themeColor="text1"/>
          <w:sz w:val="24"/>
          <w:szCs w:val="24"/>
        </w:rPr>
        <w:t>(3), 637.</w:t>
      </w:r>
    </w:p>
    <w:p w14:paraId="246B4BDB"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lastRenderedPageBreak/>
        <w:t xml:space="preserve">Cherng, H. (2017). If they think I can: Teacher bias and youth of color expectations and achievement. </w:t>
      </w:r>
      <w:r w:rsidRPr="00481518">
        <w:rPr>
          <w:rFonts w:ascii="Times New Roman" w:eastAsia="Times New Roman" w:hAnsi="Times New Roman" w:cs="Times New Roman"/>
          <w:i/>
          <w:iCs/>
          <w:color w:val="000000" w:themeColor="text1"/>
          <w:sz w:val="24"/>
          <w:szCs w:val="24"/>
        </w:rPr>
        <w:t>Social Science Research</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66</w:t>
      </w:r>
      <w:r w:rsidRPr="00481518">
        <w:rPr>
          <w:rFonts w:ascii="Times New Roman" w:eastAsia="Times New Roman" w:hAnsi="Times New Roman" w:cs="Times New Roman"/>
          <w:color w:val="000000" w:themeColor="text1"/>
          <w:sz w:val="24"/>
          <w:szCs w:val="24"/>
        </w:rPr>
        <w:t>, 170-186.</w:t>
      </w:r>
    </w:p>
    <w:p w14:paraId="4349D904"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Chiniwar, P. S. (2012). A study of self-concept in relation with academic achievement of secondary school students of Bagalkot District. </w:t>
      </w:r>
      <w:r w:rsidRPr="00481518">
        <w:rPr>
          <w:rFonts w:ascii="Times New Roman" w:eastAsia="Times New Roman" w:hAnsi="Times New Roman" w:cs="Times New Roman"/>
          <w:i/>
          <w:iCs/>
          <w:color w:val="000000" w:themeColor="text1"/>
          <w:sz w:val="24"/>
          <w:szCs w:val="24"/>
        </w:rPr>
        <w:t>Intern Multidisc eJ</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1</w:t>
      </w:r>
      <w:r w:rsidRPr="00481518">
        <w:rPr>
          <w:rFonts w:ascii="Times New Roman" w:eastAsia="Times New Roman" w:hAnsi="Times New Roman" w:cs="Times New Roman"/>
          <w:color w:val="000000" w:themeColor="text1"/>
          <w:sz w:val="24"/>
          <w:szCs w:val="24"/>
        </w:rPr>
        <w:t>(7), 26-33.</w:t>
      </w:r>
    </w:p>
    <w:p w14:paraId="03173ABC"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Coffey, H., &amp; Farinde-Wu, A. (2016). Navigating the journey to culturally responsive teaching: Lessons from the success and struggles of one first-year, Black female teacher of Black students in an urban school. </w:t>
      </w:r>
      <w:r w:rsidRPr="00481518">
        <w:rPr>
          <w:rFonts w:ascii="Times New Roman" w:eastAsia="Times New Roman" w:hAnsi="Times New Roman" w:cs="Times New Roman"/>
          <w:i/>
          <w:iCs/>
          <w:color w:val="000000" w:themeColor="text1"/>
          <w:sz w:val="24"/>
          <w:szCs w:val="24"/>
        </w:rPr>
        <w:t>Teaching and Teacher Education</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60</w:t>
      </w:r>
      <w:r w:rsidRPr="00481518">
        <w:rPr>
          <w:rFonts w:ascii="Times New Roman" w:eastAsia="Times New Roman" w:hAnsi="Times New Roman" w:cs="Times New Roman"/>
          <w:color w:val="000000" w:themeColor="text1"/>
          <w:sz w:val="24"/>
          <w:szCs w:val="24"/>
        </w:rPr>
        <w:t>, 24-33.</w:t>
      </w:r>
    </w:p>
    <w:p w14:paraId="2D34EE54"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Cokley, K. (2015). A confirmatory factor analysis of the Academic Motivation Scale with black college students. </w:t>
      </w:r>
      <w:r w:rsidRPr="00481518">
        <w:rPr>
          <w:rFonts w:ascii="Times New Roman" w:eastAsia="Times New Roman" w:hAnsi="Times New Roman" w:cs="Times New Roman"/>
          <w:i/>
          <w:iCs/>
          <w:color w:val="000000" w:themeColor="text1"/>
          <w:sz w:val="24"/>
          <w:szCs w:val="24"/>
        </w:rPr>
        <w:t>Measurement and Evaluation in Counseling and Development</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48</w:t>
      </w:r>
      <w:r w:rsidRPr="00481518">
        <w:rPr>
          <w:rFonts w:ascii="Times New Roman" w:eastAsia="Times New Roman" w:hAnsi="Times New Roman" w:cs="Times New Roman"/>
          <w:color w:val="000000" w:themeColor="text1"/>
          <w:sz w:val="24"/>
          <w:szCs w:val="24"/>
        </w:rPr>
        <w:t>(2), 124-139.</w:t>
      </w:r>
    </w:p>
    <w:p w14:paraId="62A7D08D"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Cokley, K., Awad, G., Smith, L., Jackson, S., Awosogba, O., Hurst, A. ... &amp; Roberts, D. (2015). The roles of gender stigma consciousness, impostor phenomenon, and academic self-concept in the academic outcomes of women and men. </w:t>
      </w:r>
      <w:r w:rsidRPr="00481518">
        <w:rPr>
          <w:rFonts w:ascii="Times New Roman" w:eastAsia="Times New Roman" w:hAnsi="Times New Roman" w:cs="Times New Roman"/>
          <w:i/>
          <w:iCs/>
          <w:color w:val="000000" w:themeColor="text1"/>
          <w:sz w:val="24"/>
          <w:szCs w:val="24"/>
        </w:rPr>
        <w:t>Sex Roles</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73</w:t>
      </w:r>
      <w:r w:rsidRPr="00481518">
        <w:rPr>
          <w:rFonts w:ascii="Times New Roman" w:eastAsia="Times New Roman" w:hAnsi="Times New Roman" w:cs="Times New Roman"/>
          <w:color w:val="000000" w:themeColor="text1"/>
          <w:sz w:val="24"/>
          <w:szCs w:val="24"/>
        </w:rPr>
        <w:t>(9-10), 414-426.</w:t>
      </w:r>
    </w:p>
    <w:p w14:paraId="5AF89F5E"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Cokley, K., McClain, S., Jones, M., &amp; Johnson, S. (2012). A preliminary investigation of academic disidentification, racial identity, and academic achievement among African American adolescents. </w:t>
      </w:r>
      <w:r w:rsidRPr="00481518">
        <w:rPr>
          <w:rFonts w:ascii="Times New Roman" w:eastAsia="Times New Roman" w:hAnsi="Times New Roman" w:cs="Times New Roman"/>
          <w:i/>
          <w:iCs/>
          <w:color w:val="000000" w:themeColor="text1"/>
          <w:sz w:val="24"/>
          <w:szCs w:val="24"/>
        </w:rPr>
        <w:t>The High School Journal</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95</w:t>
      </w:r>
      <w:r w:rsidRPr="00481518">
        <w:rPr>
          <w:rFonts w:ascii="Times New Roman" w:eastAsia="Times New Roman" w:hAnsi="Times New Roman" w:cs="Times New Roman"/>
          <w:color w:val="000000" w:themeColor="text1"/>
          <w:sz w:val="24"/>
          <w:szCs w:val="24"/>
        </w:rPr>
        <w:t>(2), 54-68.</w:t>
      </w:r>
    </w:p>
    <w:p w14:paraId="0F06B371"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D’Lima, G. M., Winsler, A., &amp; Kitsantas, A. (2014). Ethnic and gender differences in first-year college students’ goal orientation, self-efficacy, and extrinsic and intrinsic motivation. </w:t>
      </w:r>
      <w:r w:rsidRPr="00481518">
        <w:rPr>
          <w:rFonts w:ascii="Times New Roman" w:eastAsia="Times New Roman" w:hAnsi="Times New Roman" w:cs="Times New Roman"/>
          <w:i/>
          <w:iCs/>
          <w:color w:val="000000" w:themeColor="text1"/>
          <w:sz w:val="24"/>
          <w:szCs w:val="24"/>
        </w:rPr>
        <w:t>The Journal of Educational Research</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107</w:t>
      </w:r>
      <w:r w:rsidRPr="00481518">
        <w:rPr>
          <w:rFonts w:ascii="Times New Roman" w:eastAsia="Times New Roman" w:hAnsi="Times New Roman" w:cs="Times New Roman"/>
          <w:color w:val="000000" w:themeColor="text1"/>
          <w:sz w:val="24"/>
          <w:szCs w:val="24"/>
        </w:rPr>
        <w:t>(5), 341-356.</w:t>
      </w:r>
    </w:p>
    <w:p w14:paraId="0F1EA4CF"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DeFreitas, S. C., &amp; Rinn, A. (2013). Academic achievement in first generation college students: The role of academic self-concept. </w:t>
      </w:r>
      <w:r w:rsidRPr="00481518">
        <w:rPr>
          <w:rFonts w:ascii="Times New Roman" w:eastAsia="Times New Roman" w:hAnsi="Times New Roman" w:cs="Times New Roman"/>
          <w:i/>
          <w:iCs/>
          <w:color w:val="000000" w:themeColor="text1"/>
          <w:sz w:val="24"/>
          <w:szCs w:val="24"/>
        </w:rPr>
        <w:t>Journal of the Scholarship of Teaching and Learning</w:t>
      </w:r>
      <w:r w:rsidRPr="00481518">
        <w:rPr>
          <w:rFonts w:ascii="Times New Roman" w:eastAsia="Times New Roman" w:hAnsi="Times New Roman" w:cs="Times New Roman"/>
          <w:color w:val="000000" w:themeColor="text1"/>
          <w:sz w:val="24"/>
          <w:szCs w:val="24"/>
        </w:rPr>
        <w:t>, 57-67.</w:t>
      </w:r>
    </w:p>
    <w:p w14:paraId="25A559DD"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lastRenderedPageBreak/>
        <w:t xml:space="preserve">Diette, T. M. (2012). The whiter the better? Racial composition and access to school resources for Black students. </w:t>
      </w:r>
      <w:r w:rsidRPr="00481518">
        <w:rPr>
          <w:rFonts w:ascii="Times New Roman" w:eastAsia="Times New Roman" w:hAnsi="Times New Roman" w:cs="Times New Roman"/>
          <w:i/>
          <w:iCs/>
          <w:color w:val="000000" w:themeColor="text1"/>
          <w:sz w:val="24"/>
          <w:szCs w:val="24"/>
        </w:rPr>
        <w:t>The Review of Black Political Economy</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39</w:t>
      </w:r>
      <w:r w:rsidRPr="00481518">
        <w:rPr>
          <w:rFonts w:ascii="Times New Roman" w:eastAsia="Times New Roman" w:hAnsi="Times New Roman" w:cs="Times New Roman"/>
          <w:color w:val="000000" w:themeColor="text1"/>
          <w:sz w:val="24"/>
          <w:szCs w:val="24"/>
        </w:rPr>
        <w:t>(3), 321-334.</w:t>
      </w:r>
    </w:p>
    <w:p w14:paraId="537543C2"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Downey, B. (2015). The looking glass self and deliberation bias in qualitative interviews. </w:t>
      </w:r>
      <w:r w:rsidRPr="00481518">
        <w:rPr>
          <w:rFonts w:ascii="Times New Roman" w:eastAsia="Times New Roman" w:hAnsi="Times New Roman" w:cs="Times New Roman"/>
          <w:i/>
          <w:iCs/>
          <w:color w:val="000000" w:themeColor="text1"/>
          <w:sz w:val="24"/>
          <w:szCs w:val="24"/>
        </w:rPr>
        <w:t>Sociological Spectrum</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35</w:t>
      </w:r>
      <w:r w:rsidRPr="00481518">
        <w:rPr>
          <w:rFonts w:ascii="Times New Roman" w:eastAsia="Times New Roman" w:hAnsi="Times New Roman" w:cs="Times New Roman"/>
          <w:color w:val="000000" w:themeColor="text1"/>
          <w:sz w:val="24"/>
          <w:szCs w:val="24"/>
        </w:rPr>
        <w:t>(6), 534-551.</w:t>
      </w:r>
    </w:p>
    <w:p w14:paraId="54B54676"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Egalite, A. J., Kisida, B., &amp; Winters, M. A. (2015). Representation in the classroom: The effect of own-race teachers on student achievement. </w:t>
      </w:r>
      <w:r w:rsidRPr="00481518">
        <w:rPr>
          <w:rFonts w:ascii="Times New Roman" w:eastAsia="Times New Roman" w:hAnsi="Times New Roman" w:cs="Times New Roman"/>
          <w:i/>
          <w:iCs/>
          <w:color w:val="000000" w:themeColor="text1"/>
          <w:sz w:val="24"/>
          <w:szCs w:val="24"/>
        </w:rPr>
        <w:t>Economics of Education Review</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45</w:t>
      </w:r>
      <w:r w:rsidRPr="00481518">
        <w:rPr>
          <w:rFonts w:ascii="Times New Roman" w:eastAsia="Times New Roman" w:hAnsi="Times New Roman" w:cs="Times New Roman"/>
          <w:color w:val="000000" w:themeColor="text1"/>
          <w:sz w:val="24"/>
          <w:szCs w:val="24"/>
        </w:rPr>
        <w:t>, 44-52.</w:t>
      </w:r>
    </w:p>
    <w:p w14:paraId="495D06AA"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Ellis, J. M., Rowley, L. L., Nellum, C. J., &amp; Smith, C. D. (2018). From alienation to efficacy: An examination of racial identity and racial academic stereotypes among Black male adolescents. </w:t>
      </w:r>
      <w:r w:rsidRPr="00481518">
        <w:rPr>
          <w:rFonts w:ascii="Times New Roman" w:eastAsia="Times New Roman" w:hAnsi="Times New Roman" w:cs="Times New Roman"/>
          <w:i/>
          <w:iCs/>
          <w:color w:val="000000" w:themeColor="text1"/>
          <w:sz w:val="24"/>
          <w:szCs w:val="24"/>
        </w:rPr>
        <w:t>Urban Education</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53</w:t>
      </w:r>
      <w:r w:rsidRPr="00481518">
        <w:rPr>
          <w:rFonts w:ascii="Times New Roman" w:eastAsia="Times New Roman" w:hAnsi="Times New Roman" w:cs="Times New Roman"/>
          <w:color w:val="000000" w:themeColor="text1"/>
          <w:sz w:val="24"/>
          <w:szCs w:val="24"/>
        </w:rPr>
        <w:t>(7), 899-928.</w:t>
      </w:r>
    </w:p>
    <w:p w14:paraId="10D593E2" w14:textId="77777777" w:rsidR="00D066C5" w:rsidRPr="00481518" w:rsidRDefault="00D066C5" w:rsidP="00D066C5">
      <w:pPr>
        <w:ind w:left="720" w:hanging="720"/>
        <w:rPr>
          <w:rFonts w:ascii="Times New Roman" w:eastAsiaTheme="minorHAnsi" w:hAnsi="Times New Roman" w:cs="Times New Roman"/>
          <w:color w:val="000000" w:themeColor="text1"/>
          <w:sz w:val="24"/>
          <w:szCs w:val="24"/>
        </w:rPr>
      </w:pPr>
      <w:r w:rsidRPr="00481518">
        <w:rPr>
          <w:rFonts w:ascii="Times New Roman" w:eastAsiaTheme="minorHAnsi" w:hAnsi="Times New Roman" w:cs="Times New Roman"/>
          <w:color w:val="000000" w:themeColor="text1"/>
          <w:sz w:val="24"/>
          <w:szCs w:val="24"/>
        </w:rPr>
        <w:t xml:space="preserve">Evans, A. B., Copping, K. E., Rowley, S. J., &amp; Kurtz-Costes, B. (2011). Academic self-concept in Black adolescents: Do race and gender stereotypes matter? </w:t>
      </w:r>
      <w:r w:rsidRPr="00481518">
        <w:rPr>
          <w:rFonts w:ascii="Times New Roman" w:eastAsiaTheme="minorHAnsi" w:hAnsi="Times New Roman" w:cs="Times New Roman"/>
          <w:i/>
          <w:iCs/>
          <w:color w:val="000000" w:themeColor="text1"/>
          <w:sz w:val="24"/>
          <w:szCs w:val="24"/>
        </w:rPr>
        <w:t>Self and Identity</w:t>
      </w:r>
      <w:r w:rsidRPr="00481518">
        <w:rPr>
          <w:rFonts w:ascii="Times New Roman" w:eastAsiaTheme="minorHAnsi" w:hAnsi="Times New Roman" w:cs="Times New Roman"/>
          <w:color w:val="000000" w:themeColor="text1"/>
          <w:sz w:val="24"/>
          <w:szCs w:val="24"/>
        </w:rPr>
        <w:t xml:space="preserve">, </w:t>
      </w:r>
      <w:r w:rsidRPr="00481518">
        <w:rPr>
          <w:rFonts w:ascii="Times New Roman" w:eastAsiaTheme="minorHAnsi" w:hAnsi="Times New Roman" w:cs="Times New Roman"/>
          <w:i/>
          <w:iCs/>
          <w:color w:val="000000" w:themeColor="text1"/>
          <w:sz w:val="24"/>
          <w:szCs w:val="24"/>
        </w:rPr>
        <w:t>10</w:t>
      </w:r>
      <w:r w:rsidRPr="00481518">
        <w:rPr>
          <w:rFonts w:ascii="Times New Roman" w:eastAsiaTheme="minorHAnsi" w:hAnsi="Times New Roman" w:cs="Times New Roman"/>
          <w:color w:val="000000" w:themeColor="text1"/>
          <w:sz w:val="24"/>
          <w:szCs w:val="24"/>
        </w:rPr>
        <w:t>(2), 263-277.</w:t>
      </w:r>
    </w:p>
    <w:p w14:paraId="6C96FCB2"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Fan, W., &amp; Wolters, C. A. (2014). School motivation and high school dropout: The mediating role of educational expectation. </w:t>
      </w:r>
      <w:r w:rsidRPr="00481518">
        <w:rPr>
          <w:rFonts w:ascii="Times New Roman" w:eastAsia="Times New Roman" w:hAnsi="Times New Roman" w:cs="Times New Roman"/>
          <w:i/>
          <w:iCs/>
          <w:color w:val="000000" w:themeColor="text1"/>
          <w:sz w:val="24"/>
          <w:szCs w:val="24"/>
        </w:rPr>
        <w:t>British Journal of Educational Psychology</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84</w:t>
      </w:r>
      <w:r w:rsidRPr="00481518">
        <w:rPr>
          <w:rFonts w:ascii="Times New Roman" w:eastAsia="Times New Roman" w:hAnsi="Times New Roman" w:cs="Times New Roman"/>
          <w:color w:val="000000" w:themeColor="text1"/>
          <w:sz w:val="24"/>
          <w:szCs w:val="24"/>
        </w:rPr>
        <w:t>(1), 22-39.</w:t>
      </w:r>
    </w:p>
    <w:p w14:paraId="77693052"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Franklin, A. S., Debb, S. M., &amp; Colson, D. G. (2017). Predictors of academic self-concept for African American college students. </w:t>
      </w:r>
      <w:r w:rsidRPr="00481518">
        <w:rPr>
          <w:rFonts w:ascii="Times New Roman" w:eastAsia="Times New Roman" w:hAnsi="Times New Roman" w:cs="Times New Roman"/>
          <w:i/>
          <w:iCs/>
          <w:color w:val="000000" w:themeColor="text1"/>
          <w:sz w:val="24"/>
          <w:szCs w:val="24"/>
        </w:rPr>
        <w:t>Journal of Black Psychology</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43</w:t>
      </w:r>
      <w:r w:rsidRPr="00481518">
        <w:rPr>
          <w:rFonts w:ascii="Times New Roman" w:eastAsia="Times New Roman" w:hAnsi="Times New Roman" w:cs="Times New Roman"/>
          <w:color w:val="000000" w:themeColor="text1"/>
          <w:sz w:val="24"/>
          <w:szCs w:val="24"/>
        </w:rPr>
        <w:t>(6), 636-653.</w:t>
      </w:r>
    </w:p>
    <w:p w14:paraId="196FBD24"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Fricke, S. A., &amp; Frederick, C. M. (2017). The Looking Glass Self: The Impact of Explicit Self-Awareness on Self-Esteem. </w:t>
      </w:r>
      <w:r w:rsidRPr="00481518">
        <w:rPr>
          <w:rFonts w:ascii="Times New Roman" w:eastAsia="Times New Roman" w:hAnsi="Times New Roman" w:cs="Times New Roman"/>
          <w:i/>
          <w:iCs/>
          <w:color w:val="000000" w:themeColor="text1"/>
          <w:sz w:val="24"/>
          <w:szCs w:val="24"/>
        </w:rPr>
        <w:t>Inquiries Journal</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9</w:t>
      </w:r>
      <w:r w:rsidRPr="00481518">
        <w:rPr>
          <w:rFonts w:ascii="Times New Roman" w:eastAsia="Times New Roman" w:hAnsi="Times New Roman" w:cs="Times New Roman"/>
          <w:color w:val="000000" w:themeColor="text1"/>
          <w:sz w:val="24"/>
          <w:szCs w:val="24"/>
        </w:rPr>
        <w:t>(12).</w:t>
      </w:r>
    </w:p>
    <w:p w14:paraId="6EB7D196"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Fries-Britt, S., George Mwangi, C. A., &amp; Peralta, A. M. (2014). Learning race in a US Context: An emergent framework on the perceptions of race among foreign-born students of color. </w:t>
      </w:r>
      <w:r w:rsidRPr="00481518">
        <w:rPr>
          <w:rFonts w:ascii="Times New Roman" w:eastAsia="Times New Roman" w:hAnsi="Times New Roman" w:cs="Times New Roman"/>
          <w:i/>
          <w:iCs/>
          <w:color w:val="000000" w:themeColor="text1"/>
          <w:sz w:val="24"/>
          <w:szCs w:val="24"/>
        </w:rPr>
        <w:t>Journal of Diversity in Higher Education</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7</w:t>
      </w:r>
      <w:r w:rsidRPr="00481518">
        <w:rPr>
          <w:rFonts w:ascii="Times New Roman" w:eastAsia="Times New Roman" w:hAnsi="Times New Roman" w:cs="Times New Roman"/>
          <w:color w:val="000000" w:themeColor="text1"/>
          <w:sz w:val="24"/>
          <w:szCs w:val="24"/>
        </w:rPr>
        <w:t>(1), 1.</w:t>
      </w:r>
    </w:p>
    <w:p w14:paraId="1CF05A96"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lastRenderedPageBreak/>
        <w:t xml:space="preserve">Froiland, J. M., &amp; Oros, E. (2014). Intrinsic motivation, perceived competence, and classroom engagement as longitudinal predictors of adolescent reading achievement. </w:t>
      </w:r>
      <w:r w:rsidRPr="00481518">
        <w:rPr>
          <w:rFonts w:ascii="Times New Roman" w:eastAsia="Times New Roman" w:hAnsi="Times New Roman" w:cs="Times New Roman"/>
          <w:i/>
          <w:iCs/>
          <w:color w:val="000000" w:themeColor="text1"/>
          <w:sz w:val="24"/>
          <w:szCs w:val="24"/>
        </w:rPr>
        <w:t>Educational Psychology</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34</w:t>
      </w:r>
      <w:r w:rsidRPr="00481518">
        <w:rPr>
          <w:rFonts w:ascii="Times New Roman" w:eastAsia="Times New Roman" w:hAnsi="Times New Roman" w:cs="Times New Roman"/>
          <w:color w:val="000000" w:themeColor="text1"/>
          <w:sz w:val="24"/>
          <w:szCs w:val="24"/>
        </w:rPr>
        <w:t>(2), 119-132.</w:t>
      </w:r>
    </w:p>
    <w:p w14:paraId="4BCFDFF8"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Fryer, L. K., Ginns, P., &amp; Walker, R. (2014). Between students' instrumental goals and how they learn: Goal content is the gap to mind. </w:t>
      </w:r>
      <w:r w:rsidRPr="00481518">
        <w:rPr>
          <w:rFonts w:ascii="Times New Roman" w:eastAsia="Times New Roman" w:hAnsi="Times New Roman" w:cs="Times New Roman"/>
          <w:i/>
          <w:iCs/>
          <w:color w:val="000000" w:themeColor="text1"/>
          <w:sz w:val="24"/>
          <w:szCs w:val="24"/>
        </w:rPr>
        <w:t>British Journal of Educational Psychology</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84</w:t>
      </w:r>
      <w:r w:rsidRPr="00481518">
        <w:rPr>
          <w:rFonts w:ascii="Times New Roman" w:eastAsia="Times New Roman" w:hAnsi="Times New Roman" w:cs="Times New Roman"/>
          <w:color w:val="000000" w:themeColor="text1"/>
          <w:sz w:val="24"/>
          <w:szCs w:val="24"/>
        </w:rPr>
        <w:t>(4), 612-630.</w:t>
      </w:r>
    </w:p>
    <w:p w14:paraId="00CFFEC5"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Furrer, C. J., Skinner, E. A., &amp; Pitzer, J. R. (2014). The influence of teacher and peer relationships on students’ classroom engagement and everyday motivational resilience. </w:t>
      </w:r>
      <w:r w:rsidRPr="00481518">
        <w:rPr>
          <w:rFonts w:ascii="Times New Roman" w:eastAsia="Times New Roman" w:hAnsi="Times New Roman" w:cs="Times New Roman"/>
          <w:i/>
          <w:iCs/>
          <w:color w:val="000000" w:themeColor="text1"/>
          <w:sz w:val="24"/>
          <w:szCs w:val="24"/>
        </w:rPr>
        <w:t>National Society for the Study of Education</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113</w:t>
      </w:r>
      <w:r w:rsidRPr="00481518">
        <w:rPr>
          <w:rFonts w:ascii="Times New Roman" w:eastAsia="Times New Roman" w:hAnsi="Times New Roman" w:cs="Times New Roman"/>
          <w:color w:val="000000" w:themeColor="text1"/>
          <w:sz w:val="24"/>
          <w:szCs w:val="24"/>
        </w:rPr>
        <w:t>(1), 101-123.</w:t>
      </w:r>
    </w:p>
    <w:p w14:paraId="466D7E98"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Glenn, C. L., &amp; Johnson, D. L. (2012). “What They See as Acceptable:” A Co-Cultural Theoretical Analysis of Black Male Students at a Predominantly White Institution. </w:t>
      </w:r>
      <w:r w:rsidRPr="00481518">
        <w:rPr>
          <w:rFonts w:ascii="Times New Roman" w:eastAsia="Times New Roman" w:hAnsi="Times New Roman" w:cs="Times New Roman"/>
          <w:i/>
          <w:iCs/>
          <w:color w:val="000000" w:themeColor="text1"/>
          <w:sz w:val="24"/>
          <w:szCs w:val="24"/>
        </w:rPr>
        <w:t>Howard Journal of Communications</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23</w:t>
      </w:r>
      <w:r w:rsidRPr="00481518">
        <w:rPr>
          <w:rFonts w:ascii="Times New Roman" w:eastAsia="Times New Roman" w:hAnsi="Times New Roman" w:cs="Times New Roman"/>
          <w:color w:val="000000" w:themeColor="text1"/>
          <w:sz w:val="24"/>
          <w:szCs w:val="24"/>
        </w:rPr>
        <w:t>(4), 351-368.</w:t>
      </w:r>
    </w:p>
    <w:p w14:paraId="719E5B71"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Goldenberg, B. M. (2014). White teachers in urban classrooms: Embracing non-white students’ cultural capital for better teaching and learning. </w:t>
      </w:r>
      <w:r w:rsidRPr="00481518">
        <w:rPr>
          <w:rFonts w:ascii="Times New Roman" w:eastAsia="Times New Roman" w:hAnsi="Times New Roman" w:cs="Times New Roman"/>
          <w:i/>
          <w:iCs/>
          <w:color w:val="000000" w:themeColor="text1"/>
          <w:sz w:val="24"/>
          <w:szCs w:val="24"/>
        </w:rPr>
        <w:t>Urban Education</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49</w:t>
      </w:r>
      <w:r w:rsidRPr="00481518">
        <w:rPr>
          <w:rFonts w:ascii="Times New Roman" w:eastAsia="Times New Roman" w:hAnsi="Times New Roman" w:cs="Times New Roman"/>
          <w:color w:val="000000" w:themeColor="text1"/>
          <w:sz w:val="24"/>
          <w:szCs w:val="24"/>
        </w:rPr>
        <w:t>(1), 111-144.</w:t>
      </w:r>
    </w:p>
    <w:p w14:paraId="6326FBA1"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Gregory, A., Hafen, C. A., Ruzek, E., Mikami, A. Y., Allen, J. P., &amp; Pianta, R. C. (2016). Closing the racial discipline gap in classrooms by changing teacher practice. </w:t>
      </w:r>
      <w:r w:rsidRPr="00481518">
        <w:rPr>
          <w:rFonts w:ascii="Times New Roman" w:eastAsia="Times New Roman" w:hAnsi="Times New Roman" w:cs="Times New Roman"/>
          <w:i/>
          <w:iCs/>
          <w:color w:val="000000" w:themeColor="text1"/>
          <w:sz w:val="24"/>
          <w:szCs w:val="24"/>
        </w:rPr>
        <w:t>School Psychology Review</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45</w:t>
      </w:r>
      <w:r w:rsidRPr="00481518">
        <w:rPr>
          <w:rFonts w:ascii="Times New Roman" w:eastAsia="Times New Roman" w:hAnsi="Times New Roman" w:cs="Times New Roman"/>
          <w:color w:val="000000" w:themeColor="text1"/>
          <w:sz w:val="24"/>
          <w:szCs w:val="24"/>
        </w:rPr>
        <w:t>(2), 171-191.</w:t>
      </w:r>
    </w:p>
    <w:p w14:paraId="699039CF"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Grills, C., Cooke, D., Douglas, J., Subica, A., Villanueva, S., &amp; Hudson, B. (2016). Culture, racial socialization, and positive African American youth development. </w:t>
      </w:r>
      <w:r w:rsidRPr="00481518">
        <w:rPr>
          <w:rFonts w:ascii="Times New Roman" w:eastAsia="Times New Roman" w:hAnsi="Times New Roman" w:cs="Times New Roman"/>
          <w:i/>
          <w:iCs/>
          <w:color w:val="000000" w:themeColor="text1"/>
          <w:sz w:val="24"/>
          <w:szCs w:val="24"/>
        </w:rPr>
        <w:t>Journal of Black Psychology</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42</w:t>
      </w:r>
      <w:r w:rsidRPr="00481518">
        <w:rPr>
          <w:rFonts w:ascii="Times New Roman" w:eastAsia="Times New Roman" w:hAnsi="Times New Roman" w:cs="Times New Roman"/>
          <w:color w:val="000000" w:themeColor="text1"/>
          <w:sz w:val="24"/>
          <w:szCs w:val="24"/>
        </w:rPr>
        <w:t>(4), 343-373.</w:t>
      </w:r>
    </w:p>
    <w:p w14:paraId="5D06B0BC"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Guiffrida, D. A., &amp; Douthit, K. Z. (2010). The Black student experience at predominantly White colleges: Implications for school and college counselors. </w:t>
      </w:r>
      <w:r w:rsidRPr="00481518">
        <w:rPr>
          <w:rFonts w:ascii="Times New Roman" w:eastAsia="Times New Roman" w:hAnsi="Times New Roman" w:cs="Times New Roman"/>
          <w:i/>
          <w:iCs/>
          <w:color w:val="000000" w:themeColor="text1"/>
          <w:sz w:val="24"/>
          <w:szCs w:val="24"/>
        </w:rPr>
        <w:t>Journal of Counseling &amp; Development</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88</w:t>
      </w:r>
      <w:r w:rsidRPr="00481518">
        <w:rPr>
          <w:rFonts w:ascii="Times New Roman" w:eastAsia="Times New Roman" w:hAnsi="Times New Roman" w:cs="Times New Roman"/>
          <w:color w:val="000000" w:themeColor="text1"/>
          <w:sz w:val="24"/>
          <w:szCs w:val="24"/>
        </w:rPr>
        <w:t>(3), 311-318.</w:t>
      </w:r>
    </w:p>
    <w:p w14:paraId="64B703C5"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lastRenderedPageBreak/>
        <w:t xml:space="preserve">Harper, S. R. (2015). Black male college achievers and resistant responses to racist stereotypes at predominantly White colleges and universities. </w:t>
      </w:r>
      <w:r w:rsidRPr="00481518">
        <w:rPr>
          <w:rFonts w:ascii="Times New Roman" w:eastAsia="Times New Roman" w:hAnsi="Times New Roman" w:cs="Times New Roman"/>
          <w:i/>
          <w:iCs/>
          <w:color w:val="000000" w:themeColor="text1"/>
          <w:sz w:val="24"/>
          <w:szCs w:val="24"/>
        </w:rPr>
        <w:t>Harvard Educational Review</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85</w:t>
      </w:r>
      <w:r w:rsidRPr="00481518">
        <w:rPr>
          <w:rFonts w:ascii="Times New Roman" w:eastAsia="Times New Roman" w:hAnsi="Times New Roman" w:cs="Times New Roman"/>
          <w:color w:val="000000" w:themeColor="text1"/>
          <w:sz w:val="24"/>
          <w:szCs w:val="24"/>
        </w:rPr>
        <w:t>(4), 646-674.</w:t>
      </w:r>
    </w:p>
    <w:p w14:paraId="5C1896D9"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Harper, S. R., &amp; Davis III, C. H. (2012). They (Don't) Care about Education: A Counternarrative on Black Male Students' Responses to Inequitable Schooling. </w:t>
      </w:r>
      <w:r w:rsidRPr="00481518">
        <w:rPr>
          <w:rFonts w:ascii="Times New Roman" w:eastAsia="Times New Roman" w:hAnsi="Times New Roman" w:cs="Times New Roman"/>
          <w:i/>
          <w:iCs/>
          <w:color w:val="000000" w:themeColor="text1"/>
          <w:sz w:val="24"/>
          <w:szCs w:val="24"/>
        </w:rPr>
        <w:t>Educational Foundations</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26</w:t>
      </w:r>
      <w:r w:rsidRPr="00481518">
        <w:rPr>
          <w:rFonts w:ascii="Times New Roman" w:eastAsia="Times New Roman" w:hAnsi="Times New Roman" w:cs="Times New Roman"/>
          <w:color w:val="000000" w:themeColor="text1"/>
          <w:sz w:val="24"/>
          <w:szCs w:val="24"/>
        </w:rPr>
        <w:t>, 103-120.</w:t>
      </w:r>
    </w:p>
    <w:p w14:paraId="365FED75"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Hau, K. T., &amp; Ho, I. T. (2010). The study of students’ achievement and related motivational characteristics in different cultural groups has been of great interest to researchers in the past two decades. The discovery of. </w:t>
      </w:r>
      <w:r w:rsidRPr="00481518">
        <w:rPr>
          <w:rFonts w:ascii="Times New Roman" w:eastAsia="Times New Roman" w:hAnsi="Times New Roman" w:cs="Times New Roman"/>
          <w:i/>
          <w:iCs/>
          <w:color w:val="000000" w:themeColor="text1"/>
          <w:sz w:val="24"/>
          <w:szCs w:val="24"/>
        </w:rPr>
        <w:t>The Oxford Handbook of Chinese Psychology</w:t>
      </w:r>
      <w:r w:rsidRPr="00481518">
        <w:rPr>
          <w:rFonts w:ascii="Times New Roman" w:eastAsia="Times New Roman" w:hAnsi="Times New Roman" w:cs="Times New Roman"/>
          <w:color w:val="000000" w:themeColor="text1"/>
          <w:sz w:val="24"/>
          <w:szCs w:val="24"/>
        </w:rPr>
        <w:t>, 187.</w:t>
      </w:r>
    </w:p>
    <w:p w14:paraId="19256731" w14:textId="77777777" w:rsidR="00D066C5" w:rsidRPr="00481518" w:rsidRDefault="00D066C5" w:rsidP="00D066C5">
      <w:pPr>
        <w:ind w:left="720" w:hanging="720"/>
        <w:rPr>
          <w:rFonts w:ascii="Times New Roman" w:eastAsiaTheme="minorHAnsi" w:hAnsi="Times New Roman" w:cs="Times New Roman"/>
          <w:color w:val="000000" w:themeColor="text1"/>
          <w:sz w:val="24"/>
          <w:szCs w:val="24"/>
        </w:rPr>
      </w:pPr>
      <w:r w:rsidRPr="00481518">
        <w:rPr>
          <w:rFonts w:ascii="Times New Roman" w:eastAsiaTheme="minorHAnsi" w:hAnsi="Times New Roman" w:cs="Times New Roman"/>
          <w:color w:val="000000" w:themeColor="text1"/>
          <w:sz w:val="24"/>
          <w:szCs w:val="24"/>
        </w:rPr>
        <w:t xml:space="preserve">Hesse-Biber, S., Livingstone, S., Ramirez, D., Barko, E. B., &amp; Johnson, A. L. (2010). Racial identity and body image among Black female college students attending predominately White colleges. </w:t>
      </w:r>
      <w:r w:rsidRPr="00481518">
        <w:rPr>
          <w:rFonts w:ascii="Times New Roman" w:eastAsiaTheme="minorHAnsi" w:hAnsi="Times New Roman" w:cs="Times New Roman"/>
          <w:i/>
          <w:iCs/>
          <w:color w:val="000000" w:themeColor="text1"/>
          <w:sz w:val="24"/>
          <w:szCs w:val="24"/>
        </w:rPr>
        <w:t>Sex Roles</w:t>
      </w:r>
      <w:r w:rsidRPr="00481518">
        <w:rPr>
          <w:rFonts w:ascii="Times New Roman" w:eastAsiaTheme="minorHAnsi" w:hAnsi="Times New Roman" w:cs="Times New Roman"/>
          <w:color w:val="000000" w:themeColor="text1"/>
          <w:sz w:val="24"/>
          <w:szCs w:val="24"/>
        </w:rPr>
        <w:t xml:space="preserve">, </w:t>
      </w:r>
      <w:r w:rsidRPr="00481518">
        <w:rPr>
          <w:rFonts w:ascii="Times New Roman" w:eastAsiaTheme="minorHAnsi" w:hAnsi="Times New Roman" w:cs="Times New Roman"/>
          <w:i/>
          <w:iCs/>
          <w:color w:val="000000" w:themeColor="text1"/>
          <w:sz w:val="24"/>
          <w:szCs w:val="24"/>
        </w:rPr>
        <w:t>63</w:t>
      </w:r>
      <w:r w:rsidRPr="00481518">
        <w:rPr>
          <w:rFonts w:ascii="Times New Roman" w:eastAsiaTheme="minorHAnsi" w:hAnsi="Times New Roman" w:cs="Times New Roman"/>
          <w:color w:val="000000" w:themeColor="text1"/>
          <w:sz w:val="24"/>
          <w:szCs w:val="24"/>
        </w:rPr>
        <w:t>(9-10), 697-711.</w:t>
      </w:r>
    </w:p>
    <w:p w14:paraId="4AF4736E"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Holt, L. F. (2013). Writing the wrong: Can counter-stereotypes offset negative media messages about African Americans? </w:t>
      </w:r>
      <w:r w:rsidRPr="00481518">
        <w:rPr>
          <w:rFonts w:ascii="Times New Roman" w:eastAsia="Times New Roman" w:hAnsi="Times New Roman" w:cs="Times New Roman"/>
          <w:i/>
          <w:iCs/>
          <w:color w:val="000000" w:themeColor="text1"/>
          <w:sz w:val="24"/>
          <w:szCs w:val="24"/>
        </w:rPr>
        <w:t>Journalism &amp; Mass Communication Quarterly</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90</w:t>
      </w:r>
      <w:r w:rsidRPr="00481518">
        <w:rPr>
          <w:rFonts w:ascii="Times New Roman" w:eastAsia="Times New Roman" w:hAnsi="Times New Roman" w:cs="Times New Roman"/>
          <w:color w:val="000000" w:themeColor="text1"/>
          <w:sz w:val="24"/>
          <w:szCs w:val="24"/>
        </w:rPr>
        <w:t>(1), 108-125.</w:t>
      </w:r>
    </w:p>
    <w:p w14:paraId="1EFD1862"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Hope, E. C., Chavous, T. M., Jagers, R. J., &amp; Sellers, R. M. (2013). Connecting self-esteem and achievement: Diversity in academic identification and dis-identification patterns among black college students. </w:t>
      </w:r>
      <w:r w:rsidRPr="00481518">
        <w:rPr>
          <w:rFonts w:ascii="Times New Roman" w:eastAsia="Times New Roman" w:hAnsi="Times New Roman" w:cs="Times New Roman"/>
          <w:i/>
          <w:iCs/>
          <w:color w:val="000000" w:themeColor="text1"/>
          <w:sz w:val="24"/>
          <w:szCs w:val="24"/>
        </w:rPr>
        <w:t>American Educational Research Journal</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50</w:t>
      </w:r>
      <w:r w:rsidRPr="00481518">
        <w:rPr>
          <w:rFonts w:ascii="Times New Roman" w:eastAsia="Times New Roman" w:hAnsi="Times New Roman" w:cs="Times New Roman"/>
          <w:color w:val="000000" w:themeColor="text1"/>
          <w:sz w:val="24"/>
          <w:szCs w:val="24"/>
        </w:rPr>
        <w:t>(5), 1122-1151.</w:t>
      </w:r>
    </w:p>
    <w:p w14:paraId="6E9D1DC6"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Hope, E. C., Skoog, A. B., &amp; Jagers, R. J. (2015). “It’ll Never be the White Kids, It’ll Always be Us” Black High School Students’ Evolving Critical Analysis of Racial Discrimination and Inequity in Schools. </w:t>
      </w:r>
      <w:r w:rsidRPr="00481518">
        <w:rPr>
          <w:rFonts w:ascii="Times New Roman" w:eastAsia="Times New Roman" w:hAnsi="Times New Roman" w:cs="Times New Roman"/>
          <w:i/>
          <w:iCs/>
          <w:color w:val="000000" w:themeColor="text1"/>
          <w:sz w:val="24"/>
          <w:szCs w:val="24"/>
        </w:rPr>
        <w:t>Journal of Adolescent Research</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30</w:t>
      </w:r>
      <w:r w:rsidRPr="00481518">
        <w:rPr>
          <w:rFonts w:ascii="Times New Roman" w:eastAsia="Times New Roman" w:hAnsi="Times New Roman" w:cs="Times New Roman"/>
          <w:color w:val="000000" w:themeColor="text1"/>
          <w:sz w:val="24"/>
          <w:szCs w:val="24"/>
        </w:rPr>
        <w:t>(1), 83-112.</w:t>
      </w:r>
    </w:p>
    <w:p w14:paraId="1C8C1B49"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Howard, T. C., &amp; Navarro, O. (2016). Critical race theory 20 years later: Where do we go from here? </w:t>
      </w:r>
      <w:r w:rsidRPr="00481518">
        <w:rPr>
          <w:rFonts w:ascii="Times New Roman" w:eastAsia="Times New Roman" w:hAnsi="Times New Roman" w:cs="Times New Roman"/>
          <w:i/>
          <w:iCs/>
          <w:color w:val="000000" w:themeColor="text1"/>
          <w:sz w:val="24"/>
          <w:szCs w:val="24"/>
        </w:rPr>
        <w:t>Urban Education</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51</w:t>
      </w:r>
      <w:r w:rsidRPr="00481518">
        <w:rPr>
          <w:rFonts w:ascii="Times New Roman" w:eastAsia="Times New Roman" w:hAnsi="Times New Roman" w:cs="Times New Roman"/>
          <w:color w:val="000000" w:themeColor="text1"/>
          <w:sz w:val="24"/>
          <w:szCs w:val="24"/>
        </w:rPr>
        <w:t>(3), 253-273.</w:t>
      </w:r>
    </w:p>
    <w:p w14:paraId="45FF77CA"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lastRenderedPageBreak/>
        <w:t xml:space="preserve">Hughes, M., Kiecolt, K. J., Keith, V. M., &amp; Demo, D. H. (2015). Racial identity and well-being among African Americans. </w:t>
      </w:r>
      <w:r w:rsidRPr="00481518">
        <w:rPr>
          <w:rFonts w:ascii="Times New Roman" w:eastAsia="Times New Roman" w:hAnsi="Times New Roman" w:cs="Times New Roman"/>
          <w:i/>
          <w:iCs/>
          <w:color w:val="000000" w:themeColor="text1"/>
          <w:sz w:val="24"/>
          <w:szCs w:val="24"/>
        </w:rPr>
        <w:t>Social Psychology Quarterly</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78</w:t>
      </w:r>
      <w:r w:rsidRPr="00481518">
        <w:rPr>
          <w:rFonts w:ascii="Times New Roman" w:eastAsia="Times New Roman" w:hAnsi="Times New Roman" w:cs="Times New Roman"/>
          <w:color w:val="000000" w:themeColor="text1"/>
          <w:sz w:val="24"/>
          <w:szCs w:val="24"/>
        </w:rPr>
        <w:t>(1), 25-48.</w:t>
      </w:r>
    </w:p>
    <w:p w14:paraId="74A36A07"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Hurd, N. M., Sánchez, B., Zimmerman, M. A., &amp; Caldwell, C. H. (2012). Natural mentors, racial identity, and educational attainment among African American adolescents: Exploring pathways to success. </w:t>
      </w:r>
      <w:r w:rsidRPr="00481518">
        <w:rPr>
          <w:rFonts w:ascii="Times New Roman" w:eastAsia="Times New Roman" w:hAnsi="Times New Roman" w:cs="Times New Roman"/>
          <w:i/>
          <w:iCs/>
          <w:color w:val="000000" w:themeColor="text1"/>
          <w:sz w:val="24"/>
          <w:szCs w:val="24"/>
        </w:rPr>
        <w:t>Child Development</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83</w:t>
      </w:r>
      <w:r w:rsidRPr="00481518">
        <w:rPr>
          <w:rFonts w:ascii="Times New Roman" w:eastAsia="Times New Roman" w:hAnsi="Times New Roman" w:cs="Times New Roman"/>
          <w:color w:val="000000" w:themeColor="text1"/>
          <w:sz w:val="24"/>
          <w:szCs w:val="24"/>
        </w:rPr>
        <w:t>(4), 1196-1212.</w:t>
      </w:r>
    </w:p>
    <w:p w14:paraId="3C279317"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Hurd, N. M., Sellers, R. M., Cogburn, C. D., Butler-Barnes, S. T., &amp; Zimmerman, M. A. (2013). Racial identity and depressive symptoms among Black emerging adults: The moderating effects of neighborhood racial composition. </w:t>
      </w:r>
      <w:r w:rsidRPr="00481518">
        <w:rPr>
          <w:rFonts w:ascii="Times New Roman" w:eastAsia="Times New Roman" w:hAnsi="Times New Roman" w:cs="Times New Roman"/>
          <w:i/>
          <w:iCs/>
          <w:color w:val="000000" w:themeColor="text1"/>
          <w:sz w:val="24"/>
          <w:szCs w:val="24"/>
        </w:rPr>
        <w:t>Developmental Psychology</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49</w:t>
      </w:r>
      <w:r w:rsidRPr="00481518">
        <w:rPr>
          <w:rFonts w:ascii="Times New Roman" w:eastAsia="Times New Roman" w:hAnsi="Times New Roman" w:cs="Times New Roman"/>
          <w:color w:val="000000" w:themeColor="text1"/>
          <w:sz w:val="24"/>
          <w:szCs w:val="24"/>
        </w:rPr>
        <w:t>(5), 938.</w:t>
      </w:r>
    </w:p>
    <w:p w14:paraId="5542BFA2"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Hurtado, S., Alvarado, A. R., &amp; Guillermo-Wann, C. (2015). Thinking about race: The salience of racial identity at two-and four-year colleges and the climate for diversity. </w:t>
      </w:r>
      <w:r w:rsidRPr="00481518">
        <w:rPr>
          <w:rFonts w:ascii="Times New Roman" w:eastAsia="Times New Roman" w:hAnsi="Times New Roman" w:cs="Times New Roman"/>
          <w:i/>
          <w:iCs/>
          <w:color w:val="000000" w:themeColor="text1"/>
          <w:sz w:val="24"/>
          <w:szCs w:val="24"/>
        </w:rPr>
        <w:t>The Journal of Higher Education</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86</w:t>
      </w:r>
      <w:r w:rsidRPr="00481518">
        <w:rPr>
          <w:rFonts w:ascii="Times New Roman" w:eastAsia="Times New Roman" w:hAnsi="Times New Roman" w:cs="Times New Roman"/>
          <w:color w:val="000000" w:themeColor="text1"/>
          <w:sz w:val="24"/>
          <w:szCs w:val="24"/>
        </w:rPr>
        <w:t>(1), 127-155.</w:t>
      </w:r>
    </w:p>
    <w:p w14:paraId="7CBE815D"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Ispa-Landa, S., &amp; Conwell, J. (2015). “Once You Go to a White School, You Kind of Adapt” Black Adolescents and the Racial Classification of Schools. </w:t>
      </w:r>
      <w:r w:rsidRPr="00481518">
        <w:rPr>
          <w:rFonts w:ascii="Times New Roman" w:eastAsia="Times New Roman" w:hAnsi="Times New Roman" w:cs="Times New Roman"/>
          <w:i/>
          <w:iCs/>
          <w:color w:val="000000" w:themeColor="text1"/>
          <w:sz w:val="24"/>
          <w:szCs w:val="24"/>
        </w:rPr>
        <w:t>Sociology of Education</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88</w:t>
      </w:r>
      <w:r w:rsidRPr="00481518">
        <w:rPr>
          <w:rFonts w:ascii="Times New Roman" w:eastAsia="Times New Roman" w:hAnsi="Times New Roman" w:cs="Times New Roman"/>
          <w:color w:val="000000" w:themeColor="text1"/>
          <w:sz w:val="24"/>
          <w:szCs w:val="24"/>
        </w:rPr>
        <w:t>(1), 1-19.</w:t>
      </w:r>
    </w:p>
    <w:p w14:paraId="3375D2FC"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Jeno, L. M., &amp; Diseth, Å. (2014). A self-determination theory perspective on autonomy support, autonomous self-regulation, and perceived school performance. </w:t>
      </w:r>
      <w:r w:rsidRPr="00481518">
        <w:rPr>
          <w:rFonts w:ascii="Times New Roman" w:eastAsia="Times New Roman" w:hAnsi="Times New Roman" w:cs="Times New Roman"/>
          <w:i/>
          <w:iCs/>
          <w:color w:val="000000" w:themeColor="text1"/>
          <w:sz w:val="24"/>
          <w:szCs w:val="24"/>
        </w:rPr>
        <w:t>Reflecting Education</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9</w:t>
      </w:r>
      <w:r w:rsidRPr="00481518">
        <w:rPr>
          <w:rFonts w:ascii="Times New Roman" w:eastAsia="Times New Roman" w:hAnsi="Times New Roman" w:cs="Times New Roman"/>
          <w:color w:val="000000" w:themeColor="text1"/>
          <w:sz w:val="24"/>
          <w:szCs w:val="24"/>
        </w:rPr>
        <w:t>(1), 1-20.</w:t>
      </w:r>
    </w:p>
    <w:p w14:paraId="4A2BCD50"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Jeno, L. M., Danielsen, A. G., &amp; Raaheim, A. (2018). A prospective investigation of students’ academic achievement and dropout in higher education: A Self-Determination Theory approach. </w:t>
      </w:r>
      <w:r w:rsidRPr="00481518">
        <w:rPr>
          <w:rFonts w:ascii="Times New Roman" w:eastAsia="Times New Roman" w:hAnsi="Times New Roman" w:cs="Times New Roman"/>
          <w:i/>
          <w:iCs/>
          <w:color w:val="000000" w:themeColor="text1"/>
          <w:sz w:val="24"/>
          <w:szCs w:val="24"/>
        </w:rPr>
        <w:t>Educational Psychology</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38</w:t>
      </w:r>
      <w:r w:rsidRPr="00481518">
        <w:rPr>
          <w:rFonts w:ascii="Times New Roman" w:eastAsia="Times New Roman" w:hAnsi="Times New Roman" w:cs="Times New Roman"/>
          <w:color w:val="000000" w:themeColor="text1"/>
          <w:sz w:val="24"/>
          <w:szCs w:val="24"/>
        </w:rPr>
        <w:t>(9), 1163-1184.</w:t>
      </w:r>
    </w:p>
    <w:p w14:paraId="0D703FA5"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Komarraju, M., Musulkin, S., &amp; Bhattacharya, G. (2010). Role of student–faculty interactions in developing college students' academic self-concept, motivation, and achievement. </w:t>
      </w:r>
      <w:r w:rsidRPr="00481518">
        <w:rPr>
          <w:rFonts w:ascii="Times New Roman" w:eastAsia="Times New Roman" w:hAnsi="Times New Roman" w:cs="Times New Roman"/>
          <w:i/>
          <w:iCs/>
          <w:color w:val="000000" w:themeColor="text1"/>
          <w:sz w:val="24"/>
          <w:szCs w:val="24"/>
        </w:rPr>
        <w:t>Journal of College Student Development</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51</w:t>
      </w:r>
      <w:r w:rsidRPr="00481518">
        <w:rPr>
          <w:rFonts w:ascii="Times New Roman" w:eastAsia="Times New Roman" w:hAnsi="Times New Roman" w:cs="Times New Roman"/>
          <w:color w:val="000000" w:themeColor="text1"/>
          <w:sz w:val="24"/>
          <w:szCs w:val="24"/>
        </w:rPr>
        <w:t>(3), 332-342.</w:t>
      </w:r>
    </w:p>
    <w:p w14:paraId="26465EA8"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lastRenderedPageBreak/>
        <w:t xml:space="preserve">Konold, T., Cornell, D., Shukla, K., &amp; Huang, F. (2017). Racial/ethnic differences in perceptions of school climate and its association with student engagement and peer aggression. </w:t>
      </w:r>
      <w:r w:rsidRPr="00481518">
        <w:rPr>
          <w:rFonts w:ascii="Times New Roman" w:eastAsia="Times New Roman" w:hAnsi="Times New Roman" w:cs="Times New Roman"/>
          <w:i/>
          <w:iCs/>
          <w:color w:val="000000" w:themeColor="text1"/>
          <w:sz w:val="24"/>
          <w:szCs w:val="24"/>
        </w:rPr>
        <w:t>Journal of Youth and Adolescence</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46</w:t>
      </w:r>
      <w:r w:rsidRPr="00481518">
        <w:rPr>
          <w:rFonts w:ascii="Times New Roman" w:eastAsia="Times New Roman" w:hAnsi="Times New Roman" w:cs="Times New Roman"/>
          <w:color w:val="000000" w:themeColor="text1"/>
          <w:sz w:val="24"/>
          <w:szCs w:val="24"/>
        </w:rPr>
        <w:t>(6), 1289-1303.</w:t>
      </w:r>
    </w:p>
    <w:p w14:paraId="74AA11F8"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Kusurkar, R. A., Croiset, G., &amp; Ten Cate, O. T. J. (2011). Twelve tips to stimulate intrinsic motivation in students through autonomy-supportive classroom teaching derived from self-determination theory. </w:t>
      </w:r>
      <w:r w:rsidRPr="00481518">
        <w:rPr>
          <w:rFonts w:ascii="Times New Roman" w:eastAsia="Times New Roman" w:hAnsi="Times New Roman" w:cs="Times New Roman"/>
          <w:i/>
          <w:iCs/>
          <w:color w:val="000000" w:themeColor="text1"/>
          <w:sz w:val="24"/>
          <w:szCs w:val="24"/>
        </w:rPr>
        <w:t>Medical Teacher</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33</w:t>
      </w:r>
      <w:r w:rsidRPr="00481518">
        <w:rPr>
          <w:rFonts w:ascii="Times New Roman" w:eastAsia="Times New Roman" w:hAnsi="Times New Roman" w:cs="Times New Roman"/>
          <w:color w:val="000000" w:themeColor="text1"/>
          <w:sz w:val="24"/>
          <w:szCs w:val="24"/>
        </w:rPr>
        <w:t>(12), 978-982.</w:t>
      </w:r>
    </w:p>
    <w:p w14:paraId="3B80471D"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Leath, S., Mathews, C., Harrison, A., &amp; Chavous, T. (2019). Racial identity, racial discrimination, and classroom engagement outcomes among Black girls and boys in predominantly Black and predominantly White school districts. </w:t>
      </w:r>
      <w:r w:rsidRPr="00481518">
        <w:rPr>
          <w:rFonts w:ascii="Times New Roman" w:eastAsia="Times New Roman" w:hAnsi="Times New Roman" w:cs="Times New Roman"/>
          <w:i/>
          <w:iCs/>
          <w:color w:val="000000" w:themeColor="text1"/>
          <w:sz w:val="24"/>
          <w:szCs w:val="24"/>
        </w:rPr>
        <w:t>American Educational Research Journal</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56</w:t>
      </w:r>
      <w:r w:rsidRPr="00481518">
        <w:rPr>
          <w:rFonts w:ascii="Times New Roman" w:eastAsia="Times New Roman" w:hAnsi="Times New Roman" w:cs="Times New Roman"/>
          <w:color w:val="000000" w:themeColor="text1"/>
          <w:sz w:val="24"/>
          <w:szCs w:val="24"/>
        </w:rPr>
        <w:t>(4), 1318-1352.</w:t>
      </w:r>
    </w:p>
    <w:p w14:paraId="4334EC4A"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Lige, Q. M., Peteet, B. J., &amp; Brown, C. M. (2017). Racial identity, self-esteem, and the impostor phenomenon among African American college students. </w:t>
      </w:r>
      <w:r w:rsidRPr="00481518">
        <w:rPr>
          <w:rFonts w:ascii="Times New Roman" w:eastAsia="Times New Roman" w:hAnsi="Times New Roman" w:cs="Times New Roman"/>
          <w:i/>
          <w:iCs/>
          <w:color w:val="000000" w:themeColor="text1"/>
          <w:sz w:val="24"/>
          <w:szCs w:val="24"/>
        </w:rPr>
        <w:t>Journal of Black Psychology</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43</w:t>
      </w:r>
      <w:r w:rsidRPr="00481518">
        <w:rPr>
          <w:rFonts w:ascii="Times New Roman" w:eastAsia="Times New Roman" w:hAnsi="Times New Roman" w:cs="Times New Roman"/>
          <w:color w:val="000000" w:themeColor="text1"/>
          <w:sz w:val="24"/>
          <w:szCs w:val="24"/>
        </w:rPr>
        <w:t>(4), 345-357.</w:t>
      </w:r>
    </w:p>
    <w:p w14:paraId="6059BB08"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Lozada, F. T., Jagers, R. J., Smith, C. D., Bañales, J., &amp; Hope, E. C. (2017). Prosocial behaviors of Black adolescent boys: An application of a sociopolitical development theory. </w:t>
      </w:r>
      <w:r w:rsidRPr="00481518">
        <w:rPr>
          <w:rFonts w:ascii="Times New Roman" w:eastAsia="Times New Roman" w:hAnsi="Times New Roman" w:cs="Times New Roman"/>
          <w:i/>
          <w:iCs/>
          <w:color w:val="000000" w:themeColor="text1"/>
          <w:sz w:val="24"/>
          <w:szCs w:val="24"/>
        </w:rPr>
        <w:t>Journal of Black Psychology</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43</w:t>
      </w:r>
      <w:r w:rsidRPr="00481518">
        <w:rPr>
          <w:rFonts w:ascii="Times New Roman" w:eastAsia="Times New Roman" w:hAnsi="Times New Roman" w:cs="Times New Roman"/>
          <w:color w:val="000000" w:themeColor="text1"/>
          <w:sz w:val="24"/>
          <w:szCs w:val="24"/>
        </w:rPr>
        <w:t>(5), 493-516.</w:t>
      </w:r>
    </w:p>
    <w:p w14:paraId="6D690E2D"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Mason, B. A., Gunersel, A. B., &amp; Ney, E. A. (2014). Cultural and ethnic bias in teacher ratings of behavior: A criterion‐focused review. </w:t>
      </w:r>
      <w:r w:rsidRPr="00481518">
        <w:rPr>
          <w:rFonts w:ascii="Times New Roman" w:eastAsia="Times New Roman" w:hAnsi="Times New Roman" w:cs="Times New Roman"/>
          <w:i/>
          <w:iCs/>
          <w:color w:val="000000" w:themeColor="text1"/>
          <w:sz w:val="24"/>
          <w:szCs w:val="24"/>
        </w:rPr>
        <w:t>Psychology in the Schools</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51</w:t>
      </w:r>
      <w:r w:rsidRPr="00481518">
        <w:rPr>
          <w:rFonts w:ascii="Times New Roman" w:eastAsia="Times New Roman" w:hAnsi="Times New Roman" w:cs="Times New Roman"/>
          <w:color w:val="000000" w:themeColor="text1"/>
          <w:sz w:val="24"/>
          <w:szCs w:val="24"/>
        </w:rPr>
        <w:t>(10), 1017-1030.</w:t>
      </w:r>
    </w:p>
    <w:p w14:paraId="7251C03E" w14:textId="77777777" w:rsidR="00D066C5" w:rsidRPr="00481518" w:rsidRDefault="00D066C5" w:rsidP="00D066C5">
      <w:pPr>
        <w:ind w:left="720" w:hanging="720"/>
        <w:rPr>
          <w:rFonts w:ascii="Times New Roman" w:eastAsiaTheme="minorHAnsi" w:hAnsi="Times New Roman" w:cs="Times New Roman"/>
          <w:color w:val="000000" w:themeColor="text1"/>
          <w:sz w:val="24"/>
          <w:szCs w:val="24"/>
        </w:rPr>
      </w:pPr>
      <w:r w:rsidRPr="00481518">
        <w:rPr>
          <w:rFonts w:ascii="Times New Roman" w:eastAsiaTheme="minorHAnsi" w:hAnsi="Times New Roman" w:cs="Times New Roman"/>
          <w:color w:val="000000" w:themeColor="text1"/>
          <w:sz w:val="24"/>
          <w:szCs w:val="24"/>
        </w:rPr>
        <w:t xml:space="preserve">McFarland, J., Stark, P., &amp; Cui, J. (2016). Trends in High School Dropout and Completion Rates in the United States: 2013. Compendium Report. NCES 2016-117. </w:t>
      </w:r>
      <w:r w:rsidRPr="00481518">
        <w:rPr>
          <w:rFonts w:ascii="Times New Roman" w:eastAsiaTheme="minorHAnsi" w:hAnsi="Times New Roman" w:cs="Times New Roman"/>
          <w:i/>
          <w:iCs/>
          <w:color w:val="000000" w:themeColor="text1"/>
          <w:sz w:val="24"/>
          <w:szCs w:val="24"/>
        </w:rPr>
        <w:t>National Center for Education Statistics</w:t>
      </w:r>
      <w:r w:rsidRPr="00481518">
        <w:rPr>
          <w:rFonts w:ascii="Times New Roman" w:eastAsiaTheme="minorHAnsi" w:hAnsi="Times New Roman" w:cs="Times New Roman"/>
          <w:color w:val="000000" w:themeColor="text1"/>
          <w:sz w:val="24"/>
          <w:szCs w:val="24"/>
        </w:rPr>
        <w:t>.</w:t>
      </w:r>
    </w:p>
    <w:p w14:paraId="4548F9F1"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McGee, E. O. (2013). Threatened and placed at risk: High achieving African American males in urban high schools. </w:t>
      </w:r>
      <w:r w:rsidRPr="00481518">
        <w:rPr>
          <w:rFonts w:ascii="Times New Roman" w:eastAsia="Times New Roman" w:hAnsi="Times New Roman" w:cs="Times New Roman"/>
          <w:i/>
          <w:iCs/>
          <w:color w:val="000000" w:themeColor="text1"/>
          <w:sz w:val="24"/>
          <w:szCs w:val="24"/>
        </w:rPr>
        <w:t>The Urban Review</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45</w:t>
      </w:r>
      <w:r w:rsidRPr="00481518">
        <w:rPr>
          <w:rFonts w:ascii="Times New Roman" w:eastAsia="Times New Roman" w:hAnsi="Times New Roman" w:cs="Times New Roman"/>
          <w:color w:val="000000" w:themeColor="text1"/>
          <w:sz w:val="24"/>
          <w:szCs w:val="24"/>
        </w:rPr>
        <w:t>(4), 448-471.</w:t>
      </w:r>
    </w:p>
    <w:p w14:paraId="1BA9704A"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lastRenderedPageBreak/>
        <w:t xml:space="preserve">Mega, C., Ronconi, L., &amp; De Beni, R. (2014). What makes a good student? How emotions, self-regulated learning, and motivation contribute to academic achievement. </w:t>
      </w:r>
      <w:r w:rsidRPr="00481518">
        <w:rPr>
          <w:rFonts w:ascii="Times New Roman" w:eastAsia="Times New Roman" w:hAnsi="Times New Roman" w:cs="Times New Roman"/>
          <w:i/>
          <w:iCs/>
          <w:color w:val="000000" w:themeColor="text1"/>
          <w:sz w:val="24"/>
          <w:szCs w:val="24"/>
        </w:rPr>
        <w:t>Journal of Educational Psychology</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106</w:t>
      </w:r>
      <w:r w:rsidRPr="00481518">
        <w:rPr>
          <w:rFonts w:ascii="Times New Roman" w:eastAsia="Times New Roman" w:hAnsi="Times New Roman" w:cs="Times New Roman"/>
          <w:color w:val="000000" w:themeColor="text1"/>
          <w:sz w:val="24"/>
          <w:szCs w:val="24"/>
        </w:rPr>
        <w:t>(1), 121.</w:t>
      </w:r>
    </w:p>
    <w:p w14:paraId="4E458346" w14:textId="77777777" w:rsidR="00D066C5" w:rsidRPr="00481518" w:rsidRDefault="00D066C5" w:rsidP="00D066C5">
      <w:pPr>
        <w:ind w:left="720" w:hanging="720"/>
        <w:rPr>
          <w:rFonts w:ascii="Times New Roman" w:eastAsiaTheme="minorHAnsi" w:hAnsi="Times New Roman" w:cs="Times New Roman"/>
          <w:color w:val="000000" w:themeColor="text1"/>
          <w:sz w:val="24"/>
          <w:szCs w:val="24"/>
        </w:rPr>
      </w:pPr>
      <w:r w:rsidRPr="00481518">
        <w:rPr>
          <w:rFonts w:ascii="Times New Roman" w:eastAsiaTheme="minorHAnsi" w:hAnsi="Times New Roman" w:cs="Times New Roman"/>
          <w:color w:val="000000" w:themeColor="text1"/>
          <w:sz w:val="24"/>
          <w:szCs w:val="24"/>
        </w:rPr>
        <w:t xml:space="preserve">Miller-Cotto, D., &amp; Byrnes, J. P. (2016). Ethnic/racial identity and academic achievement: A meta-analytic review. </w:t>
      </w:r>
      <w:r w:rsidRPr="00481518">
        <w:rPr>
          <w:rFonts w:ascii="Times New Roman" w:eastAsiaTheme="minorHAnsi" w:hAnsi="Times New Roman" w:cs="Times New Roman"/>
          <w:i/>
          <w:iCs/>
          <w:color w:val="000000" w:themeColor="text1"/>
          <w:sz w:val="24"/>
          <w:szCs w:val="24"/>
        </w:rPr>
        <w:t>Developmental Review</w:t>
      </w:r>
      <w:r w:rsidRPr="00481518">
        <w:rPr>
          <w:rFonts w:ascii="Times New Roman" w:eastAsiaTheme="minorHAnsi" w:hAnsi="Times New Roman" w:cs="Times New Roman"/>
          <w:color w:val="000000" w:themeColor="text1"/>
          <w:sz w:val="24"/>
          <w:szCs w:val="24"/>
        </w:rPr>
        <w:t xml:space="preserve">, </w:t>
      </w:r>
      <w:r w:rsidRPr="00481518">
        <w:rPr>
          <w:rFonts w:ascii="Times New Roman" w:eastAsiaTheme="minorHAnsi" w:hAnsi="Times New Roman" w:cs="Times New Roman"/>
          <w:i/>
          <w:iCs/>
          <w:color w:val="000000" w:themeColor="text1"/>
          <w:sz w:val="24"/>
          <w:szCs w:val="24"/>
        </w:rPr>
        <w:t>41</w:t>
      </w:r>
      <w:r w:rsidRPr="00481518">
        <w:rPr>
          <w:rFonts w:ascii="Times New Roman" w:eastAsiaTheme="minorHAnsi" w:hAnsi="Times New Roman" w:cs="Times New Roman"/>
          <w:color w:val="000000" w:themeColor="text1"/>
          <w:sz w:val="24"/>
          <w:szCs w:val="24"/>
        </w:rPr>
        <w:t>, 51-70.</w:t>
      </w:r>
    </w:p>
    <w:p w14:paraId="5BC9FDB4"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Mirpuri, S., &amp; Yip, T. (2017). Intergroup contact and ethnic/racial identity development. </w:t>
      </w:r>
      <w:r w:rsidRPr="00481518">
        <w:rPr>
          <w:rFonts w:ascii="Times New Roman" w:eastAsia="Times New Roman" w:hAnsi="Times New Roman" w:cs="Times New Roman"/>
          <w:i/>
          <w:iCs/>
          <w:color w:val="000000" w:themeColor="text1"/>
          <w:sz w:val="24"/>
          <w:szCs w:val="24"/>
        </w:rPr>
        <w:t>The Wiley Handbook of Group Processes in Children and Adolescents</w:t>
      </w:r>
      <w:r w:rsidRPr="00481518">
        <w:rPr>
          <w:rFonts w:ascii="Times New Roman" w:eastAsia="Times New Roman" w:hAnsi="Times New Roman" w:cs="Times New Roman"/>
          <w:color w:val="000000" w:themeColor="text1"/>
          <w:sz w:val="24"/>
          <w:szCs w:val="24"/>
        </w:rPr>
        <w:t>, 47-66.</w:t>
      </w:r>
    </w:p>
    <w:p w14:paraId="6F16C418"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Nadal, K. L., Wong, Y., Griffin, K. E., Davidoff, K., &amp; Sriken, J. (2014). The adverse impact of racial micro-aggressions on college students' self-esteem. </w:t>
      </w:r>
      <w:r w:rsidRPr="00481518">
        <w:rPr>
          <w:rFonts w:ascii="Times New Roman" w:eastAsia="Times New Roman" w:hAnsi="Times New Roman" w:cs="Times New Roman"/>
          <w:i/>
          <w:iCs/>
          <w:color w:val="000000" w:themeColor="text1"/>
          <w:sz w:val="24"/>
          <w:szCs w:val="24"/>
        </w:rPr>
        <w:t>Journal of College Student Development</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55</w:t>
      </w:r>
      <w:r w:rsidRPr="00481518">
        <w:rPr>
          <w:rFonts w:ascii="Times New Roman" w:eastAsia="Times New Roman" w:hAnsi="Times New Roman" w:cs="Times New Roman"/>
          <w:color w:val="000000" w:themeColor="text1"/>
          <w:sz w:val="24"/>
          <w:szCs w:val="24"/>
        </w:rPr>
        <w:t>(5), 461-474.</w:t>
      </w:r>
    </w:p>
    <w:p w14:paraId="576DC786"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Okonofua, J. A., &amp; Eberhardt, J. L. (2015). Two strikes: Race and the disciplining of young students. </w:t>
      </w:r>
      <w:r w:rsidRPr="00481518">
        <w:rPr>
          <w:rFonts w:ascii="Times New Roman" w:eastAsia="Times New Roman" w:hAnsi="Times New Roman" w:cs="Times New Roman"/>
          <w:i/>
          <w:iCs/>
          <w:color w:val="000000" w:themeColor="text1"/>
          <w:sz w:val="24"/>
          <w:szCs w:val="24"/>
        </w:rPr>
        <w:t>Psychological Science</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26</w:t>
      </w:r>
      <w:r w:rsidRPr="00481518">
        <w:rPr>
          <w:rFonts w:ascii="Times New Roman" w:eastAsia="Times New Roman" w:hAnsi="Times New Roman" w:cs="Times New Roman"/>
          <w:color w:val="000000" w:themeColor="text1"/>
          <w:sz w:val="24"/>
          <w:szCs w:val="24"/>
        </w:rPr>
        <w:t>(5), 617-624.</w:t>
      </w:r>
    </w:p>
    <w:p w14:paraId="298C54CB"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Oyserman, D., &amp; Lewis Jr, N. A. (2017). Seeing the destination AND the path: Using identity‐based motivation to understand and reduce racial disparities in academic achievement. </w:t>
      </w:r>
      <w:r w:rsidRPr="00481518">
        <w:rPr>
          <w:rFonts w:ascii="Times New Roman" w:eastAsia="Times New Roman" w:hAnsi="Times New Roman" w:cs="Times New Roman"/>
          <w:i/>
          <w:iCs/>
          <w:color w:val="000000" w:themeColor="text1"/>
          <w:sz w:val="24"/>
          <w:szCs w:val="24"/>
        </w:rPr>
        <w:t>Social Issues and Policy Review</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11</w:t>
      </w:r>
      <w:r w:rsidRPr="00481518">
        <w:rPr>
          <w:rFonts w:ascii="Times New Roman" w:eastAsia="Times New Roman" w:hAnsi="Times New Roman" w:cs="Times New Roman"/>
          <w:color w:val="000000" w:themeColor="text1"/>
          <w:sz w:val="24"/>
          <w:szCs w:val="24"/>
        </w:rPr>
        <w:t>(1), 159-194.</w:t>
      </w:r>
    </w:p>
    <w:p w14:paraId="079DC5EB"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Papay, J. P., Murnane, R. J., &amp; Willett, J. B. (2010). The consequences of high school exit examinations for low-performing urban students: Evidence from Massachusetts. </w:t>
      </w:r>
      <w:r w:rsidRPr="00481518">
        <w:rPr>
          <w:rFonts w:ascii="Times New Roman" w:eastAsia="Times New Roman" w:hAnsi="Times New Roman" w:cs="Times New Roman"/>
          <w:i/>
          <w:iCs/>
          <w:color w:val="000000" w:themeColor="text1"/>
          <w:sz w:val="24"/>
          <w:szCs w:val="24"/>
        </w:rPr>
        <w:t>Educational Evaluation and Policy Analysis</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32</w:t>
      </w:r>
      <w:r w:rsidRPr="00481518">
        <w:rPr>
          <w:rFonts w:ascii="Times New Roman" w:eastAsia="Times New Roman" w:hAnsi="Times New Roman" w:cs="Times New Roman"/>
          <w:color w:val="000000" w:themeColor="text1"/>
          <w:sz w:val="24"/>
          <w:szCs w:val="24"/>
        </w:rPr>
        <w:t>(1), 5-23.</w:t>
      </w:r>
    </w:p>
    <w:p w14:paraId="4ABE7780"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Patton, L. D. (2016). Disrupting postsecondary prose: Toward a critical race theory of higher education. </w:t>
      </w:r>
      <w:r w:rsidRPr="00481518">
        <w:rPr>
          <w:rFonts w:ascii="Times New Roman" w:eastAsia="Times New Roman" w:hAnsi="Times New Roman" w:cs="Times New Roman"/>
          <w:i/>
          <w:iCs/>
          <w:color w:val="000000" w:themeColor="text1"/>
          <w:sz w:val="24"/>
          <w:szCs w:val="24"/>
        </w:rPr>
        <w:t>Urban Education</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51</w:t>
      </w:r>
      <w:r w:rsidRPr="00481518">
        <w:rPr>
          <w:rFonts w:ascii="Times New Roman" w:eastAsia="Times New Roman" w:hAnsi="Times New Roman" w:cs="Times New Roman"/>
          <w:color w:val="000000" w:themeColor="text1"/>
          <w:sz w:val="24"/>
          <w:szCs w:val="24"/>
        </w:rPr>
        <w:t>(3), 315-342.</w:t>
      </w:r>
    </w:p>
    <w:p w14:paraId="07FB4D02"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Peixoto, F., &amp; Almeida, L. S. (2010). Self-concept, self-esteem, and academic achievement: Strategies for maintaining self-esteem in students experiencing academic failure. </w:t>
      </w:r>
      <w:r w:rsidRPr="00481518">
        <w:rPr>
          <w:rFonts w:ascii="Times New Roman" w:eastAsia="Times New Roman" w:hAnsi="Times New Roman" w:cs="Times New Roman"/>
          <w:i/>
          <w:iCs/>
          <w:color w:val="000000" w:themeColor="text1"/>
          <w:sz w:val="24"/>
          <w:szCs w:val="24"/>
        </w:rPr>
        <w:t>European Journal of Psychology of Education</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25</w:t>
      </w:r>
      <w:r w:rsidRPr="00481518">
        <w:rPr>
          <w:rFonts w:ascii="Times New Roman" w:eastAsia="Times New Roman" w:hAnsi="Times New Roman" w:cs="Times New Roman"/>
          <w:color w:val="000000" w:themeColor="text1"/>
          <w:sz w:val="24"/>
          <w:szCs w:val="24"/>
        </w:rPr>
        <w:t>(2), 157-175.</w:t>
      </w:r>
    </w:p>
    <w:p w14:paraId="4EC60198"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lastRenderedPageBreak/>
        <w:t xml:space="preserve">Rahim, E. A. (2010). Marginalized through the ‘Looking Glass Self’. The development of stereotypes and labeling. </w:t>
      </w:r>
      <w:r w:rsidRPr="00481518">
        <w:rPr>
          <w:rFonts w:ascii="Times New Roman" w:eastAsia="Times New Roman" w:hAnsi="Times New Roman" w:cs="Times New Roman"/>
          <w:i/>
          <w:iCs/>
          <w:color w:val="000000" w:themeColor="text1"/>
          <w:sz w:val="24"/>
          <w:szCs w:val="24"/>
        </w:rPr>
        <w:t>Journal of International Academic Research</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10</w:t>
      </w:r>
      <w:r w:rsidRPr="00481518">
        <w:rPr>
          <w:rFonts w:ascii="Times New Roman" w:eastAsia="Times New Roman" w:hAnsi="Times New Roman" w:cs="Times New Roman"/>
          <w:color w:val="000000" w:themeColor="text1"/>
          <w:sz w:val="24"/>
          <w:szCs w:val="24"/>
        </w:rPr>
        <w:t>(1), 9-19.</w:t>
      </w:r>
    </w:p>
    <w:p w14:paraId="1D380315"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Reid, K. W. (2013). Understanding the relationships among racial identity, self-efficacy, institutional integration and academic achievement of Black males attending research universities. </w:t>
      </w:r>
      <w:r w:rsidRPr="00481518">
        <w:rPr>
          <w:rFonts w:ascii="Times New Roman" w:eastAsia="Times New Roman" w:hAnsi="Times New Roman" w:cs="Times New Roman"/>
          <w:i/>
          <w:iCs/>
          <w:color w:val="000000" w:themeColor="text1"/>
          <w:sz w:val="24"/>
          <w:szCs w:val="24"/>
        </w:rPr>
        <w:t>The Journal of Negro Education</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82</w:t>
      </w:r>
      <w:r w:rsidRPr="00481518">
        <w:rPr>
          <w:rFonts w:ascii="Times New Roman" w:eastAsia="Times New Roman" w:hAnsi="Times New Roman" w:cs="Times New Roman"/>
          <w:color w:val="000000" w:themeColor="text1"/>
          <w:sz w:val="24"/>
          <w:szCs w:val="24"/>
        </w:rPr>
        <w:t>(1), 75-93.</w:t>
      </w:r>
    </w:p>
    <w:p w14:paraId="08DAEE76"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Reynolds, A. L., Sneva, J. N., &amp; Beehler, G. P. (2010). The influence of racism-related stress on the academic motivation of Black and Latino/a students. </w:t>
      </w:r>
      <w:r w:rsidRPr="00481518">
        <w:rPr>
          <w:rFonts w:ascii="Times New Roman" w:eastAsia="Times New Roman" w:hAnsi="Times New Roman" w:cs="Times New Roman"/>
          <w:i/>
          <w:iCs/>
          <w:color w:val="000000" w:themeColor="text1"/>
          <w:sz w:val="24"/>
          <w:szCs w:val="24"/>
        </w:rPr>
        <w:t>Journal of College Student Development</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51</w:t>
      </w:r>
      <w:r w:rsidRPr="00481518">
        <w:rPr>
          <w:rFonts w:ascii="Times New Roman" w:eastAsia="Times New Roman" w:hAnsi="Times New Roman" w:cs="Times New Roman"/>
          <w:color w:val="000000" w:themeColor="text1"/>
          <w:sz w:val="24"/>
          <w:szCs w:val="24"/>
        </w:rPr>
        <w:t>(2), 135-149.</w:t>
      </w:r>
    </w:p>
    <w:p w14:paraId="51FAD053"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Rivas‐Drake, D., Seaton, E. K., Markstrom, C., Quintana, S., Syed, M., Lee, R. M. ... &amp; Ethnic and Racial Identity in the 21st Century Study Group. (2014). Ethnic and racial identity in adolescence: Implications for psychosocial, academic, and health outcomes. </w:t>
      </w:r>
      <w:r w:rsidRPr="00481518">
        <w:rPr>
          <w:rFonts w:ascii="Times New Roman" w:eastAsia="Times New Roman" w:hAnsi="Times New Roman" w:cs="Times New Roman"/>
          <w:i/>
          <w:iCs/>
          <w:color w:val="000000" w:themeColor="text1"/>
          <w:sz w:val="24"/>
          <w:szCs w:val="24"/>
        </w:rPr>
        <w:t>Child Development</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85</w:t>
      </w:r>
      <w:r w:rsidRPr="00481518">
        <w:rPr>
          <w:rFonts w:ascii="Times New Roman" w:eastAsia="Times New Roman" w:hAnsi="Times New Roman" w:cs="Times New Roman"/>
          <w:color w:val="000000" w:themeColor="text1"/>
          <w:sz w:val="24"/>
          <w:szCs w:val="24"/>
        </w:rPr>
        <w:t>(1), 40-57.</w:t>
      </w:r>
    </w:p>
    <w:p w14:paraId="1E16E77B"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Rocchi, M., Pelletier, L., Cheung, S., Baxter, D., &amp; Beaudry, S. (2017). Assessing need-supportive and need-thwarting interpersonal behaviors: The Interpersonal Behaviors Questionnaire (IBQ). </w:t>
      </w:r>
      <w:r w:rsidRPr="00481518">
        <w:rPr>
          <w:rFonts w:ascii="Times New Roman" w:eastAsia="Times New Roman" w:hAnsi="Times New Roman" w:cs="Times New Roman"/>
          <w:i/>
          <w:iCs/>
          <w:color w:val="000000" w:themeColor="text1"/>
          <w:sz w:val="24"/>
          <w:szCs w:val="24"/>
        </w:rPr>
        <w:t>Personality and Individual Differences</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104</w:t>
      </w:r>
      <w:r w:rsidRPr="00481518">
        <w:rPr>
          <w:rFonts w:ascii="Times New Roman" w:eastAsia="Times New Roman" w:hAnsi="Times New Roman" w:cs="Times New Roman"/>
          <w:color w:val="000000" w:themeColor="text1"/>
          <w:sz w:val="24"/>
          <w:szCs w:val="24"/>
        </w:rPr>
        <w:t>, 423-433.</w:t>
      </w:r>
    </w:p>
    <w:p w14:paraId="6FBB1FAA"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Rogers, L. O., &amp; Way, N. (2016). “I have goals to prove all those people wrong and not fit into any one of those boxes” paths of resistance to stereotypes among Black adolescent males. </w:t>
      </w:r>
      <w:r w:rsidRPr="00481518">
        <w:rPr>
          <w:rFonts w:ascii="Times New Roman" w:eastAsia="Times New Roman" w:hAnsi="Times New Roman" w:cs="Times New Roman"/>
          <w:i/>
          <w:iCs/>
          <w:color w:val="000000" w:themeColor="text1"/>
          <w:sz w:val="24"/>
          <w:szCs w:val="24"/>
        </w:rPr>
        <w:t>Journal of Adolescent Research</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31</w:t>
      </w:r>
      <w:r w:rsidRPr="00481518">
        <w:rPr>
          <w:rFonts w:ascii="Times New Roman" w:eastAsia="Times New Roman" w:hAnsi="Times New Roman" w:cs="Times New Roman"/>
          <w:color w:val="000000" w:themeColor="text1"/>
          <w:sz w:val="24"/>
          <w:szCs w:val="24"/>
        </w:rPr>
        <w:t>(3), 263-298.</w:t>
      </w:r>
    </w:p>
    <w:p w14:paraId="78BAAF9F"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Ross, A. T., Powell, A. M., &amp; Henriksen Jr, R. C. (2016). Self-identity: A key to Black student success. </w:t>
      </w:r>
      <w:r w:rsidRPr="00481518">
        <w:rPr>
          <w:rFonts w:ascii="Times New Roman" w:eastAsia="Times New Roman" w:hAnsi="Times New Roman" w:cs="Times New Roman"/>
          <w:i/>
          <w:iCs/>
          <w:color w:val="000000" w:themeColor="text1"/>
          <w:sz w:val="24"/>
          <w:szCs w:val="24"/>
        </w:rPr>
        <w:t>Ideas and research you can use: VISTAS</w:t>
      </w:r>
      <w:r w:rsidRPr="00481518">
        <w:rPr>
          <w:rFonts w:ascii="Times New Roman" w:eastAsia="Times New Roman" w:hAnsi="Times New Roman" w:cs="Times New Roman"/>
          <w:color w:val="000000" w:themeColor="text1"/>
          <w:sz w:val="24"/>
          <w:szCs w:val="24"/>
        </w:rPr>
        <w:t>.</w:t>
      </w:r>
    </w:p>
    <w:p w14:paraId="2CF05223"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Ruiz-Junco, N., &amp; Brossard, B. (Eds.). (2018). </w:t>
      </w:r>
      <w:r w:rsidRPr="00481518">
        <w:rPr>
          <w:rFonts w:ascii="Times New Roman" w:eastAsia="Times New Roman" w:hAnsi="Times New Roman" w:cs="Times New Roman"/>
          <w:i/>
          <w:iCs/>
          <w:color w:val="000000" w:themeColor="text1"/>
          <w:sz w:val="24"/>
          <w:szCs w:val="24"/>
        </w:rPr>
        <w:t>Updating Charles H. Cooley: Contemporary Perspectives on a Sociological Classic</w:t>
      </w:r>
      <w:r w:rsidRPr="00481518">
        <w:rPr>
          <w:rFonts w:ascii="Times New Roman" w:eastAsia="Times New Roman" w:hAnsi="Times New Roman" w:cs="Times New Roman"/>
          <w:color w:val="000000" w:themeColor="text1"/>
          <w:sz w:val="24"/>
          <w:szCs w:val="24"/>
        </w:rPr>
        <w:t>. Routledge.</w:t>
      </w:r>
    </w:p>
    <w:p w14:paraId="1A8BC76F"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lastRenderedPageBreak/>
        <w:t>Ryan, R. M., &amp; Deci, E. L. (2017). Self-Determination Theory. Basic psychological needs in motivation, development, and wellness. New York: The Guilford Press.</w:t>
      </w:r>
    </w:p>
    <w:p w14:paraId="7F6EA212" w14:textId="77777777" w:rsidR="00D066C5" w:rsidRPr="00481518" w:rsidRDefault="00D066C5" w:rsidP="00D066C5">
      <w:pPr>
        <w:ind w:left="720" w:hanging="720"/>
        <w:rPr>
          <w:rFonts w:ascii="Times New Roman" w:eastAsiaTheme="minorHAnsi" w:hAnsi="Times New Roman" w:cs="Times New Roman"/>
          <w:color w:val="000000" w:themeColor="text1"/>
          <w:sz w:val="24"/>
          <w:szCs w:val="24"/>
          <w:lang w:val="en-AU"/>
        </w:rPr>
      </w:pPr>
      <w:r w:rsidRPr="00481518">
        <w:rPr>
          <w:rFonts w:ascii="Times New Roman" w:eastAsiaTheme="minorHAnsi" w:hAnsi="Times New Roman" w:cs="Times New Roman"/>
          <w:color w:val="000000" w:themeColor="text1"/>
          <w:sz w:val="24"/>
          <w:szCs w:val="24"/>
          <w:lang w:val="en-AU"/>
        </w:rPr>
        <w:t xml:space="preserve">Sanchez, D. (2013). Racial identity attitudes and ego identity statuses in Dominican and Puerto Rican college students. </w:t>
      </w:r>
      <w:r w:rsidRPr="00481518">
        <w:rPr>
          <w:rFonts w:ascii="Times New Roman" w:eastAsiaTheme="minorHAnsi" w:hAnsi="Times New Roman" w:cs="Times New Roman"/>
          <w:i/>
          <w:iCs/>
          <w:color w:val="000000" w:themeColor="text1"/>
          <w:sz w:val="24"/>
          <w:szCs w:val="24"/>
          <w:lang w:val="en-AU"/>
        </w:rPr>
        <w:t>Journal of College Student Development</w:t>
      </w:r>
      <w:r w:rsidRPr="00481518">
        <w:rPr>
          <w:rFonts w:ascii="Times New Roman" w:eastAsiaTheme="minorHAnsi" w:hAnsi="Times New Roman" w:cs="Times New Roman"/>
          <w:color w:val="000000" w:themeColor="text1"/>
          <w:sz w:val="24"/>
          <w:szCs w:val="24"/>
          <w:lang w:val="en-AU"/>
        </w:rPr>
        <w:t xml:space="preserve">, </w:t>
      </w:r>
      <w:r w:rsidRPr="00481518">
        <w:rPr>
          <w:rFonts w:ascii="Times New Roman" w:eastAsiaTheme="minorHAnsi" w:hAnsi="Times New Roman" w:cs="Times New Roman"/>
          <w:i/>
          <w:iCs/>
          <w:color w:val="000000" w:themeColor="text1"/>
          <w:sz w:val="24"/>
          <w:szCs w:val="24"/>
          <w:lang w:val="en-AU"/>
        </w:rPr>
        <w:t>54</w:t>
      </w:r>
      <w:r w:rsidRPr="00481518">
        <w:rPr>
          <w:rFonts w:ascii="Times New Roman" w:eastAsiaTheme="minorHAnsi" w:hAnsi="Times New Roman" w:cs="Times New Roman"/>
          <w:color w:val="000000" w:themeColor="text1"/>
          <w:sz w:val="24"/>
          <w:szCs w:val="24"/>
          <w:lang w:val="en-AU"/>
        </w:rPr>
        <w:t>(5), 497-510.</w:t>
      </w:r>
    </w:p>
    <w:p w14:paraId="524C87F2"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Seaton, E. K., Upton, R., Gilbert, A., &amp; Volpe, V. (2014). A moderated mediation model: Racial discrimination, coping strategies, and racial identity among Black adolescents. </w:t>
      </w:r>
      <w:r w:rsidRPr="00481518">
        <w:rPr>
          <w:rFonts w:ascii="Times New Roman" w:eastAsia="Times New Roman" w:hAnsi="Times New Roman" w:cs="Times New Roman"/>
          <w:i/>
          <w:iCs/>
          <w:color w:val="000000" w:themeColor="text1"/>
          <w:sz w:val="24"/>
          <w:szCs w:val="24"/>
        </w:rPr>
        <w:t>Child Development</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85</w:t>
      </w:r>
      <w:r w:rsidRPr="00481518">
        <w:rPr>
          <w:rFonts w:ascii="Times New Roman" w:eastAsia="Times New Roman" w:hAnsi="Times New Roman" w:cs="Times New Roman"/>
          <w:color w:val="000000" w:themeColor="text1"/>
          <w:sz w:val="24"/>
          <w:szCs w:val="24"/>
        </w:rPr>
        <w:t>(3), 882-890.</w:t>
      </w:r>
    </w:p>
    <w:p w14:paraId="5D082F0C"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Sellers, R. M., Copeland‐Linder, N., Martin, P. P., &amp; Lewis, R. L. H. (2006). Racial identity matters: The relationship between racial discrimination and psychological functioning in African American adolescents. </w:t>
      </w:r>
      <w:r w:rsidRPr="00481518">
        <w:rPr>
          <w:rFonts w:ascii="Times New Roman" w:eastAsia="Times New Roman" w:hAnsi="Times New Roman" w:cs="Times New Roman"/>
          <w:i/>
          <w:iCs/>
          <w:color w:val="000000" w:themeColor="text1"/>
          <w:sz w:val="24"/>
          <w:szCs w:val="24"/>
        </w:rPr>
        <w:t>Journal of Research on Adolescence</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16</w:t>
      </w:r>
      <w:r w:rsidRPr="00481518">
        <w:rPr>
          <w:rFonts w:ascii="Times New Roman" w:eastAsia="Times New Roman" w:hAnsi="Times New Roman" w:cs="Times New Roman"/>
          <w:color w:val="000000" w:themeColor="text1"/>
          <w:sz w:val="24"/>
          <w:szCs w:val="24"/>
        </w:rPr>
        <w:t>(2), 187-216.</w:t>
      </w:r>
    </w:p>
    <w:p w14:paraId="1E01BAED"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Settles, I. H., Navarrete, C. D., Pagano, S. J., Abdou, C. M., &amp; Sidanius, J. (2010). Racial identity and depression among African American women. </w:t>
      </w:r>
      <w:r w:rsidRPr="00481518">
        <w:rPr>
          <w:rFonts w:ascii="Times New Roman" w:eastAsia="Times New Roman" w:hAnsi="Times New Roman" w:cs="Times New Roman"/>
          <w:i/>
          <w:iCs/>
          <w:color w:val="000000" w:themeColor="text1"/>
          <w:sz w:val="24"/>
          <w:szCs w:val="24"/>
        </w:rPr>
        <w:t>Cultural Diversity and Ethnic Minority Psychology</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16</w:t>
      </w:r>
      <w:r w:rsidRPr="00481518">
        <w:rPr>
          <w:rFonts w:ascii="Times New Roman" w:eastAsia="Times New Roman" w:hAnsi="Times New Roman" w:cs="Times New Roman"/>
          <w:color w:val="000000" w:themeColor="text1"/>
          <w:sz w:val="24"/>
          <w:szCs w:val="24"/>
        </w:rPr>
        <w:t>(2), 248.</w:t>
      </w:r>
    </w:p>
    <w:p w14:paraId="436CC83A"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Singh, K., Chang, M., &amp; Dika, S. (2010). Ethnicity, self-concept, and school belonging: Effects on school engagement. </w:t>
      </w:r>
      <w:r w:rsidRPr="00481518">
        <w:rPr>
          <w:rFonts w:ascii="Times New Roman" w:eastAsia="Times New Roman" w:hAnsi="Times New Roman" w:cs="Times New Roman"/>
          <w:i/>
          <w:iCs/>
          <w:color w:val="000000" w:themeColor="text1"/>
          <w:sz w:val="24"/>
          <w:szCs w:val="24"/>
        </w:rPr>
        <w:t>Educational Research for Policy and Practice</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9</w:t>
      </w:r>
      <w:r w:rsidRPr="00481518">
        <w:rPr>
          <w:rFonts w:ascii="Times New Roman" w:eastAsia="Times New Roman" w:hAnsi="Times New Roman" w:cs="Times New Roman"/>
          <w:color w:val="000000" w:themeColor="text1"/>
          <w:sz w:val="24"/>
          <w:szCs w:val="24"/>
        </w:rPr>
        <w:t>(3), 159-175.</w:t>
      </w:r>
    </w:p>
    <w:p w14:paraId="3F4A2067"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Siongkowinarto, E. (2018). Aurora: Stereotyping and How It Shapes a Person’s Perspective of His Own and Other People’s Self-Identity. </w:t>
      </w:r>
      <w:r w:rsidRPr="00481518">
        <w:rPr>
          <w:rFonts w:ascii="Times New Roman" w:eastAsia="Times New Roman" w:hAnsi="Times New Roman" w:cs="Times New Roman"/>
          <w:i/>
          <w:iCs/>
          <w:color w:val="000000" w:themeColor="text1"/>
          <w:sz w:val="24"/>
          <w:szCs w:val="24"/>
        </w:rPr>
        <w:t>Kata Kita</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6</w:t>
      </w:r>
      <w:r w:rsidRPr="00481518">
        <w:rPr>
          <w:rFonts w:ascii="Times New Roman" w:eastAsia="Times New Roman" w:hAnsi="Times New Roman" w:cs="Times New Roman"/>
          <w:color w:val="000000" w:themeColor="text1"/>
          <w:sz w:val="24"/>
          <w:szCs w:val="24"/>
        </w:rPr>
        <w:t>(2), 129-135.</w:t>
      </w:r>
    </w:p>
    <w:p w14:paraId="19C9E643"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Sleeter, C. E. (2017). Critical race theory and the whiteness of teacher education. </w:t>
      </w:r>
      <w:r w:rsidRPr="00481518">
        <w:rPr>
          <w:rFonts w:ascii="Times New Roman" w:eastAsia="Times New Roman" w:hAnsi="Times New Roman" w:cs="Times New Roman"/>
          <w:i/>
          <w:iCs/>
          <w:color w:val="000000" w:themeColor="text1"/>
          <w:sz w:val="24"/>
          <w:szCs w:val="24"/>
        </w:rPr>
        <w:t>Urban Education</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52</w:t>
      </w:r>
      <w:r w:rsidRPr="00481518">
        <w:rPr>
          <w:rFonts w:ascii="Times New Roman" w:eastAsia="Times New Roman" w:hAnsi="Times New Roman" w:cs="Times New Roman"/>
          <w:color w:val="000000" w:themeColor="text1"/>
          <w:sz w:val="24"/>
          <w:szCs w:val="24"/>
        </w:rPr>
        <w:t>(2), 155-169.</w:t>
      </w:r>
    </w:p>
    <w:p w14:paraId="71935FD2"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Stark, P., &amp; Noel, A. M. (2015). Trends in High School Dropout and Completion Rates in the United States: 1972-2012. Compendium Report. NCES 2015-015. </w:t>
      </w:r>
      <w:r w:rsidRPr="00481518">
        <w:rPr>
          <w:rFonts w:ascii="Times New Roman" w:eastAsia="Times New Roman" w:hAnsi="Times New Roman" w:cs="Times New Roman"/>
          <w:i/>
          <w:iCs/>
          <w:color w:val="000000" w:themeColor="text1"/>
          <w:sz w:val="24"/>
          <w:szCs w:val="24"/>
        </w:rPr>
        <w:t>National Center for Education Statistics</w:t>
      </w:r>
      <w:r w:rsidRPr="00481518">
        <w:rPr>
          <w:rFonts w:ascii="Times New Roman" w:eastAsia="Times New Roman" w:hAnsi="Times New Roman" w:cs="Times New Roman"/>
          <w:color w:val="000000" w:themeColor="text1"/>
          <w:sz w:val="24"/>
          <w:szCs w:val="24"/>
        </w:rPr>
        <w:t>.</w:t>
      </w:r>
    </w:p>
    <w:p w14:paraId="3DCFE011"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lastRenderedPageBreak/>
        <w:t xml:space="preserve">Stewart, D. L. (2015). Know your role: Black college students, racial identity, and performance. </w:t>
      </w:r>
      <w:r w:rsidRPr="00481518">
        <w:rPr>
          <w:rFonts w:ascii="Times New Roman" w:eastAsia="Times New Roman" w:hAnsi="Times New Roman" w:cs="Times New Roman"/>
          <w:i/>
          <w:iCs/>
          <w:color w:val="000000" w:themeColor="text1"/>
          <w:sz w:val="24"/>
          <w:szCs w:val="24"/>
        </w:rPr>
        <w:t>International Journal of Qualitative Studies in Education</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28</w:t>
      </w:r>
      <w:r w:rsidRPr="00481518">
        <w:rPr>
          <w:rFonts w:ascii="Times New Roman" w:eastAsia="Times New Roman" w:hAnsi="Times New Roman" w:cs="Times New Roman"/>
          <w:color w:val="000000" w:themeColor="text1"/>
          <w:sz w:val="24"/>
          <w:szCs w:val="24"/>
        </w:rPr>
        <w:t>(2), 238-258.</w:t>
      </w:r>
    </w:p>
    <w:p w14:paraId="6AD3D1DA"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Strati, A. D., Schmidt, J. A., &amp; Maier, K. S. (2017). Perceived challenge, teacher support, and teacher obstruction as predictors of student engagement. </w:t>
      </w:r>
      <w:r w:rsidRPr="00481518">
        <w:rPr>
          <w:rFonts w:ascii="Times New Roman" w:eastAsia="Times New Roman" w:hAnsi="Times New Roman" w:cs="Times New Roman"/>
          <w:i/>
          <w:iCs/>
          <w:color w:val="000000" w:themeColor="text1"/>
          <w:sz w:val="24"/>
          <w:szCs w:val="24"/>
        </w:rPr>
        <w:t>Journal of Educational Psychology</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109</w:t>
      </w:r>
      <w:r w:rsidRPr="00481518">
        <w:rPr>
          <w:rFonts w:ascii="Times New Roman" w:eastAsia="Times New Roman" w:hAnsi="Times New Roman" w:cs="Times New Roman"/>
          <w:color w:val="000000" w:themeColor="text1"/>
          <w:sz w:val="24"/>
          <w:szCs w:val="24"/>
        </w:rPr>
        <w:t>(1), 131.</w:t>
      </w:r>
    </w:p>
    <w:p w14:paraId="5B2684B1"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Talbert, E., Hofkens, T., &amp; Wang, M. T. (2019). Does student-centered instruction engage students differently? The moderation effect of student ethnicity. </w:t>
      </w:r>
      <w:r w:rsidRPr="00481518">
        <w:rPr>
          <w:rFonts w:ascii="Times New Roman" w:eastAsia="Times New Roman" w:hAnsi="Times New Roman" w:cs="Times New Roman"/>
          <w:i/>
          <w:iCs/>
          <w:color w:val="000000" w:themeColor="text1"/>
          <w:sz w:val="24"/>
          <w:szCs w:val="24"/>
        </w:rPr>
        <w:t>The Journal of Educational Research</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112</w:t>
      </w:r>
      <w:r w:rsidRPr="00481518">
        <w:rPr>
          <w:rFonts w:ascii="Times New Roman" w:eastAsia="Times New Roman" w:hAnsi="Times New Roman" w:cs="Times New Roman"/>
          <w:color w:val="000000" w:themeColor="text1"/>
          <w:sz w:val="24"/>
          <w:szCs w:val="24"/>
        </w:rPr>
        <w:t>(3), 327-341.</w:t>
      </w:r>
    </w:p>
    <w:p w14:paraId="6FBD54BD"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Taylor, G., Jungert, T., Mageau, G. A., Schattke, K., Dedic, H., Rosenfield, S., &amp; Koestner, R. (2014). A self-determination theory approach to predicting school achievement over time: The unique role of intrinsic motivation. </w:t>
      </w:r>
      <w:r w:rsidRPr="00481518">
        <w:rPr>
          <w:rFonts w:ascii="Times New Roman" w:eastAsia="Times New Roman" w:hAnsi="Times New Roman" w:cs="Times New Roman"/>
          <w:i/>
          <w:iCs/>
          <w:color w:val="000000" w:themeColor="text1"/>
          <w:sz w:val="24"/>
          <w:szCs w:val="24"/>
        </w:rPr>
        <w:t>Contemporary Educational Psychology</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39</w:t>
      </w:r>
      <w:r w:rsidRPr="00481518">
        <w:rPr>
          <w:rFonts w:ascii="Times New Roman" w:eastAsia="Times New Roman" w:hAnsi="Times New Roman" w:cs="Times New Roman"/>
          <w:color w:val="000000" w:themeColor="text1"/>
          <w:sz w:val="24"/>
          <w:szCs w:val="24"/>
        </w:rPr>
        <w:t>(4), 342-358.</w:t>
      </w:r>
    </w:p>
    <w:p w14:paraId="4D68B9B7"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Thibodeaux, J. (2013). Student perceptions of safety in perceived similar and non-similar race high schools. </w:t>
      </w:r>
      <w:r w:rsidRPr="00481518">
        <w:rPr>
          <w:rFonts w:ascii="Times New Roman" w:eastAsia="Times New Roman" w:hAnsi="Times New Roman" w:cs="Times New Roman"/>
          <w:i/>
          <w:iCs/>
          <w:color w:val="000000" w:themeColor="text1"/>
          <w:sz w:val="24"/>
          <w:szCs w:val="24"/>
        </w:rPr>
        <w:t>Journal of School Violence</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12</w:t>
      </w:r>
      <w:r w:rsidRPr="00481518">
        <w:rPr>
          <w:rFonts w:ascii="Times New Roman" w:eastAsia="Times New Roman" w:hAnsi="Times New Roman" w:cs="Times New Roman"/>
          <w:color w:val="000000" w:themeColor="text1"/>
          <w:sz w:val="24"/>
          <w:szCs w:val="24"/>
        </w:rPr>
        <w:t>(4), 378-394.</w:t>
      </w:r>
    </w:p>
    <w:p w14:paraId="45A9806A"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Thomas, A. J., Hacker, J. D., &amp; Hoxha, D. (2011). Gendered racial identity of Black young women. </w:t>
      </w:r>
      <w:r w:rsidRPr="00481518">
        <w:rPr>
          <w:rFonts w:ascii="Times New Roman" w:eastAsia="Times New Roman" w:hAnsi="Times New Roman" w:cs="Times New Roman"/>
          <w:i/>
          <w:iCs/>
          <w:color w:val="000000" w:themeColor="text1"/>
          <w:sz w:val="24"/>
          <w:szCs w:val="24"/>
        </w:rPr>
        <w:t>Sex Roles</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64</w:t>
      </w:r>
      <w:r w:rsidRPr="00481518">
        <w:rPr>
          <w:rFonts w:ascii="Times New Roman" w:eastAsia="Times New Roman" w:hAnsi="Times New Roman" w:cs="Times New Roman"/>
          <w:color w:val="000000" w:themeColor="text1"/>
          <w:sz w:val="24"/>
          <w:szCs w:val="24"/>
        </w:rPr>
        <w:t>(7-8), 530-542.</w:t>
      </w:r>
    </w:p>
    <w:p w14:paraId="12B041AB"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Thomas, O. N., Caldwell, C. H., Faison, N., &amp; Jackson, J. S. (2009). Promoting academic achievement: The role of racial identity in buffering perceptions of teacher discrimination on academic achievement among African American and Caribbean Black adolescents. </w:t>
      </w:r>
      <w:r w:rsidRPr="00481518">
        <w:rPr>
          <w:rFonts w:ascii="Times New Roman" w:eastAsia="Times New Roman" w:hAnsi="Times New Roman" w:cs="Times New Roman"/>
          <w:i/>
          <w:iCs/>
          <w:color w:val="000000" w:themeColor="text1"/>
          <w:sz w:val="24"/>
          <w:szCs w:val="24"/>
        </w:rPr>
        <w:t>Journal of Educational Psychology</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101</w:t>
      </w:r>
      <w:r w:rsidRPr="00481518">
        <w:rPr>
          <w:rFonts w:ascii="Times New Roman" w:eastAsia="Times New Roman" w:hAnsi="Times New Roman" w:cs="Times New Roman"/>
          <w:color w:val="000000" w:themeColor="text1"/>
          <w:sz w:val="24"/>
          <w:szCs w:val="24"/>
        </w:rPr>
        <w:t>(2), 420.</w:t>
      </w:r>
    </w:p>
    <w:p w14:paraId="0ED40AD3"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Thompson, C. E., &amp; Carter, R. T. (2013). </w:t>
      </w:r>
      <w:r w:rsidRPr="00481518">
        <w:rPr>
          <w:rFonts w:ascii="Times New Roman" w:eastAsia="Times New Roman" w:hAnsi="Times New Roman" w:cs="Times New Roman"/>
          <w:i/>
          <w:iCs/>
          <w:color w:val="000000" w:themeColor="text1"/>
          <w:sz w:val="24"/>
          <w:szCs w:val="24"/>
        </w:rPr>
        <w:t>Racial identity theory: Applications to individual, group, and organizational interventions</w:t>
      </w:r>
      <w:r w:rsidRPr="00481518">
        <w:rPr>
          <w:rFonts w:ascii="Times New Roman" w:eastAsia="Times New Roman" w:hAnsi="Times New Roman" w:cs="Times New Roman"/>
          <w:color w:val="000000" w:themeColor="text1"/>
          <w:sz w:val="24"/>
          <w:szCs w:val="24"/>
        </w:rPr>
        <w:t>. Routledge.</w:t>
      </w:r>
    </w:p>
    <w:p w14:paraId="77B001FD"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lastRenderedPageBreak/>
        <w:t xml:space="preserve">Tukachinsky, R., Mastro, D., &amp; Yarchi, M. (2017). The effect of prime time television ethnic/racial stereotypes on Latino and Black Americans: A longitudinal national level study. </w:t>
      </w:r>
      <w:r w:rsidRPr="00481518">
        <w:rPr>
          <w:rFonts w:ascii="Times New Roman" w:eastAsia="Times New Roman" w:hAnsi="Times New Roman" w:cs="Times New Roman"/>
          <w:i/>
          <w:iCs/>
          <w:color w:val="000000" w:themeColor="text1"/>
          <w:sz w:val="24"/>
          <w:szCs w:val="24"/>
        </w:rPr>
        <w:t>Journal of Broadcasting &amp; Electronic Media</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61</w:t>
      </w:r>
      <w:r w:rsidRPr="00481518">
        <w:rPr>
          <w:rFonts w:ascii="Times New Roman" w:eastAsia="Times New Roman" w:hAnsi="Times New Roman" w:cs="Times New Roman"/>
          <w:color w:val="000000" w:themeColor="text1"/>
          <w:sz w:val="24"/>
          <w:szCs w:val="24"/>
        </w:rPr>
        <w:t>(3), 538-556.</w:t>
      </w:r>
    </w:p>
    <w:p w14:paraId="36492FBC"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Utvær, K. S. B. (2014). Explaining health and social care students' experiences of meaningfulness in vocational education: The importance of life goals, learning support, perceived competence, and autonomous motivation. </w:t>
      </w:r>
      <w:r w:rsidRPr="00481518">
        <w:rPr>
          <w:rFonts w:ascii="Times New Roman" w:eastAsia="Times New Roman" w:hAnsi="Times New Roman" w:cs="Times New Roman"/>
          <w:i/>
          <w:iCs/>
          <w:color w:val="000000" w:themeColor="text1"/>
          <w:sz w:val="24"/>
          <w:szCs w:val="24"/>
        </w:rPr>
        <w:t>Scandinavian Journal of Educational Research</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58</w:t>
      </w:r>
      <w:r w:rsidRPr="00481518">
        <w:rPr>
          <w:rFonts w:ascii="Times New Roman" w:eastAsia="Times New Roman" w:hAnsi="Times New Roman" w:cs="Times New Roman"/>
          <w:color w:val="000000" w:themeColor="text1"/>
          <w:sz w:val="24"/>
          <w:szCs w:val="24"/>
        </w:rPr>
        <w:t>(6), 639-658.</w:t>
      </w:r>
    </w:p>
    <w:p w14:paraId="30B91DA2"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Verkuyten, M., Thijs, J., &amp; Gharaei, N. (2019). Discrimination and academic (dis) engagement of ethnic-racial minority students: A social identity threat perspective. </w:t>
      </w:r>
      <w:r w:rsidRPr="00481518">
        <w:rPr>
          <w:rFonts w:ascii="Times New Roman" w:eastAsia="Times New Roman" w:hAnsi="Times New Roman" w:cs="Times New Roman"/>
          <w:i/>
          <w:iCs/>
          <w:color w:val="000000" w:themeColor="text1"/>
          <w:sz w:val="24"/>
          <w:szCs w:val="24"/>
        </w:rPr>
        <w:t>Social Psychology of Education</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22</w:t>
      </w:r>
      <w:r w:rsidRPr="00481518">
        <w:rPr>
          <w:rFonts w:ascii="Times New Roman" w:eastAsia="Times New Roman" w:hAnsi="Times New Roman" w:cs="Times New Roman"/>
          <w:color w:val="000000" w:themeColor="text1"/>
          <w:sz w:val="24"/>
          <w:szCs w:val="24"/>
        </w:rPr>
        <w:t>(2), 267-290.</w:t>
      </w:r>
    </w:p>
    <w:p w14:paraId="48B29DA0"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Wang, M. T., &amp; Eccles, J. S. (2013). School context, achievement motivation, and academic engagement: A longitudinal study of school engagement using a multidimensional perspective. </w:t>
      </w:r>
      <w:r w:rsidRPr="00481518">
        <w:rPr>
          <w:rFonts w:ascii="Times New Roman" w:eastAsia="Times New Roman" w:hAnsi="Times New Roman" w:cs="Times New Roman"/>
          <w:i/>
          <w:iCs/>
          <w:color w:val="000000" w:themeColor="text1"/>
          <w:sz w:val="24"/>
          <w:szCs w:val="24"/>
        </w:rPr>
        <w:t>Learning and Instruction</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28</w:t>
      </w:r>
      <w:r w:rsidRPr="00481518">
        <w:rPr>
          <w:rFonts w:ascii="Times New Roman" w:eastAsia="Times New Roman" w:hAnsi="Times New Roman" w:cs="Times New Roman"/>
          <w:color w:val="000000" w:themeColor="text1"/>
          <w:sz w:val="24"/>
          <w:szCs w:val="24"/>
        </w:rPr>
        <w:t>, 12-23.</w:t>
      </w:r>
    </w:p>
    <w:p w14:paraId="0755F1CC"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Wang, M. T., &amp; Holcombe, R. (2010). Adolescents’ perceptions of school environment, engagement, and academic achievement in middle school. </w:t>
      </w:r>
      <w:r w:rsidRPr="00481518">
        <w:rPr>
          <w:rFonts w:ascii="Times New Roman" w:eastAsia="Times New Roman" w:hAnsi="Times New Roman" w:cs="Times New Roman"/>
          <w:i/>
          <w:iCs/>
          <w:color w:val="000000" w:themeColor="text1"/>
          <w:sz w:val="24"/>
          <w:szCs w:val="24"/>
        </w:rPr>
        <w:t>American Educational Research Journal</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47</w:t>
      </w:r>
      <w:r w:rsidRPr="00481518">
        <w:rPr>
          <w:rFonts w:ascii="Times New Roman" w:eastAsia="Times New Roman" w:hAnsi="Times New Roman" w:cs="Times New Roman"/>
          <w:color w:val="000000" w:themeColor="text1"/>
          <w:sz w:val="24"/>
          <w:szCs w:val="24"/>
        </w:rPr>
        <w:t>(3), 633-662.</w:t>
      </w:r>
    </w:p>
    <w:p w14:paraId="0729DD74"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Whaley, A. L. (2016). Identity conflict in African Americans during late adolescence and young adulthood: Double consciousness, multicultural, and Africentric perspectives. </w:t>
      </w:r>
      <w:r w:rsidRPr="00481518">
        <w:rPr>
          <w:rFonts w:ascii="Times New Roman" w:eastAsia="Times New Roman" w:hAnsi="Times New Roman" w:cs="Times New Roman"/>
          <w:i/>
          <w:iCs/>
          <w:color w:val="000000" w:themeColor="text1"/>
          <w:sz w:val="24"/>
          <w:szCs w:val="24"/>
        </w:rPr>
        <w:t>Journal of Pan African Studies</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9</w:t>
      </w:r>
      <w:r w:rsidRPr="00481518">
        <w:rPr>
          <w:rFonts w:ascii="Times New Roman" w:eastAsia="Times New Roman" w:hAnsi="Times New Roman" w:cs="Times New Roman"/>
          <w:color w:val="000000" w:themeColor="text1"/>
          <w:sz w:val="24"/>
          <w:szCs w:val="24"/>
        </w:rPr>
        <w:t>(7), 106-32.</w:t>
      </w:r>
    </w:p>
    <w:p w14:paraId="6C216369"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Whaley, A. L., &amp; Noël, L. T. (2012). Sociocultural theories, academic achievement, and African American adolescents in a multicultural context: A review of the cultural compatibility perspective. </w:t>
      </w:r>
      <w:r w:rsidRPr="00481518">
        <w:rPr>
          <w:rFonts w:ascii="Times New Roman" w:eastAsia="Times New Roman" w:hAnsi="Times New Roman" w:cs="Times New Roman"/>
          <w:i/>
          <w:iCs/>
          <w:color w:val="000000" w:themeColor="text1"/>
          <w:sz w:val="24"/>
          <w:szCs w:val="24"/>
        </w:rPr>
        <w:t>The Journal of Negro Education</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81</w:t>
      </w:r>
      <w:r w:rsidRPr="00481518">
        <w:rPr>
          <w:rFonts w:ascii="Times New Roman" w:eastAsia="Times New Roman" w:hAnsi="Times New Roman" w:cs="Times New Roman"/>
          <w:color w:val="000000" w:themeColor="text1"/>
          <w:sz w:val="24"/>
          <w:szCs w:val="24"/>
        </w:rPr>
        <w:t>(1), 25-38.</w:t>
      </w:r>
    </w:p>
    <w:p w14:paraId="57EF9CCB"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lastRenderedPageBreak/>
        <w:t xml:space="preserve">White-Johnson, R. L. (2012). Prosocial involvement among African American young adults: Considering racial discrimination and racial identity. </w:t>
      </w:r>
      <w:r w:rsidRPr="00481518">
        <w:rPr>
          <w:rFonts w:ascii="Times New Roman" w:eastAsia="Times New Roman" w:hAnsi="Times New Roman" w:cs="Times New Roman"/>
          <w:i/>
          <w:iCs/>
          <w:color w:val="000000" w:themeColor="text1"/>
          <w:sz w:val="24"/>
          <w:szCs w:val="24"/>
        </w:rPr>
        <w:t>Journal of Black Psychology</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38</w:t>
      </w:r>
      <w:r w:rsidRPr="00481518">
        <w:rPr>
          <w:rFonts w:ascii="Times New Roman" w:eastAsia="Times New Roman" w:hAnsi="Times New Roman" w:cs="Times New Roman"/>
          <w:color w:val="000000" w:themeColor="text1"/>
          <w:sz w:val="24"/>
          <w:szCs w:val="24"/>
        </w:rPr>
        <w:t>(3), 313-341.</w:t>
      </w:r>
    </w:p>
    <w:p w14:paraId="1E5EF615"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Williams, J. L., Tolan, P. H., Durkee, M. I., Francois, A. G., &amp; Anderson, R. E. (2012). Integrating racial and ethnic identity research into developmental understanding of adolescents. </w:t>
      </w:r>
      <w:r w:rsidRPr="00481518">
        <w:rPr>
          <w:rFonts w:ascii="Times New Roman" w:eastAsia="Times New Roman" w:hAnsi="Times New Roman" w:cs="Times New Roman"/>
          <w:i/>
          <w:iCs/>
          <w:color w:val="000000" w:themeColor="text1"/>
          <w:sz w:val="24"/>
          <w:szCs w:val="24"/>
        </w:rPr>
        <w:t>Child Development Perspectives</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6</w:t>
      </w:r>
      <w:r w:rsidRPr="00481518">
        <w:rPr>
          <w:rFonts w:ascii="Times New Roman" w:eastAsia="Times New Roman" w:hAnsi="Times New Roman" w:cs="Times New Roman"/>
          <w:color w:val="000000" w:themeColor="text1"/>
          <w:sz w:val="24"/>
          <w:szCs w:val="24"/>
        </w:rPr>
        <w:t>(3), 304-311.</w:t>
      </w:r>
    </w:p>
    <w:p w14:paraId="3C135168"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Williams, J. M., Greenleaf, A. T., Albert, T., &amp; Barnes, E. F. (2014). Promoting Educational Resilience among African American Students at Risk of School Failure: The Role of School Counselors. </w:t>
      </w:r>
      <w:r w:rsidRPr="00481518">
        <w:rPr>
          <w:rFonts w:ascii="Times New Roman" w:eastAsia="Times New Roman" w:hAnsi="Times New Roman" w:cs="Times New Roman"/>
          <w:i/>
          <w:iCs/>
          <w:color w:val="000000" w:themeColor="text1"/>
          <w:sz w:val="24"/>
          <w:szCs w:val="24"/>
        </w:rPr>
        <w:t>Journal of School Counseling</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12</w:t>
      </w:r>
      <w:r w:rsidRPr="00481518">
        <w:rPr>
          <w:rFonts w:ascii="Times New Roman" w:eastAsia="Times New Roman" w:hAnsi="Times New Roman" w:cs="Times New Roman"/>
          <w:color w:val="000000" w:themeColor="text1"/>
          <w:sz w:val="24"/>
          <w:szCs w:val="24"/>
        </w:rPr>
        <w:t>(9), n9.</w:t>
      </w:r>
    </w:p>
    <w:p w14:paraId="4C26CB16" w14:textId="77777777" w:rsidR="00D066C5" w:rsidRPr="00481518" w:rsidRDefault="00D066C5" w:rsidP="00D066C5">
      <w:pPr>
        <w:spacing w:after="0"/>
        <w:ind w:left="720" w:hanging="720"/>
        <w:rPr>
          <w:rFonts w:ascii="Times New Roman" w:eastAsia="Times New Roman" w:hAnsi="Times New Roman" w:cs="Times New Roman"/>
          <w:color w:val="000000" w:themeColor="text1"/>
          <w:sz w:val="24"/>
          <w:szCs w:val="24"/>
        </w:rPr>
      </w:pPr>
      <w:r w:rsidRPr="00481518">
        <w:rPr>
          <w:rFonts w:ascii="Times New Roman" w:eastAsia="Times New Roman" w:hAnsi="Times New Roman" w:cs="Times New Roman"/>
          <w:color w:val="000000" w:themeColor="text1"/>
          <w:sz w:val="24"/>
          <w:szCs w:val="24"/>
        </w:rPr>
        <w:t xml:space="preserve">Wood, J. L., Hilton, A., &amp; Hicks, T. (2014). Motivational factors for academic success: Perspectives of African American males in the. </w:t>
      </w:r>
      <w:r w:rsidRPr="00481518">
        <w:rPr>
          <w:rFonts w:ascii="Times New Roman" w:eastAsia="Times New Roman" w:hAnsi="Times New Roman" w:cs="Times New Roman"/>
          <w:i/>
          <w:iCs/>
          <w:color w:val="000000" w:themeColor="text1"/>
          <w:sz w:val="24"/>
          <w:szCs w:val="24"/>
        </w:rPr>
        <w:t>The National Journal of Urban Education and Practice</w:t>
      </w:r>
      <w:r w:rsidRPr="00481518">
        <w:rPr>
          <w:rFonts w:ascii="Times New Roman" w:eastAsia="Times New Roman" w:hAnsi="Times New Roman" w:cs="Times New Roman"/>
          <w:color w:val="000000" w:themeColor="text1"/>
          <w:sz w:val="24"/>
          <w:szCs w:val="24"/>
        </w:rPr>
        <w:t xml:space="preserve">, </w:t>
      </w:r>
      <w:r w:rsidRPr="00481518">
        <w:rPr>
          <w:rFonts w:ascii="Times New Roman" w:eastAsia="Times New Roman" w:hAnsi="Times New Roman" w:cs="Times New Roman"/>
          <w:i/>
          <w:iCs/>
          <w:color w:val="000000" w:themeColor="text1"/>
          <w:sz w:val="24"/>
          <w:szCs w:val="24"/>
        </w:rPr>
        <w:t>7</w:t>
      </w:r>
      <w:r w:rsidRPr="00481518">
        <w:rPr>
          <w:rFonts w:ascii="Times New Roman" w:eastAsia="Times New Roman" w:hAnsi="Times New Roman" w:cs="Times New Roman"/>
          <w:color w:val="000000" w:themeColor="text1"/>
          <w:sz w:val="24"/>
          <w:szCs w:val="24"/>
        </w:rPr>
        <w:t>(3), 247-265.</w:t>
      </w:r>
    </w:p>
    <w:p w14:paraId="0749EFB3" w14:textId="77777777" w:rsidR="002136C4" w:rsidRPr="00481518" w:rsidRDefault="002136C4" w:rsidP="00EB5686">
      <w:pPr>
        <w:ind w:firstLine="0"/>
        <w:rPr>
          <w:rFonts w:ascii="Times New Roman" w:eastAsiaTheme="minorHAnsi" w:hAnsi="Times New Roman" w:cs="Times New Roman"/>
          <w:color w:val="000000" w:themeColor="text1"/>
          <w:sz w:val="24"/>
          <w:szCs w:val="24"/>
        </w:rPr>
      </w:pPr>
    </w:p>
    <w:sectPr w:rsidR="002136C4" w:rsidRPr="00481518">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enneth del vecchio" w:date="2020-11-04T13:19:00Z" w:initials="kdv">
    <w:p w14:paraId="69AA00D9" w14:textId="4591BA65" w:rsidR="00315870" w:rsidRDefault="00315870">
      <w:pPr>
        <w:pStyle w:val="CommentText"/>
      </w:pPr>
      <w:r>
        <w:rPr>
          <w:rStyle w:val="CommentReference"/>
        </w:rPr>
        <w:annotationRef/>
      </w:r>
      <w:r>
        <w:t>Include your definition of motivation here.</w:t>
      </w:r>
    </w:p>
  </w:comment>
  <w:comment w:id="1" w:author="kenneth del vecchio" w:date="2020-11-04T13:19:00Z" w:initials="kdv">
    <w:p w14:paraId="1BFA8DFE" w14:textId="72F3F75D" w:rsidR="00315870" w:rsidRDefault="00315870">
      <w:pPr>
        <w:pStyle w:val="CommentText"/>
      </w:pPr>
      <w:r>
        <w:rPr>
          <w:rStyle w:val="CommentReference"/>
        </w:rPr>
        <w:annotationRef/>
      </w:r>
      <w:r>
        <w:t>Do you mean black students?</w:t>
      </w:r>
    </w:p>
  </w:comment>
  <w:comment w:id="2" w:author="kenneth del vecchio" w:date="2020-11-04T13:24:00Z" w:initials="kdv">
    <w:p w14:paraId="1465A8AB" w14:textId="5D8682B0" w:rsidR="00315870" w:rsidRDefault="00315870">
      <w:pPr>
        <w:pStyle w:val="CommentText"/>
      </w:pPr>
      <w:r>
        <w:rPr>
          <w:rStyle w:val="CommentReference"/>
        </w:rPr>
        <w:annotationRef/>
      </w:r>
      <w:r>
        <w:t xml:space="preserve">Add in one statement that says something about looking outward (racial identity) and looking inward (looking class self-theory) in order to fully understand black students’ experiences. </w:t>
      </w:r>
    </w:p>
  </w:comment>
  <w:comment w:id="3" w:author="kenneth del vecchio" w:date="2020-11-04T13:31:00Z" w:initials="kdv">
    <w:p w14:paraId="4CFF74C6" w14:textId="14324DF5" w:rsidR="00CE0D4F" w:rsidRDefault="00CE0D4F">
      <w:pPr>
        <w:pStyle w:val="CommentText"/>
      </w:pPr>
      <w:r>
        <w:rPr>
          <w:rStyle w:val="CommentReference"/>
        </w:rPr>
        <w:annotationRef/>
      </w:r>
      <w:r>
        <w:t xml:space="preserve">In your intro, you did not mention that this was part of the theoretical framework. Let’s revisit our conversations about including this. </w:t>
      </w:r>
    </w:p>
  </w:comment>
  <w:comment w:id="4" w:author="kenneth del vecchio" w:date="2020-11-04T13:36:00Z" w:initials="kdv">
    <w:p w14:paraId="68E55CF5" w14:textId="3BD17CD4" w:rsidR="00CE0D4F" w:rsidRDefault="00CE0D4F">
      <w:pPr>
        <w:pStyle w:val="CommentText"/>
      </w:pPr>
      <w:r>
        <w:rPr>
          <w:rStyle w:val="CommentReference"/>
        </w:rPr>
        <w:annotationRef/>
      </w:r>
      <w:r>
        <w:t>This theory was not mentioned in the intro either. If you are using this to explain your concept of motivation, then refer to it in the intro where you define motivation (see my earlier comment).</w:t>
      </w:r>
    </w:p>
  </w:comment>
  <w:comment w:id="6" w:author="kenneth del vecchio" w:date="2020-11-04T13:58:00Z" w:initials="kdv">
    <w:p w14:paraId="7B72E26B" w14:textId="5B46E951" w:rsidR="00EA6DFD" w:rsidRDefault="00EA6DFD">
      <w:pPr>
        <w:pStyle w:val="CommentText"/>
      </w:pPr>
      <w:r>
        <w:rPr>
          <w:rStyle w:val="CommentReference"/>
        </w:rPr>
        <w:annotationRef/>
      </w:r>
      <w:r>
        <w:t xml:space="preserve">Move this to your earlier discussion of racial identity on page 3.  </w:t>
      </w:r>
    </w:p>
  </w:comment>
  <w:comment w:id="5" w:author="kenneth del vecchio" w:date="2020-11-04T13:57:00Z" w:initials="kdv">
    <w:p w14:paraId="446AEF76" w14:textId="55716D17" w:rsidR="00EA6DFD" w:rsidRDefault="00EA6DFD">
      <w:pPr>
        <w:pStyle w:val="CommentText"/>
      </w:pPr>
      <w:r>
        <w:rPr>
          <w:rStyle w:val="CommentReference"/>
        </w:rPr>
        <w:annotationRef/>
      </w:r>
    </w:p>
  </w:comment>
  <w:comment w:id="7" w:author="kenneth del vecchio" w:date="2020-11-04T14:01:00Z" w:initials="kdv">
    <w:p w14:paraId="4B1E3A76" w14:textId="61BBF79A" w:rsidR="009E04EA" w:rsidRDefault="009E04EA">
      <w:pPr>
        <w:pStyle w:val="CommentText"/>
      </w:pPr>
      <w:r>
        <w:rPr>
          <w:rStyle w:val="CommentReference"/>
        </w:rPr>
        <w:annotationRef/>
      </w:r>
      <w:r>
        <w:t>Move this to your discussion of looking glass theory on page 4</w:t>
      </w:r>
    </w:p>
  </w:comment>
  <w:comment w:id="8" w:author="kenneth del vecchio" w:date="2020-11-04T14:02:00Z" w:initials="kdv">
    <w:p w14:paraId="0316CAA8" w14:textId="76C5C439" w:rsidR="009E04EA" w:rsidRDefault="009E04EA">
      <w:pPr>
        <w:pStyle w:val="CommentText"/>
      </w:pPr>
      <w:r>
        <w:rPr>
          <w:rStyle w:val="CommentReference"/>
        </w:rPr>
        <w:annotationRef/>
      </w:r>
      <w:r>
        <w:t>This should follow your discussion of history. When you move out the paragraphs that go with theory, then this will flow better.</w:t>
      </w:r>
    </w:p>
  </w:comment>
  <w:comment w:id="9" w:author="kenneth del vecchio" w:date="2020-11-04T14:22:00Z" w:initials="kdv">
    <w:p w14:paraId="00774B1D" w14:textId="6551EEFE" w:rsidR="00BC7C23" w:rsidRDefault="00BC7C23">
      <w:pPr>
        <w:pStyle w:val="CommentText"/>
      </w:pPr>
      <w:r>
        <w:rPr>
          <w:rStyle w:val="CommentReference"/>
        </w:rPr>
        <w:annotationRef/>
      </w:r>
      <w:r>
        <w:t>I see this part of the chapter as a new section, something like Studies on Racial Identity in Black Students. Go into more depth about each study that you cite here. Briefly list setting, participants, methodology (e.g., surveys, interviews, etc.). You already have explained the major findings of these studies – you just need to provide the background for each study.</w:t>
      </w:r>
    </w:p>
  </w:comment>
  <w:comment w:id="10" w:author="kenneth del vecchio" w:date="2020-11-04T14:20:00Z" w:initials="kdv">
    <w:p w14:paraId="0A39257A" w14:textId="536942CE" w:rsidR="00BC7C23" w:rsidRDefault="00BC7C23">
      <w:pPr>
        <w:pStyle w:val="CommentText"/>
      </w:pPr>
      <w:r>
        <w:rPr>
          <w:rStyle w:val="CommentReference"/>
        </w:rPr>
        <w:annotationRef/>
      </w:r>
      <w:r>
        <w:t>More specifics about this study</w:t>
      </w:r>
    </w:p>
  </w:comment>
  <w:comment w:id="11" w:author="kenneth del vecchio" w:date="2020-11-04T14:21:00Z" w:initials="kdv">
    <w:p w14:paraId="0834AB30" w14:textId="748A80AC" w:rsidR="00BC7C23" w:rsidRDefault="00BC7C23">
      <w:pPr>
        <w:pStyle w:val="CommentText"/>
      </w:pPr>
      <w:r>
        <w:rPr>
          <w:rStyle w:val="CommentReference"/>
        </w:rPr>
        <w:annotationRef/>
      </w:r>
      <w:r>
        <w:t>More specifics about these studies</w:t>
      </w:r>
    </w:p>
  </w:comment>
  <w:comment w:id="12" w:author="kenneth del vecchio" w:date="2020-11-04T14:24:00Z" w:initials="kdv">
    <w:p w14:paraId="0FEBCECB" w14:textId="7F3F59F2" w:rsidR="00120568" w:rsidRDefault="00120568">
      <w:pPr>
        <w:pStyle w:val="CommentText"/>
      </w:pPr>
      <w:r>
        <w:rPr>
          <w:rStyle w:val="CommentReference"/>
        </w:rPr>
        <w:annotationRef/>
      </w:r>
      <w:r>
        <w:t>If this came from a study, briefly describe it (see my comment above)</w:t>
      </w:r>
    </w:p>
  </w:comment>
  <w:comment w:id="13" w:author="kenneth del vecchio" w:date="2020-11-04T14:24:00Z" w:initials="kdv">
    <w:p w14:paraId="3C6A8ABB" w14:textId="67C0F2E5" w:rsidR="00120568" w:rsidRDefault="00120568">
      <w:pPr>
        <w:pStyle w:val="CommentText"/>
      </w:pPr>
      <w:r>
        <w:rPr>
          <w:rStyle w:val="CommentReference"/>
        </w:rPr>
        <w:annotationRef/>
      </w:r>
      <w:r>
        <w:t>Same here</w:t>
      </w:r>
    </w:p>
  </w:comment>
  <w:comment w:id="14" w:author="kenneth del vecchio" w:date="2020-11-04T14:20:00Z" w:initials="kdv">
    <w:p w14:paraId="6A1C3CBA" w14:textId="77AB85CE" w:rsidR="00BC7C23" w:rsidRDefault="00BC7C23">
      <w:pPr>
        <w:pStyle w:val="CommentText"/>
      </w:pPr>
      <w:r>
        <w:rPr>
          <w:rStyle w:val="CommentReference"/>
        </w:rPr>
        <w:annotationRef/>
      </w:r>
      <w:r>
        <w:t>More specifics about these studies</w:t>
      </w:r>
    </w:p>
  </w:comment>
  <w:comment w:id="15" w:author="kenneth del vecchio" w:date="2020-11-04T14:19:00Z" w:initials="kdv">
    <w:p w14:paraId="237C1A05" w14:textId="505423E5" w:rsidR="00BC7C23" w:rsidRDefault="00BC7C23">
      <w:pPr>
        <w:pStyle w:val="CommentText"/>
      </w:pPr>
      <w:r>
        <w:rPr>
          <w:rStyle w:val="CommentReference"/>
        </w:rPr>
        <w:annotationRef/>
      </w:r>
      <w:r>
        <w:t>More specifics about these studies</w:t>
      </w:r>
    </w:p>
  </w:comment>
  <w:comment w:id="16" w:author="kenneth del vecchio" w:date="2020-11-04T14:19:00Z" w:initials="kdv">
    <w:p w14:paraId="46F1E5A0" w14:textId="2E8E242C" w:rsidR="00BC7C23" w:rsidRDefault="00BC7C23">
      <w:pPr>
        <w:pStyle w:val="CommentText"/>
      </w:pPr>
      <w:r>
        <w:rPr>
          <w:rStyle w:val="CommentReference"/>
        </w:rPr>
        <w:annotationRef/>
      </w:r>
      <w:r>
        <w:t>More specifics about these studies</w:t>
      </w:r>
    </w:p>
  </w:comment>
  <w:comment w:id="17" w:author="kenneth del vecchio" w:date="2020-11-04T14:20:00Z" w:initials="kdv">
    <w:p w14:paraId="1E0E6768" w14:textId="76C47728" w:rsidR="00BC7C23" w:rsidRDefault="00BC7C23">
      <w:pPr>
        <w:pStyle w:val="CommentText"/>
      </w:pPr>
      <w:r>
        <w:rPr>
          <w:rStyle w:val="CommentReference"/>
        </w:rPr>
        <w:annotationRef/>
      </w:r>
      <w:r>
        <w:t>More specifics about these studies</w:t>
      </w:r>
    </w:p>
  </w:comment>
  <w:comment w:id="18" w:author="kenneth del vecchio" w:date="2020-11-04T14:25:00Z" w:initials="kdv">
    <w:p w14:paraId="70332237" w14:textId="31C10BB7" w:rsidR="00120568" w:rsidRDefault="00120568">
      <w:pPr>
        <w:pStyle w:val="CommentText"/>
      </w:pPr>
      <w:r>
        <w:rPr>
          <w:rStyle w:val="CommentReference"/>
        </w:rPr>
        <w:annotationRef/>
      </w:r>
      <w:r>
        <w:t>For all of these references, did they come from studies? If so, briefly describe each study, per my comment above.</w:t>
      </w:r>
    </w:p>
  </w:comment>
  <w:comment w:id="19" w:author="kenneth del vecchio" w:date="2020-11-04T14:25:00Z" w:initials="kdv">
    <w:p w14:paraId="55EB2AA5" w14:textId="0A8F3B01" w:rsidR="00120568" w:rsidRDefault="00120568">
      <w:pPr>
        <w:pStyle w:val="CommentText"/>
      </w:pPr>
      <w:r>
        <w:rPr>
          <w:rStyle w:val="CommentReference"/>
        </w:rPr>
        <w:annotationRef/>
      </w:r>
      <w:r>
        <w:t>Briefly describe this study</w:t>
      </w:r>
    </w:p>
  </w:comment>
  <w:comment w:id="20" w:author="kenneth del vecchio" w:date="2020-11-04T14:26:00Z" w:initials="kdv">
    <w:p w14:paraId="0C378C53" w14:textId="74113483" w:rsidR="00120568" w:rsidRDefault="00120568">
      <w:pPr>
        <w:pStyle w:val="CommentText"/>
      </w:pPr>
      <w:r>
        <w:rPr>
          <w:rStyle w:val="CommentReference"/>
        </w:rPr>
        <w:annotationRef/>
      </w:r>
      <w:r>
        <w:t>And this one</w:t>
      </w:r>
    </w:p>
  </w:comment>
  <w:comment w:id="21" w:author="kenneth del vecchio" w:date="2020-11-04T14:26:00Z" w:initials="kdv">
    <w:p w14:paraId="33D74146" w14:textId="01FE19FC" w:rsidR="00120568" w:rsidRDefault="00120568">
      <w:pPr>
        <w:pStyle w:val="CommentText"/>
      </w:pPr>
      <w:r>
        <w:rPr>
          <w:rStyle w:val="CommentReference"/>
        </w:rPr>
        <w:annotationRef/>
      </w:r>
      <w:r>
        <w:t>And this one</w:t>
      </w:r>
    </w:p>
  </w:comment>
  <w:comment w:id="22" w:author="kenneth del vecchio" w:date="2020-11-04T14:26:00Z" w:initials="kdv">
    <w:p w14:paraId="53188471" w14:textId="441D2F44" w:rsidR="00120568" w:rsidRDefault="00120568">
      <w:pPr>
        <w:pStyle w:val="CommentText"/>
      </w:pPr>
      <w:r>
        <w:rPr>
          <w:rStyle w:val="CommentReference"/>
        </w:rPr>
        <w:annotationRef/>
      </w:r>
      <w:r>
        <w:t>And this one</w:t>
      </w:r>
    </w:p>
  </w:comment>
  <w:comment w:id="23" w:author="kenneth del vecchio" w:date="2020-11-04T14:26:00Z" w:initials="kdv">
    <w:p w14:paraId="2EAB184C" w14:textId="48735BB9" w:rsidR="00120568" w:rsidRDefault="00120568">
      <w:pPr>
        <w:pStyle w:val="CommentText"/>
      </w:pPr>
      <w:r>
        <w:rPr>
          <w:rStyle w:val="CommentReference"/>
        </w:rPr>
        <w:annotationRef/>
      </w:r>
      <w:r>
        <w:t>Did this come from a study?</w:t>
      </w:r>
    </w:p>
  </w:comment>
  <w:comment w:id="24" w:author="kenneth del vecchio" w:date="2020-11-04T14:27:00Z" w:initials="kdv">
    <w:p w14:paraId="0C92AE56" w14:textId="4CD3B2CC" w:rsidR="00120568" w:rsidRDefault="00120568">
      <w:pPr>
        <w:pStyle w:val="CommentText"/>
      </w:pPr>
      <w:r>
        <w:rPr>
          <w:rStyle w:val="CommentReference"/>
        </w:rPr>
        <w:annotationRef/>
      </w:r>
      <w:r>
        <w:t>Go into more depth about the background of these studies</w:t>
      </w:r>
    </w:p>
  </w:comment>
  <w:comment w:id="25" w:author="kenneth del vecchio" w:date="2020-11-04T14:27:00Z" w:initials="kdv">
    <w:p w14:paraId="707F266E" w14:textId="3C86FB4E" w:rsidR="00120568" w:rsidRDefault="00120568">
      <w:pPr>
        <w:pStyle w:val="CommentText"/>
      </w:pPr>
      <w:r>
        <w:rPr>
          <w:rStyle w:val="CommentReference"/>
        </w:rPr>
        <w:annotationRef/>
      </w:r>
      <w:r>
        <w:t>Briefly describe background of each of these studies</w:t>
      </w:r>
    </w:p>
  </w:comment>
  <w:comment w:id="26" w:author="kenneth del vecchio" w:date="2020-11-04T14:28:00Z" w:initials="kdv">
    <w:p w14:paraId="2163BC53" w14:textId="3AA7CFF1" w:rsidR="00120568" w:rsidRDefault="00120568">
      <w:pPr>
        <w:pStyle w:val="CommentText"/>
      </w:pPr>
      <w:r>
        <w:rPr>
          <w:rStyle w:val="CommentReference"/>
        </w:rPr>
        <w:annotationRef/>
      </w:r>
      <w:r>
        <w:t>Describe this study</w:t>
      </w:r>
    </w:p>
  </w:comment>
  <w:comment w:id="27" w:author="kenneth del vecchio" w:date="2020-11-04T14:28:00Z" w:initials="kdv">
    <w:p w14:paraId="52E12FDC" w14:textId="73CDC8BD" w:rsidR="00120568" w:rsidRDefault="00120568">
      <w:pPr>
        <w:pStyle w:val="CommentText"/>
      </w:pPr>
      <w:r>
        <w:rPr>
          <w:rStyle w:val="CommentReference"/>
        </w:rPr>
        <w:annotationRef/>
      </w:r>
      <w:r>
        <w:t>Describe these studies</w:t>
      </w:r>
    </w:p>
  </w:comment>
  <w:comment w:id="28" w:author="kenneth del vecchio" w:date="2020-11-04T14:28:00Z" w:initials="kdv">
    <w:p w14:paraId="389AF23F" w14:textId="31D338F4" w:rsidR="00120568" w:rsidRDefault="00120568">
      <w:pPr>
        <w:pStyle w:val="CommentText"/>
      </w:pPr>
      <w:r>
        <w:rPr>
          <w:rStyle w:val="CommentReference"/>
        </w:rPr>
        <w:annotationRef/>
      </w:r>
      <w:r>
        <w:t>Good – a little more detail about this study</w:t>
      </w:r>
    </w:p>
  </w:comment>
  <w:comment w:id="29" w:author="kenneth del vecchio" w:date="2020-11-04T14:29:00Z" w:initials="kdv">
    <w:p w14:paraId="0F3CB9CB" w14:textId="208DD659" w:rsidR="00120568" w:rsidRDefault="00120568">
      <w:pPr>
        <w:pStyle w:val="CommentText"/>
      </w:pPr>
      <w:r>
        <w:rPr>
          <w:rStyle w:val="CommentReference"/>
        </w:rPr>
        <w:annotationRef/>
      </w:r>
      <w:r>
        <w:t>Background of this study</w:t>
      </w:r>
    </w:p>
  </w:comment>
  <w:comment w:id="30" w:author="kenneth del vecchio" w:date="2020-11-04T14:29:00Z" w:initials="kdv">
    <w:p w14:paraId="7C64EAB9" w14:textId="1D5A3531" w:rsidR="00120568" w:rsidRDefault="00120568">
      <w:pPr>
        <w:pStyle w:val="CommentText"/>
      </w:pPr>
      <w:r>
        <w:rPr>
          <w:rStyle w:val="CommentReference"/>
        </w:rPr>
        <w:annotationRef/>
      </w:r>
      <w:r>
        <w:t>Good – following this sentence, describe each of the studies in a little more depth. Again, like in the previous section, you have the findings – you just have to include some contextual background of the setting, participants, and methodology of the study.</w:t>
      </w:r>
    </w:p>
  </w:comment>
  <w:comment w:id="31" w:author="kenneth del vecchio" w:date="2020-11-04T14:30:00Z" w:initials="kdv">
    <w:p w14:paraId="28B761C8" w14:textId="4E06DE54" w:rsidR="00120568" w:rsidRDefault="00120568">
      <w:pPr>
        <w:pStyle w:val="CommentText"/>
      </w:pPr>
      <w:r>
        <w:rPr>
          <w:rStyle w:val="CommentReference"/>
        </w:rPr>
        <w:annotationRef/>
      </w:r>
      <w:r>
        <w:t>Good start – need more detail: how many students? Where was the school? What was the methodology (survey, etc)? Include this type of information for each study that you refer to</w:t>
      </w:r>
    </w:p>
  </w:comment>
  <w:comment w:id="32" w:author="kenneth del vecchio" w:date="2020-11-04T14:32:00Z" w:initials="kdv">
    <w:p w14:paraId="788C282F" w14:textId="09B7C200" w:rsidR="00120568" w:rsidRDefault="00120568" w:rsidP="00120568">
      <w:pPr>
        <w:pStyle w:val="CommentText"/>
        <w:ind w:firstLine="0"/>
      </w:pPr>
      <w:r>
        <w:rPr>
          <w:rStyle w:val="CommentReference"/>
        </w:rPr>
        <w:annotationRef/>
      </w:r>
      <w:r>
        <w:t>More detail about the study</w:t>
      </w:r>
    </w:p>
  </w:comment>
  <w:comment w:id="33" w:author="kenneth del vecchio" w:date="2020-11-04T14:33:00Z" w:initials="kdv">
    <w:p w14:paraId="699A33C4" w14:textId="32B7F686" w:rsidR="00120568" w:rsidRDefault="00120568">
      <w:pPr>
        <w:pStyle w:val="CommentText"/>
      </w:pPr>
      <w:r>
        <w:rPr>
          <w:rStyle w:val="CommentReference"/>
        </w:rPr>
        <w:annotationRef/>
      </w:r>
      <w:r>
        <w:t>For this section, the same comment applies: if any of these statements are findings from studies, include background of the study (setting, participants, methodology). You can state these in a couple of sentences.</w:t>
      </w:r>
    </w:p>
  </w:comment>
  <w:comment w:id="34" w:author="kenneth del vecchio" w:date="2020-11-04T14:34:00Z" w:initials="kdv">
    <w:p w14:paraId="4F175617" w14:textId="1E7A89E5" w:rsidR="00883A64" w:rsidRDefault="00883A64">
      <w:pPr>
        <w:pStyle w:val="CommentText"/>
      </w:pPr>
      <w:r>
        <w:rPr>
          <w:rStyle w:val="CommentReference"/>
        </w:rPr>
        <w:annotationRef/>
      </w:r>
      <w:r>
        <w:t>More detail about this study</w:t>
      </w:r>
    </w:p>
  </w:comment>
  <w:comment w:id="35" w:author="kenneth del vecchio" w:date="2020-11-04T14:35:00Z" w:initials="kdv">
    <w:p w14:paraId="5E08CB2A" w14:textId="18F25BF8" w:rsidR="00883A64" w:rsidRDefault="00883A64">
      <w:pPr>
        <w:pStyle w:val="CommentText"/>
      </w:pPr>
      <w:r>
        <w:rPr>
          <w:rStyle w:val="CommentReference"/>
        </w:rPr>
        <w:annotationRef/>
      </w:r>
      <w:r>
        <w:t>Were these studies? If so, describe them</w:t>
      </w:r>
    </w:p>
  </w:comment>
  <w:comment w:id="36" w:author="kenneth del vecchio" w:date="2020-11-04T14:36:00Z" w:initials="kdv">
    <w:p w14:paraId="0A30F877" w14:textId="2AEE75D5" w:rsidR="00883A64" w:rsidRDefault="00883A64">
      <w:pPr>
        <w:pStyle w:val="CommentText"/>
      </w:pPr>
      <w:r>
        <w:rPr>
          <w:rStyle w:val="CommentReference"/>
        </w:rPr>
        <w:annotationRef/>
      </w:r>
      <w:r>
        <w:t>New subsection heading – Self-concept and the Media</w:t>
      </w:r>
    </w:p>
  </w:comment>
  <w:comment w:id="37" w:author="kenneth del vecchio" w:date="2020-11-04T14:36:00Z" w:initials="kdv">
    <w:p w14:paraId="192B4805" w14:textId="65D1EE7C" w:rsidR="00883A64" w:rsidRDefault="00883A64">
      <w:pPr>
        <w:pStyle w:val="CommentText"/>
      </w:pPr>
      <w:r>
        <w:rPr>
          <w:rStyle w:val="CommentReference"/>
        </w:rPr>
        <w:annotationRef/>
      </w:r>
      <w:r>
        <w:t>Is this a study? Include background</w:t>
      </w:r>
    </w:p>
  </w:comment>
  <w:comment w:id="38" w:author="kenneth del vecchio" w:date="2020-11-04T14:36:00Z" w:initials="kdv">
    <w:p w14:paraId="41B6EF87" w14:textId="648DF1CD" w:rsidR="00883A64" w:rsidRDefault="00883A64">
      <w:pPr>
        <w:pStyle w:val="CommentText"/>
      </w:pPr>
      <w:r>
        <w:rPr>
          <w:rStyle w:val="CommentReference"/>
        </w:rPr>
        <w:annotationRef/>
      </w:r>
      <w:r>
        <w:t>Same here</w:t>
      </w:r>
    </w:p>
  </w:comment>
  <w:comment w:id="39" w:author="kenneth del vecchio" w:date="2020-11-04T14:37:00Z" w:initials="kdv">
    <w:p w14:paraId="34822BAD" w14:textId="23CB725C" w:rsidR="00883A64" w:rsidRPr="00883A64" w:rsidRDefault="00883A64">
      <w:pPr>
        <w:pStyle w:val="CommentText"/>
      </w:pPr>
      <w:r>
        <w:rPr>
          <w:rStyle w:val="CommentReference"/>
        </w:rPr>
        <w:annotationRef/>
      </w:r>
      <w:r>
        <w:t xml:space="preserve">I have the same comment for the rest of this section through page 28 (the paragraph starting with </w:t>
      </w:r>
      <w:r>
        <w:rPr>
          <w:i/>
          <w:iCs/>
        </w:rPr>
        <w:t>Racial identity is a critical…</w:t>
      </w:r>
      <w:r>
        <w:t>) – for any of these sources that are from studies, give background of the study</w:t>
      </w:r>
    </w:p>
  </w:comment>
  <w:comment w:id="42" w:author="kenneth del vecchio" w:date="2020-11-04T14:41:00Z" w:initials="kdv">
    <w:p w14:paraId="6A9CBE90" w14:textId="6422FD26" w:rsidR="00883A64" w:rsidRDefault="00883A64">
      <w:pPr>
        <w:pStyle w:val="CommentText"/>
      </w:pPr>
      <w:r>
        <w:rPr>
          <w:rStyle w:val="CommentReference"/>
        </w:rPr>
        <w:annotationRef/>
      </w:r>
      <w:r>
        <w:t>Same comment throughout this section – include detail on each study that you refer to</w:t>
      </w:r>
    </w:p>
  </w:comment>
  <w:comment w:id="44" w:author="kenneth del vecchio" w:date="2020-11-04T14:46:00Z" w:initials="kdv">
    <w:p w14:paraId="149C7D19" w14:textId="78845F7B" w:rsidR="0040386B" w:rsidRDefault="0040386B">
      <w:pPr>
        <w:pStyle w:val="CommentText"/>
      </w:pPr>
      <w:r>
        <w:rPr>
          <w:rStyle w:val="CommentReference"/>
        </w:rPr>
        <w:annotationRef/>
      </w:r>
      <w:r>
        <w:t>Before this sentence, include one or two sentences that refer back to the history of racial discrimination and segregation in American education.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AA00D9" w15:done="0"/>
  <w15:commentEx w15:paraId="1BFA8DFE" w15:done="0"/>
  <w15:commentEx w15:paraId="1465A8AB" w15:done="0"/>
  <w15:commentEx w15:paraId="4CFF74C6" w15:done="0"/>
  <w15:commentEx w15:paraId="68E55CF5" w15:done="0"/>
  <w15:commentEx w15:paraId="7B72E26B" w15:done="0"/>
  <w15:commentEx w15:paraId="446AEF76" w15:done="0"/>
  <w15:commentEx w15:paraId="4B1E3A76" w15:done="0"/>
  <w15:commentEx w15:paraId="0316CAA8" w15:done="0"/>
  <w15:commentEx w15:paraId="00774B1D" w15:done="0"/>
  <w15:commentEx w15:paraId="0A39257A" w15:done="0"/>
  <w15:commentEx w15:paraId="0834AB30" w15:done="0"/>
  <w15:commentEx w15:paraId="0FEBCECB" w15:done="0"/>
  <w15:commentEx w15:paraId="3C6A8ABB" w15:done="0"/>
  <w15:commentEx w15:paraId="6A1C3CBA" w15:done="0"/>
  <w15:commentEx w15:paraId="237C1A05" w15:done="0"/>
  <w15:commentEx w15:paraId="46F1E5A0" w15:done="0"/>
  <w15:commentEx w15:paraId="1E0E6768" w15:done="0"/>
  <w15:commentEx w15:paraId="70332237" w15:done="0"/>
  <w15:commentEx w15:paraId="55EB2AA5" w15:done="0"/>
  <w15:commentEx w15:paraId="0C378C53" w15:done="0"/>
  <w15:commentEx w15:paraId="33D74146" w15:done="0"/>
  <w15:commentEx w15:paraId="53188471" w15:done="0"/>
  <w15:commentEx w15:paraId="2EAB184C" w15:done="0"/>
  <w15:commentEx w15:paraId="0C92AE56" w15:done="0"/>
  <w15:commentEx w15:paraId="707F266E" w15:done="0"/>
  <w15:commentEx w15:paraId="2163BC53" w15:done="0"/>
  <w15:commentEx w15:paraId="52E12FDC" w15:done="0"/>
  <w15:commentEx w15:paraId="389AF23F" w15:done="0"/>
  <w15:commentEx w15:paraId="0F3CB9CB" w15:done="0"/>
  <w15:commentEx w15:paraId="7C64EAB9" w15:done="0"/>
  <w15:commentEx w15:paraId="28B761C8" w15:done="0"/>
  <w15:commentEx w15:paraId="788C282F" w15:done="0"/>
  <w15:commentEx w15:paraId="699A33C4" w15:done="0"/>
  <w15:commentEx w15:paraId="4F175617" w15:done="0"/>
  <w15:commentEx w15:paraId="5E08CB2A" w15:done="0"/>
  <w15:commentEx w15:paraId="0A30F877" w15:done="0"/>
  <w15:commentEx w15:paraId="192B4805" w15:done="0"/>
  <w15:commentEx w15:paraId="41B6EF87" w15:done="0"/>
  <w15:commentEx w15:paraId="34822BAD" w15:done="0"/>
  <w15:commentEx w15:paraId="6A9CBE90" w15:done="0"/>
  <w15:commentEx w15:paraId="149C7D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D28CC" w16cex:dateUtc="2020-11-04T18:19:00Z"/>
  <w16cex:commentExtensible w16cex:durableId="234D28EF" w16cex:dateUtc="2020-11-04T18:19:00Z"/>
  <w16cex:commentExtensible w16cex:durableId="234D2A29" w16cex:dateUtc="2020-11-04T18:24:00Z"/>
  <w16cex:commentExtensible w16cex:durableId="234D2BB9" w16cex:dateUtc="2020-11-04T18:31:00Z"/>
  <w16cex:commentExtensible w16cex:durableId="234D2CC1" w16cex:dateUtc="2020-11-04T18:36:00Z"/>
  <w16cex:commentExtensible w16cex:durableId="234D31ED" w16cex:dateUtc="2020-11-04T18:58:00Z"/>
  <w16cex:commentExtensible w16cex:durableId="234D31DC" w16cex:dateUtc="2020-11-04T18:57:00Z"/>
  <w16cex:commentExtensible w16cex:durableId="234D32C6" w16cex:dateUtc="2020-11-04T19:01:00Z"/>
  <w16cex:commentExtensible w16cex:durableId="234D32EF" w16cex:dateUtc="2020-11-04T19:02:00Z"/>
  <w16cex:commentExtensible w16cex:durableId="234D3788" w16cex:dateUtc="2020-11-04T19:22:00Z"/>
  <w16cex:commentExtensible w16cex:durableId="234D3748" w16cex:dateUtc="2020-11-04T19:20:00Z"/>
  <w16cex:commentExtensible w16cex:durableId="234D3756" w16cex:dateUtc="2020-11-04T19:21:00Z"/>
  <w16cex:commentExtensible w16cex:durableId="234D3810" w16cex:dateUtc="2020-11-04T19:24:00Z"/>
  <w16cex:commentExtensible w16cex:durableId="234D382A" w16cex:dateUtc="2020-11-04T19:24:00Z"/>
  <w16cex:commentExtensible w16cex:durableId="234D3728" w16cex:dateUtc="2020-11-04T19:20:00Z"/>
  <w16cex:commentExtensible w16cex:durableId="234D36F5" w16cex:dateUtc="2020-11-04T19:19:00Z"/>
  <w16cex:commentExtensible w16cex:durableId="234D3708" w16cex:dateUtc="2020-11-04T19:19:00Z"/>
  <w16cex:commentExtensible w16cex:durableId="234D3715" w16cex:dateUtc="2020-11-04T19:20:00Z"/>
  <w16cex:commentExtensible w16cex:durableId="234D3840" w16cex:dateUtc="2020-11-04T19:25:00Z"/>
  <w16cex:commentExtensible w16cex:durableId="234D386B" w16cex:dateUtc="2020-11-04T19:25:00Z"/>
  <w16cex:commentExtensible w16cex:durableId="234D388B" w16cex:dateUtc="2020-11-04T19:26:00Z"/>
  <w16cex:commentExtensible w16cex:durableId="234D387B" w16cex:dateUtc="2020-11-04T19:26:00Z"/>
  <w16cex:commentExtensible w16cex:durableId="234D389E" w16cex:dateUtc="2020-11-04T19:26:00Z"/>
  <w16cex:commentExtensible w16cex:durableId="234D38A5" w16cex:dateUtc="2020-11-04T19:26:00Z"/>
  <w16cex:commentExtensible w16cex:durableId="234D38B9" w16cex:dateUtc="2020-11-04T19:27:00Z"/>
  <w16cex:commentExtensible w16cex:durableId="234D38DE" w16cex:dateUtc="2020-11-04T19:27:00Z"/>
  <w16cex:commentExtensible w16cex:durableId="234D3905" w16cex:dateUtc="2020-11-04T19:28:00Z"/>
  <w16cex:commentExtensible w16cex:durableId="234D3911" w16cex:dateUtc="2020-11-04T19:28:00Z"/>
  <w16cex:commentExtensible w16cex:durableId="234D3926" w16cex:dateUtc="2020-11-04T19:28:00Z"/>
  <w16cex:commentExtensible w16cex:durableId="234D3946" w16cex:dateUtc="2020-11-04T19:29:00Z"/>
  <w16cex:commentExtensible w16cex:durableId="234D3958" w16cex:dateUtc="2020-11-04T19:29:00Z"/>
  <w16cex:commentExtensible w16cex:durableId="234D39A0" w16cex:dateUtc="2020-11-04T19:30:00Z"/>
  <w16cex:commentExtensible w16cex:durableId="234D39E7" w16cex:dateUtc="2020-11-04T19:32:00Z"/>
  <w16cex:commentExtensible w16cex:durableId="234D3A1D" w16cex:dateUtc="2020-11-04T19:33:00Z"/>
  <w16cex:commentExtensible w16cex:durableId="234D3A79" w16cex:dateUtc="2020-11-04T19:34:00Z"/>
  <w16cex:commentExtensible w16cex:durableId="234D3A9C" w16cex:dateUtc="2020-11-04T19:35:00Z"/>
  <w16cex:commentExtensible w16cex:durableId="234D3AD3" w16cex:dateUtc="2020-11-04T19:36:00Z"/>
  <w16cex:commentExtensible w16cex:durableId="234D3AF3" w16cex:dateUtc="2020-11-04T19:36:00Z"/>
  <w16cex:commentExtensible w16cex:durableId="234D3B02" w16cex:dateUtc="2020-11-04T19:36:00Z"/>
  <w16cex:commentExtensible w16cex:durableId="234D3B29" w16cex:dateUtc="2020-11-04T19:37:00Z"/>
  <w16cex:commentExtensible w16cex:durableId="234D3C10" w16cex:dateUtc="2020-11-04T19:41:00Z"/>
  <w16cex:commentExtensible w16cex:durableId="234D3D43" w16cex:dateUtc="2020-11-04T1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AA00D9" w16cid:durableId="234D28CC"/>
  <w16cid:commentId w16cid:paraId="1BFA8DFE" w16cid:durableId="234D28EF"/>
  <w16cid:commentId w16cid:paraId="1465A8AB" w16cid:durableId="234D2A29"/>
  <w16cid:commentId w16cid:paraId="4CFF74C6" w16cid:durableId="234D2BB9"/>
  <w16cid:commentId w16cid:paraId="68E55CF5" w16cid:durableId="234D2CC1"/>
  <w16cid:commentId w16cid:paraId="7B72E26B" w16cid:durableId="234D31ED"/>
  <w16cid:commentId w16cid:paraId="446AEF76" w16cid:durableId="234D31DC"/>
  <w16cid:commentId w16cid:paraId="4B1E3A76" w16cid:durableId="234D32C6"/>
  <w16cid:commentId w16cid:paraId="0316CAA8" w16cid:durableId="234D32EF"/>
  <w16cid:commentId w16cid:paraId="00774B1D" w16cid:durableId="234D3788"/>
  <w16cid:commentId w16cid:paraId="0A39257A" w16cid:durableId="234D3748"/>
  <w16cid:commentId w16cid:paraId="0834AB30" w16cid:durableId="234D3756"/>
  <w16cid:commentId w16cid:paraId="0FEBCECB" w16cid:durableId="234D3810"/>
  <w16cid:commentId w16cid:paraId="3C6A8ABB" w16cid:durableId="234D382A"/>
  <w16cid:commentId w16cid:paraId="6A1C3CBA" w16cid:durableId="234D3728"/>
  <w16cid:commentId w16cid:paraId="237C1A05" w16cid:durableId="234D36F5"/>
  <w16cid:commentId w16cid:paraId="46F1E5A0" w16cid:durableId="234D3708"/>
  <w16cid:commentId w16cid:paraId="1E0E6768" w16cid:durableId="234D3715"/>
  <w16cid:commentId w16cid:paraId="70332237" w16cid:durableId="234D3840"/>
  <w16cid:commentId w16cid:paraId="55EB2AA5" w16cid:durableId="234D386B"/>
  <w16cid:commentId w16cid:paraId="0C378C53" w16cid:durableId="234D388B"/>
  <w16cid:commentId w16cid:paraId="33D74146" w16cid:durableId="234D387B"/>
  <w16cid:commentId w16cid:paraId="53188471" w16cid:durableId="234D389E"/>
  <w16cid:commentId w16cid:paraId="2EAB184C" w16cid:durableId="234D38A5"/>
  <w16cid:commentId w16cid:paraId="0C92AE56" w16cid:durableId="234D38B9"/>
  <w16cid:commentId w16cid:paraId="707F266E" w16cid:durableId="234D38DE"/>
  <w16cid:commentId w16cid:paraId="2163BC53" w16cid:durableId="234D3905"/>
  <w16cid:commentId w16cid:paraId="52E12FDC" w16cid:durableId="234D3911"/>
  <w16cid:commentId w16cid:paraId="389AF23F" w16cid:durableId="234D3926"/>
  <w16cid:commentId w16cid:paraId="0F3CB9CB" w16cid:durableId="234D3946"/>
  <w16cid:commentId w16cid:paraId="7C64EAB9" w16cid:durableId="234D3958"/>
  <w16cid:commentId w16cid:paraId="28B761C8" w16cid:durableId="234D39A0"/>
  <w16cid:commentId w16cid:paraId="788C282F" w16cid:durableId="234D39E7"/>
  <w16cid:commentId w16cid:paraId="699A33C4" w16cid:durableId="234D3A1D"/>
  <w16cid:commentId w16cid:paraId="4F175617" w16cid:durableId="234D3A79"/>
  <w16cid:commentId w16cid:paraId="5E08CB2A" w16cid:durableId="234D3A9C"/>
  <w16cid:commentId w16cid:paraId="0A30F877" w16cid:durableId="234D3AD3"/>
  <w16cid:commentId w16cid:paraId="192B4805" w16cid:durableId="234D3AF3"/>
  <w16cid:commentId w16cid:paraId="41B6EF87" w16cid:durableId="234D3B02"/>
  <w16cid:commentId w16cid:paraId="34822BAD" w16cid:durableId="234D3B29"/>
  <w16cid:commentId w16cid:paraId="6A9CBE90" w16cid:durableId="234D3C10"/>
  <w16cid:commentId w16cid:paraId="149C7D19" w16cid:durableId="234D3D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E1175" w14:textId="77777777" w:rsidR="002D1CAA" w:rsidRDefault="002D1CAA" w:rsidP="00481518">
      <w:pPr>
        <w:spacing w:after="0" w:line="240" w:lineRule="auto"/>
      </w:pPr>
      <w:r>
        <w:separator/>
      </w:r>
    </w:p>
  </w:endnote>
  <w:endnote w:type="continuationSeparator" w:id="0">
    <w:p w14:paraId="4AC9CF9A" w14:textId="77777777" w:rsidR="002D1CAA" w:rsidRDefault="002D1CAA" w:rsidP="00481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6625F" w14:textId="77777777" w:rsidR="002D1CAA" w:rsidRDefault="002D1CAA" w:rsidP="00481518">
      <w:pPr>
        <w:spacing w:after="0" w:line="240" w:lineRule="auto"/>
      </w:pPr>
      <w:r>
        <w:separator/>
      </w:r>
    </w:p>
  </w:footnote>
  <w:footnote w:type="continuationSeparator" w:id="0">
    <w:p w14:paraId="4A5E4F1C" w14:textId="77777777" w:rsidR="002D1CAA" w:rsidRDefault="002D1CAA" w:rsidP="004815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2183526"/>
      <w:docPartObj>
        <w:docPartGallery w:val="Page Numbers (Top of Page)"/>
        <w:docPartUnique/>
      </w:docPartObj>
    </w:sdtPr>
    <w:sdtEndPr>
      <w:rPr>
        <w:rFonts w:ascii="Times New Roman" w:hAnsi="Times New Roman" w:cs="Times New Roman"/>
        <w:noProof/>
        <w:color w:val="000000" w:themeColor="text1"/>
        <w:sz w:val="24"/>
        <w:szCs w:val="24"/>
      </w:rPr>
    </w:sdtEndPr>
    <w:sdtContent>
      <w:p w14:paraId="1896D8B6" w14:textId="77777777" w:rsidR="00481518" w:rsidRPr="00481518" w:rsidRDefault="00481518">
        <w:pPr>
          <w:pStyle w:val="Header"/>
          <w:jc w:val="right"/>
          <w:rPr>
            <w:rFonts w:ascii="Times New Roman" w:hAnsi="Times New Roman" w:cs="Times New Roman"/>
            <w:color w:val="000000" w:themeColor="text1"/>
            <w:sz w:val="24"/>
            <w:szCs w:val="24"/>
          </w:rPr>
        </w:pPr>
        <w:r w:rsidRPr="00481518">
          <w:rPr>
            <w:rFonts w:ascii="Times New Roman" w:hAnsi="Times New Roman" w:cs="Times New Roman"/>
            <w:color w:val="000000" w:themeColor="text1"/>
            <w:sz w:val="24"/>
            <w:szCs w:val="24"/>
          </w:rPr>
          <w:fldChar w:fldCharType="begin"/>
        </w:r>
        <w:r w:rsidRPr="00481518">
          <w:rPr>
            <w:rFonts w:ascii="Times New Roman" w:hAnsi="Times New Roman" w:cs="Times New Roman"/>
            <w:color w:val="000000" w:themeColor="text1"/>
            <w:sz w:val="24"/>
            <w:szCs w:val="24"/>
          </w:rPr>
          <w:instrText xml:space="preserve"> PAGE   \* MERGEFORMAT </w:instrText>
        </w:r>
        <w:r w:rsidRPr="00481518">
          <w:rPr>
            <w:rFonts w:ascii="Times New Roman" w:hAnsi="Times New Roman" w:cs="Times New Roman"/>
            <w:color w:val="000000" w:themeColor="text1"/>
            <w:sz w:val="24"/>
            <w:szCs w:val="24"/>
          </w:rPr>
          <w:fldChar w:fldCharType="separate"/>
        </w:r>
        <w:r w:rsidR="00F52B59">
          <w:rPr>
            <w:rFonts w:ascii="Times New Roman" w:hAnsi="Times New Roman" w:cs="Times New Roman"/>
            <w:noProof/>
            <w:color w:val="000000" w:themeColor="text1"/>
            <w:sz w:val="24"/>
            <w:szCs w:val="24"/>
          </w:rPr>
          <w:t>1</w:t>
        </w:r>
        <w:r w:rsidRPr="00481518">
          <w:rPr>
            <w:rFonts w:ascii="Times New Roman" w:hAnsi="Times New Roman" w:cs="Times New Roman"/>
            <w:noProof/>
            <w:color w:val="000000" w:themeColor="text1"/>
            <w:sz w:val="24"/>
            <w:szCs w:val="24"/>
          </w:rPr>
          <w:fldChar w:fldCharType="end"/>
        </w:r>
      </w:p>
    </w:sdtContent>
  </w:sdt>
  <w:p w14:paraId="6E046D65" w14:textId="77777777" w:rsidR="00481518" w:rsidRDefault="004815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2395"/>
    <w:multiLevelType w:val="hybridMultilevel"/>
    <w:tmpl w:val="6DE8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563AC4"/>
    <w:multiLevelType w:val="hybridMultilevel"/>
    <w:tmpl w:val="51129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nneth del vecchio">
    <w15:presenceInfo w15:providerId="Windows Live" w15:userId="80266689dc788d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M0NTO0NDUxNjW3NDRQ0lEKTi0uzszPAykwqQUAX65SuCwAAAA="/>
  </w:docVars>
  <w:rsids>
    <w:rsidRoot w:val="00226C88"/>
    <w:rsid w:val="0000506C"/>
    <w:rsid w:val="00012CA6"/>
    <w:rsid w:val="000163CE"/>
    <w:rsid w:val="00020A74"/>
    <w:rsid w:val="00027EDD"/>
    <w:rsid w:val="0003039A"/>
    <w:rsid w:val="00031CF6"/>
    <w:rsid w:val="00031DC3"/>
    <w:rsid w:val="00032E67"/>
    <w:rsid w:val="00037417"/>
    <w:rsid w:val="000557F3"/>
    <w:rsid w:val="00056966"/>
    <w:rsid w:val="00057F70"/>
    <w:rsid w:val="0006452E"/>
    <w:rsid w:val="00066204"/>
    <w:rsid w:val="000667C3"/>
    <w:rsid w:val="00072162"/>
    <w:rsid w:val="000770C4"/>
    <w:rsid w:val="0008310A"/>
    <w:rsid w:val="0009338F"/>
    <w:rsid w:val="00093DCC"/>
    <w:rsid w:val="000A0508"/>
    <w:rsid w:val="000A3BDD"/>
    <w:rsid w:val="000A6C89"/>
    <w:rsid w:val="000B4C27"/>
    <w:rsid w:val="000B557A"/>
    <w:rsid w:val="000C0ADE"/>
    <w:rsid w:val="000C3AD4"/>
    <w:rsid w:val="000C3E02"/>
    <w:rsid w:val="000C581B"/>
    <w:rsid w:val="000C5EC2"/>
    <w:rsid w:val="000D2DD3"/>
    <w:rsid w:val="000D6262"/>
    <w:rsid w:val="000D7DC7"/>
    <w:rsid w:val="000E2C09"/>
    <w:rsid w:val="000F0D2B"/>
    <w:rsid w:val="0010589D"/>
    <w:rsid w:val="00106B2E"/>
    <w:rsid w:val="00107891"/>
    <w:rsid w:val="00112090"/>
    <w:rsid w:val="00115136"/>
    <w:rsid w:val="00120568"/>
    <w:rsid w:val="00120956"/>
    <w:rsid w:val="00123F14"/>
    <w:rsid w:val="00134074"/>
    <w:rsid w:val="00136069"/>
    <w:rsid w:val="00151034"/>
    <w:rsid w:val="00152907"/>
    <w:rsid w:val="00155181"/>
    <w:rsid w:val="001575CC"/>
    <w:rsid w:val="00160981"/>
    <w:rsid w:val="001647BD"/>
    <w:rsid w:val="001707B9"/>
    <w:rsid w:val="00172AF2"/>
    <w:rsid w:val="00174F17"/>
    <w:rsid w:val="00176F82"/>
    <w:rsid w:val="00177644"/>
    <w:rsid w:val="00183049"/>
    <w:rsid w:val="0018794B"/>
    <w:rsid w:val="00196BC0"/>
    <w:rsid w:val="001A0011"/>
    <w:rsid w:val="001A1091"/>
    <w:rsid w:val="001B006C"/>
    <w:rsid w:val="001B014C"/>
    <w:rsid w:val="001B7526"/>
    <w:rsid w:val="001C072C"/>
    <w:rsid w:val="001C0D3C"/>
    <w:rsid w:val="001C56BD"/>
    <w:rsid w:val="001C6E5A"/>
    <w:rsid w:val="001E04B8"/>
    <w:rsid w:val="001E0807"/>
    <w:rsid w:val="001E113F"/>
    <w:rsid w:val="001E6B89"/>
    <w:rsid w:val="001F4F25"/>
    <w:rsid w:val="001F5004"/>
    <w:rsid w:val="001F6C21"/>
    <w:rsid w:val="001F73A9"/>
    <w:rsid w:val="0020660E"/>
    <w:rsid w:val="0021346D"/>
    <w:rsid w:val="00213529"/>
    <w:rsid w:val="002136C4"/>
    <w:rsid w:val="00213B08"/>
    <w:rsid w:val="0022124E"/>
    <w:rsid w:val="00223724"/>
    <w:rsid w:val="002267A6"/>
    <w:rsid w:val="00226C88"/>
    <w:rsid w:val="00233171"/>
    <w:rsid w:val="0023504B"/>
    <w:rsid w:val="002435EA"/>
    <w:rsid w:val="00244D0D"/>
    <w:rsid w:val="0026205C"/>
    <w:rsid w:val="00265191"/>
    <w:rsid w:val="00273CC1"/>
    <w:rsid w:val="00280B6F"/>
    <w:rsid w:val="00281206"/>
    <w:rsid w:val="002820C8"/>
    <w:rsid w:val="002842DC"/>
    <w:rsid w:val="0028491F"/>
    <w:rsid w:val="00290497"/>
    <w:rsid w:val="002940D5"/>
    <w:rsid w:val="002948A1"/>
    <w:rsid w:val="002A2286"/>
    <w:rsid w:val="002C126C"/>
    <w:rsid w:val="002C1DB4"/>
    <w:rsid w:val="002C44FC"/>
    <w:rsid w:val="002C50F6"/>
    <w:rsid w:val="002C6F93"/>
    <w:rsid w:val="002D09C4"/>
    <w:rsid w:val="002D1CAA"/>
    <w:rsid w:val="002D303D"/>
    <w:rsid w:val="002D390B"/>
    <w:rsid w:val="002E1672"/>
    <w:rsid w:val="002E49D0"/>
    <w:rsid w:val="002E564A"/>
    <w:rsid w:val="002F02B0"/>
    <w:rsid w:val="002F0734"/>
    <w:rsid w:val="002F1B3C"/>
    <w:rsid w:val="002F4BBE"/>
    <w:rsid w:val="0030092D"/>
    <w:rsid w:val="00305AEF"/>
    <w:rsid w:val="00311FDF"/>
    <w:rsid w:val="003120CF"/>
    <w:rsid w:val="003134D3"/>
    <w:rsid w:val="00314846"/>
    <w:rsid w:val="00315870"/>
    <w:rsid w:val="003205A1"/>
    <w:rsid w:val="00323949"/>
    <w:rsid w:val="00325093"/>
    <w:rsid w:val="00325A86"/>
    <w:rsid w:val="003324B9"/>
    <w:rsid w:val="00332DF8"/>
    <w:rsid w:val="003340BE"/>
    <w:rsid w:val="003349DD"/>
    <w:rsid w:val="00336D4E"/>
    <w:rsid w:val="00336D9A"/>
    <w:rsid w:val="00340764"/>
    <w:rsid w:val="0034487D"/>
    <w:rsid w:val="00345DE0"/>
    <w:rsid w:val="00350A13"/>
    <w:rsid w:val="003577DB"/>
    <w:rsid w:val="00357B27"/>
    <w:rsid w:val="00362530"/>
    <w:rsid w:val="00364BD1"/>
    <w:rsid w:val="003662DE"/>
    <w:rsid w:val="00366440"/>
    <w:rsid w:val="003703F6"/>
    <w:rsid w:val="003770FE"/>
    <w:rsid w:val="00394287"/>
    <w:rsid w:val="00395039"/>
    <w:rsid w:val="003A08A2"/>
    <w:rsid w:val="003A1905"/>
    <w:rsid w:val="003B44D8"/>
    <w:rsid w:val="003C0690"/>
    <w:rsid w:val="003C30E1"/>
    <w:rsid w:val="003D073F"/>
    <w:rsid w:val="003D0850"/>
    <w:rsid w:val="003D1434"/>
    <w:rsid w:val="003D266F"/>
    <w:rsid w:val="003D49AF"/>
    <w:rsid w:val="003E09B4"/>
    <w:rsid w:val="003E0AA0"/>
    <w:rsid w:val="003F0C10"/>
    <w:rsid w:val="003F0EB4"/>
    <w:rsid w:val="0040386B"/>
    <w:rsid w:val="004053E2"/>
    <w:rsid w:val="00413C29"/>
    <w:rsid w:val="004175A6"/>
    <w:rsid w:val="0042117C"/>
    <w:rsid w:val="004227AD"/>
    <w:rsid w:val="00423069"/>
    <w:rsid w:val="0042676F"/>
    <w:rsid w:val="004321CF"/>
    <w:rsid w:val="00433512"/>
    <w:rsid w:val="00436C5A"/>
    <w:rsid w:val="00436D1C"/>
    <w:rsid w:val="0044613C"/>
    <w:rsid w:val="00451E3F"/>
    <w:rsid w:val="00453508"/>
    <w:rsid w:val="00454581"/>
    <w:rsid w:val="00460864"/>
    <w:rsid w:val="00476815"/>
    <w:rsid w:val="00481518"/>
    <w:rsid w:val="00484781"/>
    <w:rsid w:val="00490A9A"/>
    <w:rsid w:val="00491D2F"/>
    <w:rsid w:val="00491D35"/>
    <w:rsid w:val="004931A5"/>
    <w:rsid w:val="00497B40"/>
    <w:rsid w:val="004A267A"/>
    <w:rsid w:val="004B182E"/>
    <w:rsid w:val="004B2A2B"/>
    <w:rsid w:val="004B3307"/>
    <w:rsid w:val="004B5D61"/>
    <w:rsid w:val="004C43D2"/>
    <w:rsid w:val="004C71ED"/>
    <w:rsid w:val="004C7C7E"/>
    <w:rsid w:val="004E0A1B"/>
    <w:rsid w:val="004E2156"/>
    <w:rsid w:val="004E2FDC"/>
    <w:rsid w:val="00500274"/>
    <w:rsid w:val="00502E01"/>
    <w:rsid w:val="00504FE6"/>
    <w:rsid w:val="00521B33"/>
    <w:rsid w:val="0052509C"/>
    <w:rsid w:val="0053080E"/>
    <w:rsid w:val="00531812"/>
    <w:rsid w:val="005320B0"/>
    <w:rsid w:val="00536BC6"/>
    <w:rsid w:val="00543E34"/>
    <w:rsid w:val="0054544E"/>
    <w:rsid w:val="00555D65"/>
    <w:rsid w:val="00565CFB"/>
    <w:rsid w:val="005672B5"/>
    <w:rsid w:val="0057405A"/>
    <w:rsid w:val="005754BB"/>
    <w:rsid w:val="005848D2"/>
    <w:rsid w:val="00591C33"/>
    <w:rsid w:val="005A2892"/>
    <w:rsid w:val="005A2CD6"/>
    <w:rsid w:val="005B3EC1"/>
    <w:rsid w:val="005C57B4"/>
    <w:rsid w:val="005C781E"/>
    <w:rsid w:val="005D0AE4"/>
    <w:rsid w:val="005D1B21"/>
    <w:rsid w:val="005D47E5"/>
    <w:rsid w:val="005E4BC3"/>
    <w:rsid w:val="005E7889"/>
    <w:rsid w:val="005F7BD6"/>
    <w:rsid w:val="00602A39"/>
    <w:rsid w:val="00605332"/>
    <w:rsid w:val="00624353"/>
    <w:rsid w:val="006359BB"/>
    <w:rsid w:val="00635D7B"/>
    <w:rsid w:val="006407A4"/>
    <w:rsid w:val="00645852"/>
    <w:rsid w:val="0065273D"/>
    <w:rsid w:val="00655E12"/>
    <w:rsid w:val="00665B13"/>
    <w:rsid w:val="00665EAD"/>
    <w:rsid w:val="00666671"/>
    <w:rsid w:val="00672D2B"/>
    <w:rsid w:val="00677535"/>
    <w:rsid w:val="0068043F"/>
    <w:rsid w:val="00685C1C"/>
    <w:rsid w:val="00693002"/>
    <w:rsid w:val="00694BCB"/>
    <w:rsid w:val="006A368E"/>
    <w:rsid w:val="006A6ABE"/>
    <w:rsid w:val="006B442D"/>
    <w:rsid w:val="006B443B"/>
    <w:rsid w:val="006B609F"/>
    <w:rsid w:val="006B7C7F"/>
    <w:rsid w:val="006C051A"/>
    <w:rsid w:val="006C0B0D"/>
    <w:rsid w:val="006C1F05"/>
    <w:rsid w:val="006C1FCB"/>
    <w:rsid w:val="006C3E8E"/>
    <w:rsid w:val="006C4372"/>
    <w:rsid w:val="006C44B2"/>
    <w:rsid w:val="006C6F5A"/>
    <w:rsid w:val="006C7F9E"/>
    <w:rsid w:val="006D35D9"/>
    <w:rsid w:val="006D6338"/>
    <w:rsid w:val="006D7C5F"/>
    <w:rsid w:val="006E6907"/>
    <w:rsid w:val="006E756F"/>
    <w:rsid w:val="006F1277"/>
    <w:rsid w:val="006F1F64"/>
    <w:rsid w:val="006F3AB2"/>
    <w:rsid w:val="006F7E01"/>
    <w:rsid w:val="00700D15"/>
    <w:rsid w:val="00700F15"/>
    <w:rsid w:val="0070183E"/>
    <w:rsid w:val="00722C6B"/>
    <w:rsid w:val="00724FA3"/>
    <w:rsid w:val="00726FD2"/>
    <w:rsid w:val="007332A7"/>
    <w:rsid w:val="007367C4"/>
    <w:rsid w:val="0074514A"/>
    <w:rsid w:val="00751AC6"/>
    <w:rsid w:val="007523B5"/>
    <w:rsid w:val="0075357E"/>
    <w:rsid w:val="00753DB1"/>
    <w:rsid w:val="007573C5"/>
    <w:rsid w:val="00761986"/>
    <w:rsid w:val="00765C8C"/>
    <w:rsid w:val="0076666C"/>
    <w:rsid w:val="0077383A"/>
    <w:rsid w:val="0077796E"/>
    <w:rsid w:val="0078256B"/>
    <w:rsid w:val="00787BAF"/>
    <w:rsid w:val="007948A9"/>
    <w:rsid w:val="00794F47"/>
    <w:rsid w:val="00795862"/>
    <w:rsid w:val="007A1B1E"/>
    <w:rsid w:val="007A77E6"/>
    <w:rsid w:val="007B0555"/>
    <w:rsid w:val="007B3962"/>
    <w:rsid w:val="007C06F6"/>
    <w:rsid w:val="007C2982"/>
    <w:rsid w:val="007D6F99"/>
    <w:rsid w:val="007E19F7"/>
    <w:rsid w:val="007F07BD"/>
    <w:rsid w:val="007F4EA0"/>
    <w:rsid w:val="007F553C"/>
    <w:rsid w:val="007F601A"/>
    <w:rsid w:val="007F6E59"/>
    <w:rsid w:val="007F77FF"/>
    <w:rsid w:val="007F7B1C"/>
    <w:rsid w:val="008013F2"/>
    <w:rsid w:val="00806A95"/>
    <w:rsid w:val="00806F22"/>
    <w:rsid w:val="00810D8E"/>
    <w:rsid w:val="008137A7"/>
    <w:rsid w:val="00814236"/>
    <w:rsid w:val="00815028"/>
    <w:rsid w:val="008209FD"/>
    <w:rsid w:val="00821B7C"/>
    <w:rsid w:val="00822CB0"/>
    <w:rsid w:val="0082669F"/>
    <w:rsid w:val="00834294"/>
    <w:rsid w:val="00834673"/>
    <w:rsid w:val="008355CC"/>
    <w:rsid w:val="008361AC"/>
    <w:rsid w:val="008364EE"/>
    <w:rsid w:val="00837EAB"/>
    <w:rsid w:val="00842BC5"/>
    <w:rsid w:val="00842CC5"/>
    <w:rsid w:val="0084474E"/>
    <w:rsid w:val="00846E48"/>
    <w:rsid w:val="00846F05"/>
    <w:rsid w:val="0085319D"/>
    <w:rsid w:val="00855796"/>
    <w:rsid w:val="00871AB5"/>
    <w:rsid w:val="008765A8"/>
    <w:rsid w:val="00877351"/>
    <w:rsid w:val="00882F6B"/>
    <w:rsid w:val="00883A64"/>
    <w:rsid w:val="0088400A"/>
    <w:rsid w:val="008870F9"/>
    <w:rsid w:val="008918F6"/>
    <w:rsid w:val="00893594"/>
    <w:rsid w:val="00897BA8"/>
    <w:rsid w:val="008A29AA"/>
    <w:rsid w:val="008A2E66"/>
    <w:rsid w:val="008B254F"/>
    <w:rsid w:val="008B7F2A"/>
    <w:rsid w:val="008C2137"/>
    <w:rsid w:val="008D08A2"/>
    <w:rsid w:val="008D3C94"/>
    <w:rsid w:val="008E2218"/>
    <w:rsid w:val="008E5CC3"/>
    <w:rsid w:val="008E7654"/>
    <w:rsid w:val="00900795"/>
    <w:rsid w:val="009030FB"/>
    <w:rsid w:val="0090742B"/>
    <w:rsid w:val="00915BD8"/>
    <w:rsid w:val="00916AE3"/>
    <w:rsid w:val="00917331"/>
    <w:rsid w:val="0092065C"/>
    <w:rsid w:val="00925E87"/>
    <w:rsid w:val="009322A2"/>
    <w:rsid w:val="00940691"/>
    <w:rsid w:val="00953E41"/>
    <w:rsid w:val="00957435"/>
    <w:rsid w:val="00957D94"/>
    <w:rsid w:val="009606B0"/>
    <w:rsid w:val="00960A44"/>
    <w:rsid w:val="00962D1F"/>
    <w:rsid w:val="009752CD"/>
    <w:rsid w:val="00981841"/>
    <w:rsid w:val="00984272"/>
    <w:rsid w:val="009915DE"/>
    <w:rsid w:val="00991ABC"/>
    <w:rsid w:val="00994CF7"/>
    <w:rsid w:val="00996114"/>
    <w:rsid w:val="009B7D79"/>
    <w:rsid w:val="009C079F"/>
    <w:rsid w:val="009C2D9D"/>
    <w:rsid w:val="009C54F3"/>
    <w:rsid w:val="009C59E0"/>
    <w:rsid w:val="009E04EA"/>
    <w:rsid w:val="009E2514"/>
    <w:rsid w:val="009F00DA"/>
    <w:rsid w:val="00A008C2"/>
    <w:rsid w:val="00A10E8F"/>
    <w:rsid w:val="00A113AC"/>
    <w:rsid w:val="00A154C7"/>
    <w:rsid w:val="00A2183A"/>
    <w:rsid w:val="00A261D0"/>
    <w:rsid w:val="00A31B74"/>
    <w:rsid w:val="00A324DE"/>
    <w:rsid w:val="00A33561"/>
    <w:rsid w:val="00A34C8C"/>
    <w:rsid w:val="00A34DE9"/>
    <w:rsid w:val="00A37466"/>
    <w:rsid w:val="00A42E46"/>
    <w:rsid w:val="00A435D9"/>
    <w:rsid w:val="00A443B5"/>
    <w:rsid w:val="00A455B5"/>
    <w:rsid w:val="00A60FD3"/>
    <w:rsid w:val="00A620A9"/>
    <w:rsid w:val="00A62CFE"/>
    <w:rsid w:val="00A6673A"/>
    <w:rsid w:val="00A6702C"/>
    <w:rsid w:val="00A74C38"/>
    <w:rsid w:val="00A77EA2"/>
    <w:rsid w:val="00A82FC1"/>
    <w:rsid w:val="00A910A9"/>
    <w:rsid w:val="00A976B8"/>
    <w:rsid w:val="00AA035A"/>
    <w:rsid w:val="00AA25E7"/>
    <w:rsid w:val="00AA7DA4"/>
    <w:rsid w:val="00AB667F"/>
    <w:rsid w:val="00AC2474"/>
    <w:rsid w:val="00AC269F"/>
    <w:rsid w:val="00AC5E76"/>
    <w:rsid w:val="00AC7657"/>
    <w:rsid w:val="00AC7E2C"/>
    <w:rsid w:val="00AD5373"/>
    <w:rsid w:val="00AE29CF"/>
    <w:rsid w:val="00AE5FCA"/>
    <w:rsid w:val="00AF11A3"/>
    <w:rsid w:val="00AF6A6D"/>
    <w:rsid w:val="00B00FDF"/>
    <w:rsid w:val="00B023B9"/>
    <w:rsid w:val="00B06EDD"/>
    <w:rsid w:val="00B14933"/>
    <w:rsid w:val="00B17EB7"/>
    <w:rsid w:val="00B21BFB"/>
    <w:rsid w:val="00B260CD"/>
    <w:rsid w:val="00B318CE"/>
    <w:rsid w:val="00B327FF"/>
    <w:rsid w:val="00B34568"/>
    <w:rsid w:val="00B35B5F"/>
    <w:rsid w:val="00B44CAC"/>
    <w:rsid w:val="00B61EF8"/>
    <w:rsid w:val="00B6337D"/>
    <w:rsid w:val="00B634A3"/>
    <w:rsid w:val="00B6541C"/>
    <w:rsid w:val="00B676D7"/>
    <w:rsid w:val="00B73E68"/>
    <w:rsid w:val="00B74609"/>
    <w:rsid w:val="00B7489E"/>
    <w:rsid w:val="00B74DEB"/>
    <w:rsid w:val="00B77B2C"/>
    <w:rsid w:val="00B833C0"/>
    <w:rsid w:val="00B843CF"/>
    <w:rsid w:val="00B85236"/>
    <w:rsid w:val="00B86533"/>
    <w:rsid w:val="00B86B7F"/>
    <w:rsid w:val="00B87A1E"/>
    <w:rsid w:val="00B87D1C"/>
    <w:rsid w:val="00B91744"/>
    <w:rsid w:val="00BA1CE3"/>
    <w:rsid w:val="00BA6EC6"/>
    <w:rsid w:val="00BB57F9"/>
    <w:rsid w:val="00BB65C9"/>
    <w:rsid w:val="00BB7868"/>
    <w:rsid w:val="00BC050E"/>
    <w:rsid w:val="00BC5677"/>
    <w:rsid w:val="00BC721F"/>
    <w:rsid w:val="00BC7C23"/>
    <w:rsid w:val="00BC7F26"/>
    <w:rsid w:val="00BD3427"/>
    <w:rsid w:val="00BE114D"/>
    <w:rsid w:val="00BE6D57"/>
    <w:rsid w:val="00BF054E"/>
    <w:rsid w:val="00BF685D"/>
    <w:rsid w:val="00C0018B"/>
    <w:rsid w:val="00C04438"/>
    <w:rsid w:val="00C06C14"/>
    <w:rsid w:val="00C075B5"/>
    <w:rsid w:val="00C10C98"/>
    <w:rsid w:val="00C13927"/>
    <w:rsid w:val="00C25D70"/>
    <w:rsid w:val="00C303D6"/>
    <w:rsid w:val="00C30B32"/>
    <w:rsid w:val="00C358D1"/>
    <w:rsid w:val="00C3622C"/>
    <w:rsid w:val="00C43692"/>
    <w:rsid w:val="00C46519"/>
    <w:rsid w:val="00C47F52"/>
    <w:rsid w:val="00C50695"/>
    <w:rsid w:val="00C51F33"/>
    <w:rsid w:val="00C52216"/>
    <w:rsid w:val="00C538A5"/>
    <w:rsid w:val="00C55E44"/>
    <w:rsid w:val="00C61B12"/>
    <w:rsid w:val="00C64916"/>
    <w:rsid w:val="00C7534D"/>
    <w:rsid w:val="00C7628D"/>
    <w:rsid w:val="00C76795"/>
    <w:rsid w:val="00C770DC"/>
    <w:rsid w:val="00C85557"/>
    <w:rsid w:val="00C85C0F"/>
    <w:rsid w:val="00C91E7F"/>
    <w:rsid w:val="00C972B8"/>
    <w:rsid w:val="00CA23AD"/>
    <w:rsid w:val="00CA395E"/>
    <w:rsid w:val="00CA59FF"/>
    <w:rsid w:val="00CA649B"/>
    <w:rsid w:val="00CA6E2E"/>
    <w:rsid w:val="00CA743B"/>
    <w:rsid w:val="00CB12BF"/>
    <w:rsid w:val="00CB154A"/>
    <w:rsid w:val="00CB4161"/>
    <w:rsid w:val="00CB6EB8"/>
    <w:rsid w:val="00CC227C"/>
    <w:rsid w:val="00CC3F82"/>
    <w:rsid w:val="00CC5F2B"/>
    <w:rsid w:val="00CC76C0"/>
    <w:rsid w:val="00CD0985"/>
    <w:rsid w:val="00CD0B7E"/>
    <w:rsid w:val="00CD290C"/>
    <w:rsid w:val="00CD3C0B"/>
    <w:rsid w:val="00CD5278"/>
    <w:rsid w:val="00CD5610"/>
    <w:rsid w:val="00CD5997"/>
    <w:rsid w:val="00CE0D4F"/>
    <w:rsid w:val="00CE2D5F"/>
    <w:rsid w:val="00CE36E0"/>
    <w:rsid w:val="00CF0242"/>
    <w:rsid w:val="00CF1757"/>
    <w:rsid w:val="00CF37C7"/>
    <w:rsid w:val="00CF425C"/>
    <w:rsid w:val="00CF48D0"/>
    <w:rsid w:val="00D05743"/>
    <w:rsid w:val="00D05AB7"/>
    <w:rsid w:val="00D066C5"/>
    <w:rsid w:val="00D07E93"/>
    <w:rsid w:val="00D129A7"/>
    <w:rsid w:val="00D16AA3"/>
    <w:rsid w:val="00D200A4"/>
    <w:rsid w:val="00D21601"/>
    <w:rsid w:val="00D2559E"/>
    <w:rsid w:val="00D3075A"/>
    <w:rsid w:val="00D31658"/>
    <w:rsid w:val="00D42F71"/>
    <w:rsid w:val="00D627B2"/>
    <w:rsid w:val="00D7396D"/>
    <w:rsid w:val="00D84D70"/>
    <w:rsid w:val="00D8634D"/>
    <w:rsid w:val="00D90EAD"/>
    <w:rsid w:val="00D90FED"/>
    <w:rsid w:val="00D93AB2"/>
    <w:rsid w:val="00DA041C"/>
    <w:rsid w:val="00DA14C3"/>
    <w:rsid w:val="00DA7132"/>
    <w:rsid w:val="00DB265D"/>
    <w:rsid w:val="00DB47F3"/>
    <w:rsid w:val="00DB5362"/>
    <w:rsid w:val="00DB5CD1"/>
    <w:rsid w:val="00DD316F"/>
    <w:rsid w:val="00DD6737"/>
    <w:rsid w:val="00DE18D5"/>
    <w:rsid w:val="00DE1E08"/>
    <w:rsid w:val="00DE306F"/>
    <w:rsid w:val="00DF056C"/>
    <w:rsid w:val="00DF1059"/>
    <w:rsid w:val="00DF2796"/>
    <w:rsid w:val="00E000BA"/>
    <w:rsid w:val="00E00AEC"/>
    <w:rsid w:val="00E02841"/>
    <w:rsid w:val="00E048C6"/>
    <w:rsid w:val="00E111D0"/>
    <w:rsid w:val="00E12824"/>
    <w:rsid w:val="00E16AA9"/>
    <w:rsid w:val="00E207BD"/>
    <w:rsid w:val="00E20DC9"/>
    <w:rsid w:val="00E25E1E"/>
    <w:rsid w:val="00E27983"/>
    <w:rsid w:val="00E27D56"/>
    <w:rsid w:val="00E34677"/>
    <w:rsid w:val="00E3719D"/>
    <w:rsid w:val="00E37801"/>
    <w:rsid w:val="00E41201"/>
    <w:rsid w:val="00E537E6"/>
    <w:rsid w:val="00E54748"/>
    <w:rsid w:val="00E55D54"/>
    <w:rsid w:val="00E63C8B"/>
    <w:rsid w:val="00E645B8"/>
    <w:rsid w:val="00E654A4"/>
    <w:rsid w:val="00E6678C"/>
    <w:rsid w:val="00E7330A"/>
    <w:rsid w:val="00E7553E"/>
    <w:rsid w:val="00E81064"/>
    <w:rsid w:val="00E84A74"/>
    <w:rsid w:val="00E85199"/>
    <w:rsid w:val="00E86902"/>
    <w:rsid w:val="00E86AEC"/>
    <w:rsid w:val="00E909B8"/>
    <w:rsid w:val="00E91317"/>
    <w:rsid w:val="00E9331F"/>
    <w:rsid w:val="00E93435"/>
    <w:rsid w:val="00E93FA3"/>
    <w:rsid w:val="00EA0F70"/>
    <w:rsid w:val="00EA18EF"/>
    <w:rsid w:val="00EA3EDC"/>
    <w:rsid w:val="00EA6DFD"/>
    <w:rsid w:val="00EB105F"/>
    <w:rsid w:val="00EB5686"/>
    <w:rsid w:val="00EB5D42"/>
    <w:rsid w:val="00EC5284"/>
    <w:rsid w:val="00ED0D18"/>
    <w:rsid w:val="00ED1841"/>
    <w:rsid w:val="00ED3328"/>
    <w:rsid w:val="00EE17F8"/>
    <w:rsid w:val="00EF11ED"/>
    <w:rsid w:val="00EF29FA"/>
    <w:rsid w:val="00F00B67"/>
    <w:rsid w:val="00F0269C"/>
    <w:rsid w:val="00F129BB"/>
    <w:rsid w:val="00F24642"/>
    <w:rsid w:val="00F32DDB"/>
    <w:rsid w:val="00F50049"/>
    <w:rsid w:val="00F52B59"/>
    <w:rsid w:val="00F565C1"/>
    <w:rsid w:val="00F57EBC"/>
    <w:rsid w:val="00F608E7"/>
    <w:rsid w:val="00F70D71"/>
    <w:rsid w:val="00F72CB8"/>
    <w:rsid w:val="00F80504"/>
    <w:rsid w:val="00F818FA"/>
    <w:rsid w:val="00F83911"/>
    <w:rsid w:val="00F852EE"/>
    <w:rsid w:val="00FA2B2C"/>
    <w:rsid w:val="00FB07B4"/>
    <w:rsid w:val="00FB1880"/>
    <w:rsid w:val="00FB3F01"/>
    <w:rsid w:val="00FB5F2C"/>
    <w:rsid w:val="00FB6F3A"/>
    <w:rsid w:val="00FC2B19"/>
    <w:rsid w:val="00FD06C1"/>
    <w:rsid w:val="00FD21C4"/>
    <w:rsid w:val="00FD7CD3"/>
    <w:rsid w:val="00FE08F4"/>
    <w:rsid w:val="00FE184C"/>
    <w:rsid w:val="00FF6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EAE8"/>
  <w15:chartTrackingRefBased/>
  <w15:docId w15:val="{DF3A8988-32C5-4D61-B370-F9AEE2280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66F"/>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862"/>
    <w:pPr>
      <w:ind w:left="720"/>
      <w:contextualSpacing/>
    </w:pPr>
  </w:style>
  <w:style w:type="paragraph" w:styleId="Header">
    <w:name w:val="header"/>
    <w:basedOn w:val="Normal"/>
    <w:link w:val="HeaderChar"/>
    <w:uiPriority w:val="99"/>
    <w:unhideWhenUsed/>
    <w:rsid w:val="00481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518"/>
    <w:rPr>
      <w:rFonts w:ascii="Calibri" w:eastAsia="Calibri" w:hAnsi="Calibri" w:cs="Calibri"/>
    </w:rPr>
  </w:style>
  <w:style w:type="paragraph" w:styleId="Footer">
    <w:name w:val="footer"/>
    <w:basedOn w:val="Normal"/>
    <w:link w:val="FooterChar"/>
    <w:uiPriority w:val="99"/>
    <w:unhideWhenUsed/>
    <w:rsid w:val="00481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518"/>
    <w:rPr>
      <w:rFonts w:ascii="Calibri" w:eastAsia="Calibri" w:hAnsi="Calibri" w:cs="Calibri"/>
    </w:rPr>
  </w:style>
  <w:style w:type="paragraph" w:styleId="BalloonText">
    <w:name w:val="Balloon Text"/>
    <w:basedOn w:val="Normal"/>
    <w:link w:val="BalloonTextChar"/>
    <w:uiPriority w:val="99"/>
    <w:semiHidden/>
    <w:unhideWhenUsed/>
    <w:rsid w:val="006A368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368E"/>
    <w:rPr>
      <w:rFonts w:ascii="Times New Roman" w:eastAsia="Calibri" w:hAnsi="Times New Roman" w:cs="Times New Roman"/>
      <w:sz w:val="18"/>
      <w:szCs w:val="18"/>
    </w:rPr>
  </w:style>
  <w:style w:type="character" w:styleId="CommentReference">
    <w:name w:val="annotation reference"/>
    <w:basedOn w:val="DefaultParagraphFont"/>
    <w:uiPriority w:val="99"/>
    <w:semiHidden/>
    <w:unhideWhenUsed/>
    <w:rsid w:val="00315870"/>
    <w:rPr>
      <w:sz w:val="16"/>
      <w:szCs w:val="16"/>
    </w:rPr>
  </w:style>
  <w:style w:type="paragraph" w:styleId="CommentText">
    <w:name w:val="annotation text"/>
    <w:basedOn w:val="Normal"/>
    <w:link w:val="CommentTextChar"/>
    <w:uiPriority w:val="99"/>
    <w:semiHidden/>
    <w:unhideWhenUsed/>
    <w:rsid w:val="00315870"/>
    <w:pPr>
      <w:spacing w:line="240" w:lineRule="auto"/>
    </w:pPr>
    <w:rPr>
      <w:sz w:val="20"/>
      <w:szCs w:val="20"/>
    </w:rPr>
  </w:style>
  <w:style w:type="character" w:customStyle="1" w:styleId="CommentTextChar">
    <w:name w:val="Comment Text Char"/>
    <w:basedOn w:val="DefaultParagraphFont"/>
    <w:link w:val="CommentText"/>
    <w:uiPriority w:val="99"/>
    <w:semiHidden/>
    <w:rsid w:val="00315870"/>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315870"/>
    <w:rPr>
      <w:b/>
      <w:bCs/>
    </w:rPr>
  </w:style>
  <w:style w:type="character" w:customStyle="1" w:styleId="CommentSubjectChar">
    <w:name w:val="Comment Subject Char"/>
    <w:basedOn w:val="CommentTextChar"/>
    <w:link w:val="CommentSubject"/>
    <w:uiPriority w:val="99"/>
    <w:semiHidden/>
    <w:rsid w:val="00315870"/>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683466">
      <w:bodyDiv w:val="1"/>
      <w:marLeft w:val="0"/>
      <w:marRight w:val="0"/>
      <w:marTop w:val="0"/>
      <w:marBottom w:val="0"/>
      <w:divBdr>
        <w:top w:val="none" w:sz="0" w:space="0" w:color="auto"/>
        <w:left w:val="none" w:sz="0" w:space="0" w:color="auto"/>
        <w:bottom w:val="none" w:sz="0" w:space="0" w:color="auto"/>
        <w:right w:val="none" w:sz="0" w:space="0" w:color="auto"/>
      </w:divBdr>
    </w:div>
    <w:div w:id="1501963411">
      <w:bodyDiv w:val="1"/>
      <w:marLeft w:val="0"/>
      <w:marRight w:val="0"/>
      <w:marTop w:val="0"/>
      <w:marBottom w:val="0"/>
      <w:divBdr>
        <w:top w:val="none" w:sz="0" w:space="0" w:color="auto"/>
        <w:left w:val="none" w:sz="0" w:space="0" w:color="auto"/>
        <w:bottom w:val="none" w:sz="0" w:space="0" w:color="auto"/>
        <w:right w:val="none" w:sz="0" w:space="0" w:color="auto"/>
      </w:divBdr>
      <w:divsChild>
        <w:div w:id="141779094">
          <w:marLeft w:val="0"/>
          <w:marRight w:val="0"/>
          <w:marTop w:val="0"/>
          <w:marBottom w:val="0"/>
          <w:divBdr>
            <w:top w:val="none" w:sz="0" w:space="0" w:color="auto"/>
            <w:left w:val="none" w:sz="0" w:space="0" w:color="auto"/>
            <w:bottom w:val="none" w:sz="0" w:space="0" w:color="auto"/>
            <w:right w:val="none" w:sz="0" w:space="0" w:color="auto"/>
          </w:divBdr>
        </w:div>
        <w:div w:id="1927224675">
          <w:marLeft w:val="0"/>
          <w:marRight w:val="0"/>
          <w:marTop w:val="0"/>
          <w:marBottom w:val="0"/>
          <w:divBdr>
            <w:top w:val="none" w:sz="0" w:space="0" w:color="auto"/>
            <w:left w:val="none" w:sz="0" w:space="0" w:color="auto"/>
            <w:bottom w:val="none" w:sz="0" w:space="0" w:color="auto"/>
            <w:right w:val="none" w:sz="0" w:space="0" w:color="auto"/>
          </w:divBdr>
        </w:div>
        <w:div w:id="1583372538">
          <w:marLeft w:val="0"/>
          <w:marRight w:val="0"/>
          <w:marTop w:val="0"/>
          <w:marBottom w:val="0"/>
          <w:divBdr>
            <w:top w:val="none" w:sz="0" w:space="0" w:color="auto"/>
            <w:left w:val="none" w:sz="0" w:space="0" w:color="auto"/>
            <w:bottom w:val="none" w:sz="0" w:space="0" w:color="auto"/>
            <w:right w:val="none" w:sz="0" w:space="0" w:color="auto"/>
          </w:divBdr>
        </w:div>
        <w:div w:id="242111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53A6E-949B-48E9-A80F-C474BD5C5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49</Pages>
  <Words>13084</Words>
  <Characters>74583</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kenneth del vecchio</cp:lastModifiedBy>
  <cp:revision>6</cp:revision>
  <dcterms:created xsi:type="dcterms:W3CDTF">2020-11-04T18:27:00Z</dcterms:created>
  <dcterms:modified xsi:type="dcterms:W3CDTF">2020-11-04T19:47:00Z</dcterms:modified>
</cp:coreProperties>
</file>